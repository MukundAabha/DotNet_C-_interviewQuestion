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505" w:rsidRDefault="00C30277" w:rsidP="00C30277">
      <w:pPr>
        <w:contextualSpacing/>
        <w:rPr>
          <w:rFonts w:ascii="Segoe UI Semibold" w:hAnsi="Segoe UI Semibold" w:cs="Helvetica"/>
          <w:color w:val="4F4F4F"/>
          <w:spacing w:val="-5"/>
          <w:sz w:val="36"/>
          <w:szCs w:val="36"/>
        </w:rPr>
      </w:pPr>
      <w:r>
        <w:rPr>
          <w:rFonts w:ascii="Segoe UI Semibold" w:hAnsi="Segoe UI Semibold" w:cs="Helvetica"/>
          <w:color w:val="4F4F4F"/>
          <w:spacing w:val="-5"/>
          <w:sz w:val="36"/>
          <w:szCs w:val="36"/>
        </w:rPr>
        <w:t xml:space="preserve">                 Asp.net MVC Interview Questions</w:t>
      </w:r>
    </w:p>
    <w:p w:rsidR="00C30277" w:rsidRPr="00C30277" w:rsidRDefault="00C30277" w:rsidP="00C30277">
      <w:pPr>
        <w:numPr>
          <w:ilvl w:val="0"/>
          <w:numId w:val="1"/>
        </w:numPr>
        <w:spacing w:before="100" w:beforeAutospacing="1" w:after="100" w:afterAutospacing="1"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b/>
          <w:bCs/>
          <w:color w:val="333333"/>
          <w:sz w:val="21"/>
        </w:rPr>
        <w:t>What is MVC (Model View Controller)</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MVC is a software architecture pattern for developing web application. It is handled by three objects Model-View-Controller. Below is how each one of them handles the task.</w:t>
      </w:r>
    </w:p>
    <w:p w:rsidR="00C30277" w:rsidRPr="00C30277" w:rsidRDefault="00C30277" w:rsidP="00C30277">
      <w:pPr>
        <w:numPr>
          <w:ilvl w:val="0"/>
          <w:numId w:val="2"/>
        </w:numPr>
        <w:spacing w:before="100" w:beforeAutospacing="1" w:after="100" w:afterAutospacing="1" w:line="240" w:lineRule="auto"/>
        <w:contextualSpacing/>
        <w:rPr>
          <w:rFonts w:ascii="Helvetica" w:eastAsia="Times New Roman" w:hAnsi="Helvetica" w:cs="Helvetica"/>
          <w:color w:val="333333"/>
          <w:sz w:val="23"/>
          <w:szCs w:val="23"/>
        </w:rPr>
      </w:pPr>
      <w:r w:rsidRPr="00C30277">
        <w:rPr>
          <w:rFonts w:ascii="Helvetica" w:eastAsia="Times New Roman" w:hAnsi="Helvetica" w:cs="Helvetica"/>
          <w:color w:val="333333"/>
          <w:sz w:val="23"/>
          <w:szCs w:val="23"/>
        </w:rPr>
        <w:t>The View is responsible for the look and feel.</w:t>
      </w:r>
    </w:p>
    <w:p w:rsidR="00C30277" w:rsidRPr="00C30277" w:rsidRDefault="00C30277" w:rsidP="00C30277">
      <w:pPr>
        <w:numPr>
          <w:ilvl w:val="0"/>
          <w:numId w:val="2"/>
        </w:numPr>
        <w:spacing w:before="100" w:beforeAutospacing="1" w:after="100" w:afterAutospacing="1" w:line="240" w:lineRule="auto"/>
        <w:contextualSpacing/>
        <w:rPr>
          <w:rFonts w:ascii="Helvetica" w:eastAsia="Times New Roman" w:hAnsi="Helvetica" w:cs="Helvetica"/>
          <w:color w:val="333333"/>
          <w:sz w:val="23"/>
          <w:szCs w:val="23"/>
        </w:rPr>
      </w:pPr>
      <w:r w:rsidRPr="00C30277">
        <w:rPr>
          <w:rFonts w:ascii="Helvetica" w:eastAsia="Times New Roman" w:hAnsi="Helvetica" w:cs="Helvetica"/>
          <w:color w:val="333333"/>
          <w:sz w:val="23"/>
          <w:szCs w:val="23"/>
        </w:rPr>
        <w:t>Model represents the real world object and provides data to the View.</w:t>
      </w:r>
    </w:p>
    <w:p w:rsidR="00C30277" w:rsidRPr="00C30277" w:rsidRDefault="00C30277" w:rsidP="00C30277">
      <w:pPr>
        <w:numPr>
          <w:ilvl w:val="0"/>
          <w:numId w:val="2"/>
        </w:numPr>
        <w:spacing w:before="100" w:beforeAutospacing="1" w:after="100" w:afterAutospacing="1" w:line="240" w:lineRule="auto"/>
        <w:contextualSpacing/>
        <w:rPr>
          <w:rFonts w:ascii="Helvetica" w:eastAsia="Times New Roman" w:hAnsi="Helvetica" w:cs="Helvetica"/>
          <w:color w:val="333333"/>
          <w:sz w:val="23"/>
          <w:szCs w:val="23"/>
        </w:rPr>
      </w:pPr>
      <w:r w:rsidRPr="00C30277">
        <w:rPr>
          <w:rFonts w:ascii="Helvetica" w:eastAsia="Times New Roman" w:hAnsi="Helvetica" w:cs="Helvetica"/>
          <w:color w:val="333333"/>
          <w:sz w:val="23"/>
          <w:szCs w:val="23"/>
        </w:rPr>
        <w:t>The Controller is responsible for taking the end user request and loading the appropriate Model and View</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w:t>
      </w:r>
    </w:p>
    <w:p w:rsidR="00C30277" w:rsidRPr="00C30277" w:rsidRDefault="00C30277" w:rsidP="00C30277">
      <w:pPr>
        <w:numPr>
          <w:ilvl w:val="0"/>
          <w:numId w:val="3"/>
        </w:numPr>
        <w:spacing w:before="100" w:beforeAutospacing="1" w:after="100" w:afterAutospacing="1"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b/>
          <w:bCs/>
          <w:color w:val="333333"/>
          <w:sz w:val="21"/>
        </w:rPr>
        <w:t>What is MVC Application Life Cycle</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Any web application has two main execution steps first understanding the request and depending on the type of the request sending out the appropriate response. MVC application life cycle is not different it has two main phases first creating the request object and second sending our response to the browser. </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proofErr w:type="gramStart"/>
      <w:r w:rsidRPr="00C30277">
        <w:rPr>
          <w:rFonts w:ascii="Helvetica" w:eastAsia="Times New Roman" w:hAnsi="Helvetica" w:cs="Helvetica"/>
          <w:color w:val="333333"/>
          <w:sz w:val="21"/>
          <w:szCs w:val="21"/>
        </w:rPr>
        <w:t>Creating the request object: -The request object creation has four major steps.</w:t>
      </w:r>
      <w:proofErr w:type="gramEnd"/>
      <w:r w:rsidRPr="00C30277">
        <w:rPr>
          <w:rFonts w:ascii="Helvetica" w:eastAsia="Times New Roman" w:hAnsi="Helvetica" w:cs="Helvetica"/>
          <w:color w:val="333333"/>
          <w:sz w:val="21"/>
          <w:szCs w:val="21"/>
        </w:rPr>
        <w:t xml:space="preserve"> Below is the detail explanation.</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b/>
          <w:bCs/>
          <w:color w:val="333333"/>
          <w:sz w:val="21"/>
        </w:rPr>
        <w:t>Step 1 Fill route</w:t>
      </w:r>
      <w:r w:rsidRPr="00C30277">
        <w:rPr>
          <w:rFonts w:ascii="Helvetica" w:eastAsia="Times New Roman" w:hAnsi="Helvetica" w:cs="Helvetica"/>
          <w:color w:val="333333"/>
          <w:sz w:val="21"/>
          <w:szCs w:val="21"/>
        </w:rPr>
        <w:t xml:space="preserve">:  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C30277">
        <w:rPr>
          <w:rFonts w:ascii="Helvetica" w:eastAsia="Times New Roman" w:hAnsi="Helvetica" w:cs="Helvetica"/>
          <w:color w:val="333333"/>
          <w:sz w:val="21"/>
          <w:szCs w:val="21"/>
        </w:rPr>
        <w:t>global.asax</w:t>
      </w:r>
      <w:proofErr w:type="spellEnd"/>
      <w:r w:rsidRPr="00C30277">
        <w:rPr>
          <w:rFonts w:ascii="Helvetica" w:eastAsia="Times New Roman" w:hAnsi="Helvetica" w:cs="Helvetica"/>
          <w:color w:val="333333"/>
          <w:sz w:val="21"/>
          <w:szCs w:val="21"/>
        </w:rPr>
        <w:t xml:space="preserve"> file. </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b/>
          <w:bCs/>
          <w:color w:val="333333"/>
          <w:sz w:val="21"/>
        </w:rPr>
        <w:t>Step 2 Fetch route:</w:t>
      </w:r>
      <w:r w:rsidRPr="00C30277">
        <w:rPr>
          <w:rFonts w:ascii="Helvetica" w:eastAsia="Times New Roman" w:hAnsi="Helvetica" w:cs="Helvetica"/>
          <w:color w:val="333333"/>
          <w:sz w:val="21"/>
          <w:szCs w:val="21"/>
        </w:rPr>
        <w:t>  Depending on the URL sent “</w:t>
      </w:r>
      <w:proofErr w:type="spellStart"/>
      <w:r w:rsidRPr="00C30277">
        <w:rPr>
          <w:rFonts w:ascii="Helvetica" w:eastAsia="Times New Roman" w:hAnsi="Helvetica" w:cs="Helvetica"/>
          <w:color w:val="333333"/>
          <w:sz w:val="21"/>
          <w:szCs w:val="21"/>
        </w:rPr>
        <w:t>UrlRoutingModule</w:t>
      </w:r>
      <w:proofErr w:type="spellEnd"/>
      <w:r w:rsidRPr="00C30277">
        <w:rPr>
          <w:rFonts w:ascii="Helvetica" w:eastAsia="Times New Roman" w:hAnsi="Helvetica" w:cs="Helvetica"/>
          <w:color w:val="333333"/>
          <w:sz w:val="21"/>
          <w:szCs w:val="21"/>
        </w:rPr>
        <w:t>” searches the route table to create “</w:t>
      </w:r>
      <w:proofErr w:type="spellStart"/>
      <w:r w:rsidRPr="00C30277">
        <w:rPr>
          <w:rFonts w:ascii="Helvetica" w:eastAsia="Times New Roman" w:hAnsi="Helvetica" w:cs="Helvetica"/>
          <w:color w:val="333333"/>
          <w:sz w:val="21"/>
          <w:szCs w:val="21"/>
        </w:rPr>
        <w:t>RouteData</w:t>
      </w:r>
      <w:proofErr w:type="spellEnd"/>
      <w:r w:rsidRPr="00C30277">
        <w:rPr>
          <w:rFonts w:ascii="Helvetica" w:eastAsia="Times New Roman" w:hAnsi="Helvetica" w:cs="Helvetica"/>
          <w:color w:val="333333"/>
          <w:sz w:val="21"/>
          <w:szCs w:val="21"/>
        </w:rPr>
        <w:t>” object which has the details of which controller and action to invoke.</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b/>
          <w:bCs/>
          <w:color w:val="333333"/>
          <w:sz w:val="21"/>
        </w:rPr>
        <w:t>Step 3 Request context created</w:t>
      </w:r>
      <w:r w:rsidRPr="00C30277">
        <w:rPr>
          <w:rFonts w:ascii="Helvetica" w:eastAsia="Times New Roman" w:hAnsi="Helvetica" w:cs="Helvetica"/>
          <w:color w:val="333333"/>
          <w:sz w:val="21"/>
          <w:szCs w:val="21"/>
        </w:rPr>
        <w:t>: The “</w:t>
      </w:r>
      <w:proofErr w:type="spellStart"/>
      <w:r w:rsidRPr="00C30277">
        <w:rPr>
          <w:rFonts w:ascii="Helvetica" w:eastAsia="Times New Roman" w:hAnsi="Helvetica" w:cs="Helvetica"/>
          <w:color w:val="333333"/>
          <w:sz w:val="21"/>
          <w:szCs w:val="21"/>
        </w:rPr>
        <w:t>RouteData</w:t>
      </w:r>
      <w:proofErr w:type="spellEnd"/>
      <w:r w:rsidRPr="00C30277">
        <w:rPr>
          <w:rFonts w:ascii="Helvetica" w:eastAsia="Times New Roman" w:hAnsi="Helvetica" w:cs="Helvetica"/>
          <w:color w:val="333333"/>
          <w:sz w:val="21"/>
          <w:szCs w:val="21"/>
        </w:rPr>
        <w:t>” object is used to create the “</w:t>
      </w:r>
      <w:proofErr w:type="spellStart"/>
      <w:r w:rsidRPr="00C30277">
        <w:rPr>
          <w:rFonts w:ascii="Helvetica" w:eastAsia="Times New Roman" w:hAnsi="Helvetica" w:cs="Helvetica"/>
          <w:color w:val="333333"/>
          <w:sz w:val="21"/>
          <w:szCs w:val="21"/>
        </w:rPr>
        <w:t>RequestContext</w:t>
      </w:r>
      <w:proofErr w:type="spellEnd"/>
      <w:r w:rsidRPr="00C30277">
        <w:rPr>
          <w:rFonts w:ascii="Helvetica" w:eastAsia="Times New Roman" w:hAnsi="Helvetica" w:cs="Helvetica"/>
          <w:color w:val="333333"/>
          <w:sz w:val="21"/>
          <w:szCs w:val="21"/>
        </w:rPr>
        <w:t>” object.</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b/>
          <w:bCs/>
          <w:color w:val="333333"/>
          <w:sz w:val="21"/>
        </w:rPr>
        <w:t xml:space="preserve">Step 4 Controller instance created: </w:t>
      </w:r>
      <w:r w:rsidRPr="00C30277">
        <w:rPr>
          <w:rFonts w:ascii="Helvetica" w:eastAsia="Times New Roman" w:hAnsi="Helvetica" w:cs="Helvetica"/>
          <w:color w:val="333333"/>
          <w:sz w:val="21"/>
          <w:szCs w:val="21"/>
        </w:rPr>
        <w:t> This request object is sent to “</w:t>
      </w:r>
      <w:proofErr w:type="spellStart"/>
      <w:r w:rsidRPr="00C30277">
        <w:rPr>
          <w:rFonts w:ascii="Helvetica" w:eastAsia="Times New Roman" w:hAnsi="Helvetica" w:cs="Helvetica"/>
          <w:color w:val="333333"/>
          <w:sz w:val="21"/>
          <w:szCs w:val="21"/>
        </w:rPr>
        <w:t>MvcHandler</w:t>
      </w:r>
      <w:proofErr w:type="spellEnd"/>
      <w:r w:rsidRPr="00C30277">
        <w:rPr>
          <w:rFonts w:ascii="Helvetica" w:eastAsia="Times New Roman" w:hAnsi="Helvetica" w:cs="Helvetica"/>
          <w:color w:val="333333"/>
          <w:sz w:val="21"/>
          <w:szCs w:val="21"/>
        </w:rPr>
        <w:t>” instance to create the controller class instance. Once the controller class object is created it calls the “Execute” method of the controller class.</w:t>
      </w:r>
    </w:p>
    <w:p w:rsid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b/>
          <w:bCs/>
          <w:color w:val="333333"/>
          <w:sz w:val="21"/>
        </w:rPr>
        <w:t>Step 5 Creating Response object:</w:t>
      </w:r>
      <w:r w:rsidRPr="00C30277">
        <w:rPr>
          <w:rFonts w:ascii="Helvetica" w:eastAsia="Times New Roman" w:hAnsi="Helvetica" w:cs="Helvetica"/>
          <w:color w:val="333333"/>
          <w:sz w:val="21"/>
          <w:szCs w:val="21"/>
        </w:rPr>
        <w:t>  This phase has two steps executing the action and finally sending the response as a result to the view.</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w:t>
      </w:r>
      <w:r w:rsidRPr="00C30277">
        <w:rPr>
          <w:rFonts w:ascii="Helvetica" w:eastAsia="Times New Roman" w:hAnsi="Helvetica" w:cs="Helvetica"/>
          <w:b/>
          <w:bCs/>
          <w:color w:val="333333"/>
          <w:sz w:val="21"/>
        </w:rPr>
        <w:t>Explain in which assembly is the MVC framework is defined?</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xml:space="preserve">The MVC framework is defined in </w:t>
      </w:r>
      <w:proofErr w:type="spellStart"/>
      <w:r w:rsidRPr="00C30277">
        <w:rPr>
          <w:rFonts w:ascii="Helvetica" w:eastAsia="Times New Roman" w:hAnsi="Helvetica" w:cs="Helvetica"/>
          <w:color w:val="333333"/>
          <w:sz w:val="21"/>
          <w:szCs w:val="21"/>
        </w:rPr>
        <w:t>System.Web.Mvc</w:t>
      </w:r>
      <w:proofErr w:type="spellEnd"/>
      <w:r w:rsidRPr="00C30277">
        <w:rPr>
          <w:rFonts w:ascii="Helvetica" w:eastAsia="Times New Roman" w:hAnsi="Helvetica" w:cs="Helvetica"/>
          <w:color w:val="333333"/>
          <w:sz w:val="21"/>
          <w:szCs w:val="21"/>
        </w:rPr>
        <w:t>.</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w:t>
      </w:r>
      <w:r w:rsidRPr="00C30277">
        <w:rPr>
          <w:rFonts w:ascii="Helvetica" w:eastAsia="Times New Roman" w:hAnsi="Helvetica" w:cs="Helvetica"/>
          <w:b/>
          <w:bCs/>
          <w:color w:val="333333"/>
          <w:sz w:val="21"/>
        </w:rPr>
        <w:t>What are the advantages of MVC</w:t>
      </w:r>
    </w:p>
    <w:p w:rsidR="00C30277" w:rsidRPr="00C30277" w:rsidRDefault="00C30277" w:rsidP="00C30277">
      <w:pPr>
        <w:numPr>
          <w:ilvl w:val="0"/>
          <w:numId w:val="6"/>
        </w:numPr>
        <w:spacing w:before="100" w:beforeAutospacing="1" w:after="100" w:afterAutospacing="1" w:line="240" w:lineRule="auto"/>
        <w:contextualSpacing/>
        <w:rPr>
          <w:rFonts w:ascii="Helvetica" w:eastAsia="Times New Roman" w:hAnsi="Helvetica" w:cs="Helvetica"/>
          <w:color w:val="333333"/>
          <w:sz w:val="23"/>
          <w:szCs w:val="23"/>
        </w:rPr>
      </w:pPr>
      <w:r w:rsidRPr="00C30277">
        <w:rPr>
          <w:rFonts w:ascii="Helvetica" w:eastAsia="Times New Roman" w:hAnsi="Helvetica" w:cs="Helvetica"/>
          <w:color w:val="333333"/>
          <w:sz w:val="23"/>
          <w:szCs w:val="23"/>
        </w:rPr>
        <w:t>A main advantage of MVC is separation of concern. Separation of concern means we divide the application Model, Control and View.</w:t>
      </w:r>
    </w:p>
    <w:p w:rsidR="00C30277" w:rsidRPr="00C30277" w:rsidRDefault="00C30277" w:rsidP="00C30277">
      <w:pPr>
        <w:numPr>
          <w:ilvl w:val="0"/>
          <w:numId w:val="6"/>
        </w:numPr>
        <w:spacing w:before="100" w:beforeAutospacing="1" w:after="100" w:afterAutospacing="1" w:line="240" w:lineRule="auto"/>
        <w:contextualSpacing/>
        <w:rPr>
          <w:rFonts w:ascii="Helvetica" w:eastAsia="Times New Roman" w:hAnsi="Helvetica" w:cs="Helvetica"/>
          <w:color w:val="333333"/>
          <w:sz w:val="23"/>
          <w:szCs w:val="23"/>
        </w:rPr>
      </w:pPr>
      <w:r w:rsidRPr="00C30277">
        <w:rPr>
          <w:rFonts w:ascii="Helvetica" w:eastAsia="Times New Roman" w:hAnsi="Helvetica" w:cs="Helvetica"/>
          <w:color w:val="333333"/>
          <w:sz w:val="23"/>
          <w:szCs w:val="23"/>
        </w:rPr>
        <w:t>We can easily maintain our application because of separation of concern.</w:t>
      </w:r>
    </w:p>
    <w:p w:rsidR="00C30277" w:rsidRPr="00C30277" w:rsidRDefault="00C30277" w:rsidP="00C30277">
      <w:pPr>
        <w:numPr>
          <w:ilvl w:val="0"/>
          <w:numId w:val="6"/>
        </w:numPr>
        <w:spacing w:before="100" w:beforeAutospacing="1" w:after="100" w:afterAutospacing="1" w:line="240" w:lineRule="auto"/>
        <w:contextualSpacing/>
        <w:rPr>
          <w:rFonts w:ascii="Helvetica" w:eastAsia="Times New Roman" w:hAnsi="Helvetica" w:cs="Helvetica"/>
          <w:color w:val="333333"/>
          <w:sz w:val="23"/>
          <w:szCs w:val="23"/>
        </w:rPr>
      </w:pPr>
      <w:r w:rsidRPr="00C30277">
        <w:rPr>
          <w:rFonts w:ascii="Helvetica" w:eastAsia="Times New Roman" w:hAnsi="Helvetica" w:cs="Helvetica"/>
          <w:color w:val="333333"/>
          <w:sz w:val="23"/>
          <w:szCs w:val="23"/>
        </w:rPr>
        <w:t xml:space="preserve">In the same time we can split many developers work at a time. It will not </w:t>
      </w:r>
      <w:proofErr w:type="gramStart"/>
      <w:r w:rsidRPr="00C30277">
        <w:rPr>
          <w:rFonts w:ascii="Helvetica" w:eastAsia="Times New Roman" w:hAnsi="Helvetica" w:cs="Helvetica"/>
          <w:color w:val="333333"/>
          <w:sz w:val="23"/>
          <w:szCs w:val="23"/>
        </w:rPr>
        <w:t>affects</w:t>
      </w:r>
      <w:proofErr w:type="gramEnd"/>
      <w:r w:rsidRPr="00C30277">
        <w:rPr>
          <w:rFonts w:ascii="Helvetica" w:eastAsia="Times New Roman" w:hAnsi="Helvetica" w:cs="Helvetica"/>
          <w:color w:val="333333"/>
          <w:sz w:val="23"/>
          <w:szCs w:val="23"/>
        </w:rPr>
        <w:t xml:space="preserve"> one developer work to another developer work.</w:t>
      </w:r>
    </w:p>
    <w:p w:rsidR="00C30277" w:rsidRPr="00C30277" w:rsidRDefault="00C30277" w:rsidP="00C30277">
      <w:pPr>
        <w:numPr>
          <w:ilvl w:val="0"/>
          <w:numId w:val="6"/>
        </w:numPr>
        <w:spacing w:before="100" w:beforeAutospacing="1" w:after="100" w:afterAutospacing="1" w:line="240" w:lineRule="auto"/>
        <w:contextualSpacing/>
        <w:rPr>
          <w:rFonts w:ascii="Helvetica" w:eastAsia="Times New Roman" w:hAnsi="Helvetica" w:cs="Helvetica"/>
          <w:color w:val="333333"/>
          <w:sz w:val="23"/>
          <w:szCs w:val="23"/>
        </w:rPr>
      </w:pPr>
      <w:r w:rsidRPr="00C30277">
        <w:rPr>
          <w:rFonts w:ascii="Helvetica" w:eastAsia="Times New Roman" w:hAnsi="Helvetica" w:cs="Helvetica"/>
          <w:color w:val="333333"/>
          <w:sz w:val="23"/>
          <w:szCs w:val="23"/>
        </w:rPr>
        <w:t>It supports TTD (test-driven development). We can create an application with unit test. We can write won test case.</w:t>
      </w:r>
    </w:p>
    <w:p w:rsidR="00C30277" w:rsidRDefault="00C30277" w:rsidP="00C30277">
      <w:pPr>
        <w:numPr>
          <w:ilvl w:val="0"/>
          <w:numId w:val="6"/>
        </w:numPr>
        <w:spacing w:before="100" w:beforeAutospacing="1" w:after="100" w:afterAutospacing="1" w:line="240" w:lineRule="auto"/>
        <w:contextualSpacing/>
        <w:rPr>
          <w:rFonts w:ascii="Helvetica" w:eastAsia="Times New Roman" w:hAnsi="Helvetica" w:cs="Helvetica"/>
          <w:color w:val="333333"/>
          <w:sz w:val="23"/>
          <w:szCs w:val="23"/>
        </w:rPr>
      </w:pPr>
      <w:r w:rsidRPr="00C30277">
        <w:rPr>
          <w:rFonts w:ascii="Helvetica" w:eastAsia="Times New Roman" w:hAnsi="Helvetica" w:cs="Helvetica"/>
          <w:color w:val="333333"/>
          <w:sz w:val="23"/>
          <w:szCs w:val="23"/>
        </w:rPr>
        <w:t>Latest version of MVC Support default responsive web site and mobile templates.</w:t>
      </w:r>
    </w:p>
    <w:p w:rsidR="00C30277" w:rsidRPr="00C30277" w:rsidRDefault="00C30277" w:rsidP="00C30277">
      <w:pPr>
        <w:numPr>
          <w:ilvl w:val="0"/>
          <w:numId w:val="7"/>
        </w:numPr>
        <w:spacing w:before="100" w:beforeAutospacing="1" w:after="100" w:afterAutospacing="1"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b/>
          <w:bCs/>
          <w:color w:val="333333"/>
          <w:sz w:val="21"/>
        </w:rPr>
        <w:t>List out different return types of a controller action method?</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There are total nine return types we can use to return results from controller to view.</w:t>
      </w:r>
    </w:p>
    <w:p w:rsidR="00C30277" w:rsidRPr="00C30277" w:rsidRDefault="00C30277" w:rsidP="00C30277">
      <w:pPr>
        <w:spacing w:after="150" w:line="240" w:lineRule="auto"/>
        <w:contextualSpacing/>
        <w:rPr>
          <w:rFonts w:ascii="Helvetica" w:eastAsia="Times New Roman" w:hAnsi="Helvetica" w:cs="Helvetica"/>
          <w:color w:val="333333"/>
          <w:sz w:val="23"/>
          <w:szCs w:val="23"/>
        </w:rPr>
      </w:pPr>
      <w:r w:rsidRPr="00C30277">
        <w:rPr>
          <w:rFonts w:ascii="Helvetica" w:eastAsia="Times New Roman" w:hAnsi="Helvetica" w:cs="Helvetica"/>
          <w:color w:val="333333"/>
          <w:sz w:val="21"/>
          <w:szCs w:val="21"/>
        </w:rPr>
        <w:t> </w:t>
      </w:r>
      <w:proofErr w:type="spellStart"/>
      <w:r w:rsidRPr="00C30277">
        <w:rPr>
          <w:rFonts w:ascii="Helvetica" w:eastAsia="Times New Roman" w:hAnsi="Helvetica" w:cs="Helvetica"/>
          <w:b/>
          <w:bCs/>
          <w:color w:val="333333"/>
          <w:sz w:val="23"/>
        </w:rPr>
        <w:t>ViewResult</w:t>
      </w:r>
      <w:proofErr w:type="spellEnd"/>
      <w:r w:rsidRPr="00C30277">
        <w:rPr>
          <w:rFonts w:ascii="Helvetica" w:eastAsia="Times New Roman" w:hAnsi="Helvetica" w:cs="Helvetica"/>
          <w:b/>
          <w:bCs/>
          <w:color w:val="333333"/>
          <w:sz w:val="23"/>
        </w:rPr>
        <w:t xml:space="preserve"> (View):</w:t>
      </w:r>
      <w:r w:rsidRPr="00C30277">
        <w:rPr>
          <w:rFonts w:ascii="Helvetica" w:eastAsia="Times New Roman" w:hAnsi="Helvetica" w:cs="Helvetica"/>
          <w:color w:val="333333"/>
          <w:sz w:val="23"/>
          <w:szCs w:val="23"/>
        </w:rPr>
        <w:t xml:space="preserve"> This return type is used to return a webpage from an action method.</w:t>
      </w:r>
    </w:p>
    <w:p w:rsidR="00C30277" w:rsidRPr="00C30277" w:rsidRDefault="00C30277" w:rsidP="00C30277">
      <w:pPr>
        <w:numPr>
          <w:ilvl w:val="0"/>
          <w:numId w:val="8"/>
        </w:numPr>
        <w:spacing w:before="100" w:beforeAutospacing="1" w:after="100" w:afterAutospacing="1" w:line="240" w:lineRule="auto"/>
        <w:contextualSpacing/>
        <w:rPr>
          <w:rFonts w:ascii="Helvetica" w:eastAsia="Times New Roman" w:hAnsi="Helvetica" w:cs="Helvetica"/>
          <w:color w:val="333333"/>
          <w:sz w:val="23"/>
          <w:szCs w:val="23"/>
        </w:rPr>
      </w:pPr>
      <w:proofErr w:type="spellStart"/>
      <w:r w:rsidRPr="00C30277">
        <w:rPr>
          <w:rFonts w:ascii="Helvetica" w:eastAsia="Times New Roman" w:hAnsi="Helvetica" w:cs="Helvetica"/>
          <w:b/>
          <w:bCs/>
          <w:color w:val="333333"/>
          <w:sz w:val="23"/>
        </w:rPr>
        <w:t>PartialviewResult</w:t>
      </w:r>
      <w:proofErr w:type="spellEnd"/>
      <w:r w:rsidRPr="00C30277">
        <w:rPr>
          <w:rFonts w:ascii="Helvetica" w:eastAsia="Times New Roman" w:hAnsi="Helvetica" w:cs="Helvetica"/>
          <w:b/>
          <w:bCs/>
          <w:color w:val="333333"/>
          <w:sz w:val="23"/>
        </w:rPr>
        <w:t xml:space="preserve"> (</w:t>
      </w:r>
      <w:proofErr w:type="spellStart"/>
      <w:r w:rsidRPr="00C30277">
        <w:rPr>
          <w:rFonts w:ascii="Helvetica" w:eastAsia="Times New Roman" w:hAnsi="Helvetica" w:cs="Helvetica"/>
          <w:b/>
          <w:bCs/>
          <w:color w:val="333333"/>
          <w:sz w:val="23"/>
        </w:rPr>
        <w:t>Partialview</w:t>
      </w:r>
      <w:proofErr w:type="spellEnd"/>
      <w:r w:rsidRPr="00C30277">
        <w:rPr>
          <w:rFonts w:ascii="Helvetica" w:eastAsia="Times New Roman" w:hAnsi="Helvetica" w:cs="Helvetica"/>
          <w:b/>
          <w:bCs/>
          <w:color w:val="333333"/>
          <w:sz w:val="23"/>
        </w:rPr>
        <w:t>):</w:t>
      </w:r>
      <w:r w:rsidRPr="00C30277">
        <w:rPr>
          <w:rFonts w:ascii="Helvetica" w:eastAsia="Times New Roman" w:hAnsi="Helvetica" w:cs="Helvetica"/>
          <w:color w:val="333333"/>
          <w:sz w:val="23"/>
          <w:szCs w:val="23"/>
        </w:rPr>
        <w:t xml:space="preserve"> This return type is used to send a part of a view which will be rendered in another view.</w:t>
      </w:r>
    </w:p>
    <w:p w:rsidR="00C30277" w:rsidRPr="00C30277" w:rsidRDefault="00C30277" w:rsidP="00C30277">
      <w:pPr>
        <w:numPr>
          <w:ilvl w:val="0"/>
          <w:numId w:val="8"/>
        </w:numPr>
        <w:spacing w:before="100" w:beforeAutospacing="1" w:after="100" w:afterAutospacing="1" w:line="240" w:lineRule="auto"/>
        <w:contextualSpacing/>
        <w:rPr>
          <w:rFonts w:ascii="Helvetica" w:eastAsia="Times New Roman" w:hAnsi="Helvetica" w:cs="Helvetica"/>
          <w:color w:val="333333"/>
          <w:sz w:val="23"/>
          <w:szCs w:val="23"/>
        </w:rPr>
      </w:pPr>
      <w:proofErr w:type="spellStart"/>
      <w:r w:rsidRPr="00C30277">
        <w:rPr>
          <w:rFonts w:ascii="Helvetica" w:eastAsia="Times New Roman" w:hAnsi="Helvetica" w:cs="Helvetica"/>
          <w:b/>
          <w:bCs/>
          <w:color w:val="333333"/>
          <w:sz w:val="23"/>
        </w:rPr>
        <w:t>RedirectResult</w:t>
      </w:r>
      <w:proofErr w:type="spellEnd"/>
      <w:r w:rsidRPr="00C30277">
        <w:rPr>
          <w:rFonts w:ascii="Helvetica" w:eastAsia="Times New Roman" w:hAnsi="Helvetica" w:cs="Helvetica"/>
          <w:b/>
          <w:bCs/>
          <w:color w:val="333333"/>
          <w:sz w:val="23"/>
        </w:rPr>
        <w:t xml:space="preserve"> (Redirect):</w:t>
      </w:r>
      <w:r w:rsidRPr="00C30277">
        <w:rPr>
          <w:rFonts w:ascii="Helvetica" w:eastAsia="Times New Roman" w:hAnsi="Helvetica" w:cs="Helvetica"/>
          <w:color w:val="333333"/>
          <w:sz w:val="23"/>
          <w:szCs w:val="23"/>
        </w:rPr>
        <w:t xml:space="preserve"> This return type is used to redirect to any other controller and action method depending on the URL.</w:t>
      </w:r>
    </w:p>
    <w:p w:rsidR="00C30277" w:rsidRPr="00C30277" w:rsidRDefault="00C30277" w:rsidP="00C30277">
      <w:pPr>
        <w:numPr>
          <w:ilvl w:val="0"/>
          <w:numId w:val="8"/>
        </w:numPr>
        <w:spacing w:before="100" w:beforeAutospacing="1" w:after="100" w:afterAutospacing="1" w:line="240" w:lineRule="auto"/>
        <w:contextualSpacing/>
        <w:rPr>
          <w:rFonts w:ascii="Helvetica" w:eastAsia="Times New Roman" w:hAnsi="Helvetica" w:cs="Helvetica"/>
          <w:color w:val="333333"/>
          <w:sz w:val="23"/>
          <w:szCs w:val="23"/>
        </w:rPr>
      </w:pPr>
      <w:proofErr w:type="spellStart"/>
      <w:r w:rsidRPr="00C30277">
        <w:rPr>
          <w:rFonts w:ascii="Helvetica" w:eastAsia="Times New Roman" w:hAnsi="Helvetica" w:cs="Helvetica"/>
          <w:b/>
          <w:bCs/>
          <w:color w:val="333333"/>
          <w:sz w:val="23"/>
        </w:rPr>
        <w:t>RedirectToRouteResult</w:t>
      </w:r>
      <w:proofErr w:type="spellEnd"/>
      <w:r w:rsidRPr="00C30277">
        <w:rPr>
          <w:rFonts w:ascii="Helvetica" w:eastAsia="Times New Roman" w:hAnsi="Helvetica" w:cs="Helvetica"/>
          <w:b/>
          <w:bCs/>
          <w:color w:val="333333"/>
          <w:sz w:val="23"/>
        </w:rPr>
        <w:t xml:space="preserve"> (</w:t>
      </w:r>
      <w:proofErr w:type="spellStart"/>
      <w:r w:rsidRPr="00C30277">
        <w:rPr>
          <w:rFonts w:ascii="Helvetica" w:eastAsia="Times New Roman" w:hAnsi="Helvetica" w:cs="Helvetica"/>
          <w:b/>
          <w:bCs/>
          <w:color w:val="333333"/>
          <w:sz w:val="23"/>
        </w:rPr>
        <w:t>RedirectToAction</w:t>
      </w:r>
      <w:proofErr w:type="spellEnd"/>
      <w:r w:rsidRPr="00C30277">
        <w:rPr>
          <w:rFonts w:ascii="Helvetica" w:eastAsia="Times New Roman" w:hAnsi="Helvetica" w:cs="Helvetica"/>
          <w:b/>
          <w:bCs/>
          <w:color w:val="333333"/>
          <w:sz w:val="23"/>
        </w:rPr>
        <w:t xml:space="preserve">, </w:t>
      </w:r>
      <w:proofErr w:type="spellStart"/>
      <w:r w:rsidRPr="00C30277">
        <w:rPr>
          <w:rFonts w:ascii="Helvetica" w:eastAsia="Times New Roman" w:hAnsi="Helvetica" w:cs="Helvetica"/>
          <w:b/>
          <w:bCs/>
          <w:color w:val="333333"/>
          <w:sz w:val="23"/>
        </w:rPr>
        <w:t>RedirectToRoute</w:t>
      </w:r>
      <w:proofErr w:type="spellEnd"/>
      <w:r w:rsidRPr="00C30277">
        <w:rPr>
          <w:rFonts w:ascii="Helvetica" w:eastAsia="Times New Roman" w:hAnsi="Helvetica" w:cs="Helvetica"/>
          <w:b/>
          <w:bCs/>
          <w:color w:val="333333"/>
          <w:sz w:val="23"/>
        </w:rPr>
        <w:t>):</w:t>
      </w:r>
      <w:r w:rsidRPr="00C30277">
        <w:rPr>
          <w:rFonts w:ascii="Helvetica" w:eastAsia="Times New Roman" w:hAnsi="Helvetica" w:cs="Helvetica"/>
          <w:color w:val="333333"/>
          <w:sz w:val="23"/>
          <w:szCs w:val="23"/>
        </w:rPr>
        <w:t xml:space="preserve"> This return type is used when we want to redirect to any other action method.</w:t>
      </w:r>
    </w:p>
    <w:p w:rsidR="00C30277" w:rsidRPr="00C30277" w:rsidRDefault="00C30277" w:rsidP="00C30277">
      <w:pPr>
        <w:numPr>
          <w:ilvl w:val="0"/>
          <w:numId w:val="8"/>
        </w:numPr>
        <w:spacing w:before="100" w:beforeAutospacing="1" w:after="100" w:afterAutospacing="1" w:line="240" w:lineRule="auto"/>
        <w:contextualSpacing/>
        <w:rPr>
          <w:rFonts w:ascii="Helvetica" w:eastAsia="Times New Roman" w:hAnsi="Helvetica" w:cs="Helvetica"/>
          <w:color w:val="333333"/>
          <w:sz w:val="23"/>
          <w:szCs w:val="23"/>
        </w:rPr>
      </w:pPr>
      <w:proofErr w:type="spellStart"/>
      <w:r w:rsidRPr="00C30277">
        <w:rPr>
          <w:rFonts w:ascii="Helvetica" w:eastAsia="Times New Roman" w:hAnsi="Helvetica" w:cs="Helvetica"/>
          <w:b/>
          <w:bCs/>
          <w:color w:val="333333"/>
          <w:sz w:val="23"/>
        </w:rPr>
        <w:lastRenderedPageBreak/>
        <w:t>ContentResult</w:t>
      </w:r>
      <w:proofErr w:type="spellEnd"/>
      <w:r w:rsidRPr="00C30277">
        <w:rPr>
          <w:rFonts w:ascii="Helvetica" w:eastAsia="Times New Roman" w:hAnsi="Helvetica" w:cs="Helvetica"/>
          <w:b/>
          <w:bCs/>
          <w:color w:val="333333"/>
          <w:sz w:val="23"/>
        </w:rPr>
        <w:t xml:space="preserve"> (Content):</w:t>
      </w:r>
      <w:r w:rsidRPr="00C30277">
        <w:rPr>
          <w:rFonts w:ascii="Helvetica" w:eastAsia="Times New Roman" w:hAnsi="Helvetica" w:cs="Helvetica"/>
          <w:color w:val="333333"/>
          <w:sz w:val="23"/>
          <w:szCs w:val="23"/>
        </w:rPr>
        <w:t xml:space="preserve"> This return type is used to return HTTP content type like text/plain as the result of the action.</w:t>
      </w:r>
    </w:p>
    <w:p w:rsidR="00C30277" w:rsidRPr="00C30277" w:rsidRDefault="00C30277" w:rsidP="00C30277">
      <w:pPr>
        <w:numPr>
          <w:ilvl w:val="0"/>
          <w:numId w:val="8"/>
        </w:numPr>
        <w:spacing w:before="100" w:beforeAutospacing="1" w:after="100" w:afterAutospacing="1" w:line="240" w:lineRule="auto"/>
        <w:contextualSpacing/>
        <w:rPr>
          <w:rFonts w:ascii="Helvetica" w:eastAsia="Times New Roman" w:hAnsi="Helvetica" w:cs="Helvetica"/>
          <w:color w:val="333333"/>
          <w:sz w:val="23"/>
          <w:szCs w:val="23"/>
        </w:rPr>
      </w:pPr>
      <w:proofErr w:type="spellStart"/>
      <w:proofErr w:type="gramStart"/>
      <w:r w:rsidRPr="00C30277">
        <w:rPr>
          <w:rFonts w:ascii="Helvetica" w:eastAsia="Times New Roman" w:hAnsi="Helvetica" w:cs="Helvetica"/>
          <w:b/>
          <w:bCs/>
          <w:color w:val="333333"/>
          <w:sz w:val="23"/>
        </w:rPr>
        <w:t>jsonResult</w:t>
      </w:r>
      <w:proofErr w:type="spellEnd"/>
      <w:proofErr w:type="gramEnd"/>
      <w:r w:rsidRPr="00C30277">
        <w:rPr>
          <w:rFonts w:ascii="Helvetica" w:eastAsia="Times New Roman" w:hAnsi="Helvetica" w:cs="Helvetica"/>
          <w:b/>
          <w:bCs/>
          <w:color w:val="333333"/>
          <w:sz w:val="23"/>
        </w:rPr>
        <w:t xml:space="preserve"> (</w:t>
      </w:r>
      <w:proofErr w:type="spellStart"/>
      <w:r w:rsidRPr="00C30277">
        <w:rPr>
          <w:rFonts w:ascii="Helvetica" w:eastAsia="Times New Roman" w:hAnsi="Helvetica" w:cs="Helvetica"/>
          <w:b/>
          <w:bCs/>
          <w:color w:val="333333"/>
          <w:sz w:val="23"/>
        </w:rPr>
        <w:t>json</w:t>
      </w:r>
      <w:proofErr w:type="spellEnd"/>
      <w:r w:rsidRPr="00C30277">
        <w:rPr>
          <w:rFonts w:ascii="Helvetica" w:eastAsia="Times New Roman" w:hAnsi="Helvetica" w:cs="Helvetica"/>
          <w:b/>
          <w:bCs/>
          <w:color w:val="333333"/>
          <w:sz w:val="23"/>
        </w:rPr>
        <w:t xml:space="preserve">): </w:t>
      </w:r>
      <w:r w:rsidRPr="00C30277">
        <w:rPr>
          <w:rFonts w:ascii="Helvetica" w:eastAsia="Times New Roman" w:hAnsi="Helvetica" w:cs="Helvetica"/>
          <w:color w:val="333333"/>
          <w:sz w:val="23"/>
          <w:szCs w:val="23"/>
        </w:rPr>
        <w:t>This return type is used when we want to return a JSON message.</w:t>
      </w:r>
    </w:p>
    <w:p w:rsidR="00C30277" w:rsidRPr="00C30277" w:rsidRDefault="00C30277" w:rsidP="00C30277">
      <w:pPr>
        <w:numPr>
          <w:ilvl w:val="0"/>
          <w:numId w:val="8"/>
        </w:numPr>
        <w:spacing w:before="100" w:beforeAutospacing="1" w:after="100" w:afterAutospacing="1" w:line="240" w:lineRule="auto"/>
        <w:contextualSpacing/>
        <w:rPr>
          <w:rFonts w:ascii="Helvetica" w:eastAsia="Times New Roman" w:hAnsi="Helvetica" w:cs="Helvetica"/>
          <w:color w:val="333333"/>
          <w:sz w:val="23"/>
          <w:szCs w:val="23"/>
        </w:rPr>
      </w:pPr>
      <w:proofErr w:type="spellStart"/>
      <w:proofErr w:type="gramStart"/>
      <w:r w:rsidRPr="00C30277">
        <w:rPr>
          <w:rFonts w:ascii="Helvetica" w:eastAsia="Times New Roman" w:hAnsi="Helvetica" w:cs="Helvetica"/>
          <w:b/>
          <w:bCs/>
          <w:color w:val="333333"/>
          <w:sz w:val="23"/>
        </w:rPr>
        <w:t>javascriptResult</w:t>
      </w:r>
      <w:proofErr w:type="spellEnd"/>
      <w:proofErr w:type="gramEnd"/>
      <w:r w:rsidRPr="00C30277">
        <w:rPr>
          <w:rFonts w:ascii="Helvetica" w:eastAsia="Times New Roman" w:hAnsi="Helvetica" w:cs="Helvetica"/>
          <w:b/>
          <w:bCs/>
          <w:color w:val="333333"/>
          <w:sz w:val="23"/>
        </w:rPr>
        <w:t xml:space="preserve"> (</w:t>
      </w:r>
      <w:proofErr w:type="spellStart"/>
      <w:r w:rsidRPr="00C30277">
        <w:rPr>
          <w:rFonts w:ascii="Helvetica" w:eastAsia="Times New Roman" w:hAnsi="Helvetica" w:cs="Helvetica"/>
          <w:b/>
          <w:bCs/>
          <w:color w:val="333333"/>
          <w:sz w:val="23"/>
        </w:rPr>
        <w:t>javascript</w:t>
      </w:r>
      <w:proofErr w:type="spellEnd"/>
      <w:r w:rsidRPr="00C30277">
        <w:rPr>
          <w:rFonts w:ascii="Helvetica" w:eastAsia="Times New Roman" w:hAnsi="Helvetica" w:cs="Helvetica"/>
          <w:b/>
          <w:bCs/>
          <w:color w:val="333333"/>
          <w:sz w:val="23"/>
        </w:rPr>
        <w:t>):</w:t>
      </w:r>
      <w:r w:rsidRPr="00C30277">
        <w:rPr>
          <w:rFonts w:ascii="Helvetica" w:eastAsia="Times New Roman" w:hAnsi="Helvetica" w:cs="Helvetica"/>
          <w:color w:val="333333"/>
          <w:sz w:val="23"/>
          <w:szCs w:val="23"/>
        </w:rPr>
        <w:t xml:space="preserve"> This return type is used to return JavaScript code that will run in browser.</w:t>
      </w:r>
    </w:p>
    <w:p w:rsidR="00C30277" w:rsidRPr="00C30277" w:rsidRDefault="00C30277" w:rsidP="00C30277">
      <w:pPr>
        <w:numPr>
          <w:ilvl w:val="0"/>
          <w:numId w:val="8"/>
        </w:numPr>
        <w:spacing w:before="100" w:beforeAutospacing="1" w:after="100" w:afterAutospacing="1" w:line="240" w:lineRule="auto"/>
        <w:contextualSpacing/>
        <w:rPr>
          <w:rFonts w:ascii="Helvetica" w:eastAsia="Times New Roman" w:hAnsi="Helvetica" w:cs="Helvetica"/>
          <w:color w:val="333333"/>
          <w:sz w:val="23"/>
          <w:szCs w:val="23"/>
        </w:rPr>
      </w:pPr>
      <w:proofErr w:type="spellStart"/>
      <w:r w:rsidRPr="00C30277">
        <w:rPr>
          <w:rFonts w:ascii="Helvetica" w:eastAsia="Times New Roman" w:hAnsi="Helvetica" w:cs="Helvetica"/>
          <w:b/>
          <w:bCs/>
          <w:color w:val="333333"/>
          <w:sz w:val="23"/>
        </w:rPr>
        <w:t>FileResult</w:t>
      </w:r>
      <w:proofErr w:type="spellEnd"/>
      <w:r w:rsidRPr="00C30277">
        <w:rPr>
          <w:rFonts w:ascii="Helvetica" w:eastAsia="Times New Roman" w:hAnsi="Helvetica" w:cs="Helvetica"/>
          <w:b/>
          <w:bCs/>
          <w:color w:val="333333"/>
          <w:sz w:val="23"/>
        </w:rPr>
        <w:t xml:space="preserve"> (File):</w:t>
      </w:r>
      <w:r w:rsidRPr="00C30277">
        <w:rPr>
          <w:rFonts w:ascii="Helvetica" w:eastAsia="Times New Roman" w:hAnsi="Helvetica" w:cs="Helvetica"/>
          <w:color w:val="333333"/>
          <w:sz w:val="23"/>
          <w:szCs w:val="23"/>
        </w:rPr>
        <w:t xml:space="preserve"> This return type is used to send binary output in response.</w:t>
      </w:r>
    </w:p>
    <w:p w:rsidR="00C30277" w:rsidRDefault="00C30277" w:rsidP="00C30277">
      <w:pPr>
        <w:numPr>
          <w:ilvl w:val="0"/>
          <w:numId w:val="8"/>
        </w:numPr>
        <w:spacing w:before="100" w:beforeAutospacing="1" w:after="100" w:afterAutospacing="1" w:line="240" w:lineRule="auto"/>
        <w:contextualSpacing/>
        <w:rPr>
          <w:rFonts w:ascii="Helvetica" w:eastAsia="Times New Roman" w:hAnsi="Helvetica" w:cs="Helvetica"/>
          <w:color w:val="333333"/>
          <w:sz w:val="23"/>
          <w:szCs w:val="23"/>
        </w:rPr>
      </w:pPr>
      <w:proofErr w:type="spellStart"/>
      <w:r w:rsidRPr="00C30277">
        <w:rPr>
          <w:rFonts w:ascii="Helvetica" w:eastAsia="Times New Roman" w:hAnsi="Helvetica" w:cs="Helvetica"/>
          <w:b/>
          <w:bCs/>
          <w:color w:val="333333"/>
          <w:sz w:val="23"/>
        </w:rPr>
        <w:t>EmptyResult</w:t>
      </w:r>
      <w:proofErr w:type="spellEnd"/>
      <w:r w:rsidRPr="00C30277">
        <w:rPr>
          <w:rFonts w:ascii="Helvetica" w:eastAsia="Times New Roman" w:hAnsi="Helvetica" w:cs="Helvetica"/>
          <w:b/>
          <w:bCs/>
          <w:color w:val="333333"/>
          <w:sz w:val="23"/>
        </w:rPr>
        <w:t>:</w:t>
      </w:r>
      <w:r w:rsidRPr="00C30277">
        <w:rPr>
          <w:rFonts w:ascii="Helvetica" w:eastAsia="Times New Roman" w:hAnsi="Helvetica" w:cs="Helvetica"/>
          <w:color w:val="333333"/>
          <w:sz w:val="23"/>
          <w:szCs w:val="23"/>
        </w:rPr>
        <w:t xml:space="preserve"> This return type is used to return nothing (void) in the result.</w:t>
      </w:r>
    </w:p>
    <w:p w:rsidR="00C30277" w:rsidRPr="00C30277" w:rsidRDefault="00C30277" w:rsidP="00C30277">
      <w:pPr>
        <w:numPr>
          <w:ilvl w:val="0"/>
          <w:numId w:val="8"/>
        </w:numPr>
        <w:spacing w:before="100" w:beforeAutospacing="1" w:after="100" w:afterAutospacing="1"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b/>
          <w:bCs/>
          <w:color w:val="333333"/>
          <w:sz w:val="21"/>
        </w:rPr>
        <w:t xml:space="preserve">What is the difference between each version of MVC 2, </w:t>
      </w:r>
      <w:proofErr w:type="gramStart"/>
      <w:r w:rsidRPr="00C30277">
        <w:rPr>
          <w:rFonts w:ascii="Helvetica" w:eastAsia="Times New Roman" w:hAnsi="Helvetica" w:cs="Helvetica"/>
          <w:b/>
          <w:bCs/>
          <w:color w:val="333333"/>
          <w:sz w:val="21"/>
        </w:rPr>
        <w:t>3 ,</w:t>
      </w:r>
      <w:proofErr w:type="gramEnd"/>
      <w:r w:rsidRPr="00C30277">
        <w:rPr>
          <w:rFonts w:ascii="Helvetica" w:eastAsia="Times New Roman" w:hAnsi="Helvetica" w:cs="Helvetica"/>
          <w:b/>
          <w:bCs/>
          <w:color w:val="333333"/>
          <w:sz w:val="21"/>
        </w:rPr>
        <w:t xml:space="preserve"> 4, 5 and 6?</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b/>
          <w:bCs/>
          <w:color w:val="333333"/>
          <w:sz w:val="21"/>
        </w:rPr>
        <w:t> MVC 6</w:t>
      </w:r>
      <w:r w:rsidRPr="00C30277">
        <w:rPr>
          <w:rFonts w:ascii="Helvetica" w:eastAsia="Times New Roman" w:hAnsi="Helvetica" w:cs="Helvetica"/>
          <w:color w:val="333333"/>
          <w:sz w:val="21"/>
          <w:szCs w:val="21"/>
        </w:rPr>
        <w:t> </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xml:space="preserve">ASP.NET MVC and Web API </w:t>
      </w:r>
      <w:proofErr w:type="gramStart"/>
      <w:r w:rsidRPr="00C30277">
        <w:rPr>
          <w:rFonts w:ascii="Helvetica" w:eastAsia="Times New Roman" w:hAnsi="Helvetica" w:cs="Helvetica"/>
          <w:color w:val="333333"/>
          <w:sz w:val="21"/>
          <w:szCs w:val="21"/>
        </w:rPr>
        <w:t>has</w:t>
      </w:r>
      <w:proofErr w:type="gramEnd"/>
      <w:r w:rsidRPr="00C30277">
        <w:rPr>
          <w:rFonts w:ascii="Helvetica" w:eastAsia="Times New Roman" w:hAnsi="Helvetica" w:cs="Helvetica"/>
          <w:color w:val="333333"/>
          <w:sz w:val="21"/>
          <w:szCs w:val="21"/>
        </w:rPr>
        <w:t xml:space="preserve"> been merged in to one.</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Side by side - deploy the runtime and framework with your application</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No need to recompile for every change. Just hit save and refresh the browser.</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Dependency injection is inbuilt and part of MVC.</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xml:space="preserve">Everything packaged with </w:t>
      </w:r>
      <w:proofErr w:type="spellStart"/>
      <w:r w:rsidRPr="00C30277">
        <w:rPr>
          <w:rFonts w:ascii="Helvetica" w:eastAsia="Times New Roman" w:hAnsi="Helvetica" w:cs="Helvetica"/>
          <w:color w:val="333333"/>
          <w:sz w:val="21"/>
          <w:szCs w:val="21"/>
        </w:rPr>
        <w:t>NuGet</w:t>
      </w:r>
      <w:proofErr w:type="spellEnd"/>
      <w:r w:rsidRPr="00C30277">
        <w:rPr>
          <w:rFonts w:ascii="Helvetica" w:eastAsia="Times New Roman" w:hAnsi="Helvetica" w:cs="Helvetica"/>
          <w:color w:val="333333"/>
          <w:sz w:val="21"/>
          <w:szCs w:val="21"/>
        </w:rPr>
        <w:t>, Including the .NET runtime itself.</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New JSON based project structure.</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proofErr w:type="gramStart"/>
      <w:r w:rsidRPr="00C30277">
        <w:rPr>
          <w:rFonts w:ascii="Helvetica" w:eastAsia="Times New Roman" w:hAnsi="Helvetica" w:cs="Helvetica"/>
          <w:color w:val="333333"/>
          <w:sz w:val="21"/>
          <w:szCs w:val="21"/>
        </w:rPr>
        <w:t>Compilation done with the new Roslyn real-time compiler.</w:t>
      </w:r>
      <w:proofErr w:type="gramEnd"/>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w:t>
      </w:r>
      <w:r w:rsidRPr="00C30277">
        <w:rPr>
          <w:rFonts w:ascii="Helvetica" w:eastAsia="Times New Roman" w:hAnsi="Helvetica" w:cs="Helvetica"/>
          <w:b/>
          <w:bCs/>
          <w:color w:val="333333"/>
          <w:sz w:val="21"/>
        </w:rPr>
        <w:t>MVC 5</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Asp.Net Identity</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Attribute based routing</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Bootstrap in the MVC template</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Filter overrides</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Authentication Filters</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w:t>
      </w:r>
      <w:r w:rsidRPr="00C30277">
        <w:rPr>
          <w:rFonts w:ascii="Helvetica" w:eastAsia="Times New Roman" w:hAnsi="Helvetica" w:cs="Helvetica"/>
          <w:b/>
          <w:bCs/>
          <w:color w:val="333333"/>
          <w:sz w:val="21"/>
        </w:rPr>
        <w:t>MVC 4</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ASP.NET Web API</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New mobile project template</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Refreshed and modernized default project templates</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Many new features to support mobile apps</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w:t>
      </w:r>
      <w:r w:rsidRPr="00C30277">
        <w:rPr>
          <w:rFonts w:ascii="Helvetica" w:eastAsia="Times New Roman" w:hAnsi="Helvetica" w:cs="Helvetica"/>
          <w:b/>
          <w:bCs/>
          <w:color w:val="333333"/>
          <w:sz w:val="21"/>
        </w:rPr>
        <w:t>MVC 3</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Razor</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HTML 5 enabled templates</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JavaScript and Ajax</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Support for Multiple View Engines</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Model Validation Improvements</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w:t>
      </w:r>
      <w:r w:rsidRPr="00C30277">
        <w:rPr>
          <w:rFonts w:ascii="Helvetica" w:eastAsia="Times New Roman" w:hAnsi="Helvetica" w:cs="Helvetica"/>
          <w:b/>
          <w:bCs/>
          <w:color w:val="333333"/>
          <w:sz w:val="21"/>
        </w:rPr>
        <w:t>MVC 2</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proofErr w:type="spellStart"/>
      <w:r w:rsidRPr="00C30277">
        <w:rPr>
          <w:rFonts w:ascii="Helvetica" w:eastAsia="Times New Roman" w:hAnsi="Helvetica" w:cs="Helvetica"/>
          <w:color w:val="333333"/>
          <w:sz w:val="21"/>
          <w:szCs w:val="21"/>
        </w:rPr>
        <w:t>Templated</w:t>
      </w:r>
      <w:proofErr w:type="spellEnd"/>
      <w:r w:rsidRPr="00C30277">
        <w:rPr>
          <w:rFonts w:ascii="Helvetica" w:eastAsia="Times New Roman" w:hAnsi="Helvetica" w:cs="Helvetica"/>
          <w:color w:val="333333"/>
          <w:sz w:val="21"/>
          <w:szCs w:val="21"/>
        </w:rPr>
        <w:t xml:space="preserve"> Helpers</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Client-Side Validation</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Areas</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Asynchronous Controllers</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proofErr w:type="spellStart"/>
      <w:r w:rsidRPr="00C30277">
        <w:rPr>
          <w:rFonts w:ascii="Helvetica" w:eastAsia="Times New Roman" w:hAnsi="Helvetica" w:cs="Helvetica"/>
          <w:color w:val="333333"/>
          <w:sz w:val="21"/>
          <w:szCs w:val="21"/>
        </w:rPr>
        <w:t>Html.ValidationSummary</w:t>
      </w:r>
      <w:proofErr w:type="spellEnd"/>
      <w:r w:rsidRPr="00C30277">
        <w:rPr>
          <w:rFonts w:ascii="Helvetica" w:eastAsia="Times New Roman" w:hAnsi="Helvetica" w:cs="Helvetica"/>
          <w:color w:val="333333"/>
          <w:sz w:val="21"/>
          <w:szCs w:val="21"/>
        </w:rPr>
        <w:t xml:space="preserve"> Helper Method</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proofErr w:type="spellStart"/>
      <w:r w:rsidRPr="00C30277">
        <w:rPr>
          <w:rFonts w:ascii="Helvetica" w:eastAsia="Times New Roman" w:hAnsi="Helvetica" w:cs="Helvetica"/>
          <w:color w:val="333333"/>
          <w:sz w:val="21"/>
          <w:szCs w:val="21"/>
        </w:rPr>
        <w:t>DefaultValueAttribute</w:t>
      </w:r>
      <w:proofErr w:type="spellEnd"/>
      <w:r w:rsidRPr="00C30277">
        <w:rPr>
          <w:rFonts w:ascii="Helvetica" w:eastAsia="Times New Roman" w:hAnsi="Helvetica" w:cs="Helvetica"/>
          <w:color w:val="333333"/>
          <w:sz w:val="21"/>
          <w:szCs w:val="21"/>
        </w:rPr>
        <w:t xml:space="preserve"> in Action-Method Parameters</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Binding Binary Data with Model Binders</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proofErr w:type="spellStart"/>
      <w:r w:rsidRPr="00C30277">
        <w:rPr>
          <w:rFonts w:ascii="Helvetica" w:eastAsia="Times New Roman" w:hAnsi="Helvetica" w:cs="Helvetica"/>
          <w:color w:val="333333"/>
          <w:sz w:val="21"/>
          <w:szCs w:val="21"/>
        </w:rPr>
        <w:t>DataAnnotations</w:t>
      </w:r>
      <w:proofErr w:type="spellEnd"/>
      <w:r w:rsidRPr="00C30277">
        <w:rPr>
          <w:rFonts w:ascii="Helvetica" w:eastAsia="Times New Roman" w:hAnsi="Helvetica" w:cs="Helvetica"/>
          <w:color w:val="333333"/>
          <w:sz w:val="21"/>
          <w:szCs w:val="21"/>
        </w:rPr>
        <w:t xml:space="preserve"> Attributes</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Model-</w:t>
      </w:r>
      <w:proofErr w:type="spellStart"/>
      <w:r w:rsidRPr="00C30277">
        <w:rPr>
          <w:rFonts w:ascii="Helvetica" w:eastAsia="Times New Roman" w:hAnsi="Helvetica" w:cs="Helvetica"/>
          <w:color w:val="333333"/>
          <w:sz w:val="21"/>
          <w:szCs w:val="21"/>
        </w:rPr>
        <w:t>Validator</w:t>
      </w:r>
      <w:proofErr w:type="spellEnd"/>
      <w:r w:rsidRPr="00C30277">
        <w:rPr>
          <w:rFonts w:ascii="Helvetica" w:eastAsia="Times New Roman" w:hAnsi="Helvetica" w:cs="Helvetica"/>
          <w:color w:val="333333"/>
          <w:sz w:val="21"/>
          <w:szCs w:val="21"/>
        </w:rPr>
        <w:t xml:space="preserve"> Providers</w:t>
      </w:r>
    </w:p>
    <w:p w:rsid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xml:space="preserve">New </w:t>
      </w:r>
      <w:proofErr w:type="spellStart"/>
      <w:r w:rsidRPr="00C30277">
        <w:rPr>
          <w:rFonts w:ascii="Helvetica" w:eastAsia="Times New Roman" w:hAnsi="Helvetica" w:cs="Helvetica"/>
          <w:color w:val="333333"/>
          <w:sz w:val="21"/>
          <w:szCs w:val="21"/>
        </w:rPr>
        <w:t>RequireHttpsAttribute</w:t>
      </w:r>
      <w:proofErr w:type="spellEnd"/>
      <w:r w:rsidRPr="00C30277">
        <w:rPr>
          <w:rFonts w:ascii="Helvetica" w:eastAsia="Times New Roman" w:hAnsi="Helvetica" w:cs="Helvetica"/>
          <w:color w:val="333333"/>
          <w:sz w:val="21"/>
          <w:szCs w:val="21"/>
        </w:rPr>
        <w:t xml:space="preserve"> Action Filter</w:t>
      </w:r>
    </w:p>
    <w:p w:rsidR="00C30277" w:rsidRDefault="00C30277" w:rsidP="00C30277">
      <w:pPr>
        <w:spacing w:after="150" w:line="240" w:lineRule="auto"/>
        <w:contextualSpacing/>
        <w:rPr>
          <w:rFonts w:ascii="Helvetica" w:eastAsia="Times New Roman" w:hAnsi="Helvetica" w:cs="Helvetica"/>
          <w:color w:val="333333"/>
          <w:sz w:val="21"/>
          <w:szCs w:val="21"/>
        </w:rPr>
      </w:pPr>
    </w:p>
    <w:p w:rsidR="00C30277" w:rsidRPr="00C30277" w:rsidRDefault="00C30277" w:rsidP="00C30277">
      <w:pPr>
        <w:numPr>
          <w:ilvl w:val="0"/>
          <w:numId w:val="10"/>
        </w:numPr>
        <w:spacing w:before="100" w:beforeAutospacing="1" w:after="100" w:afterAutospacing="1"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b/>
          <w:bCs/>
          <w:color w:val="333333"/>
          <w:sz w:val="21"/>
        </w:rPr>
        <w:t>What are Filters in MVC?</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In MVC, many times we would like to perform some action before or after a particular operation. For achieving this functionality, ASP.NET MVC provides feature to add pre and post action behaviors on controller's action methods.</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w:t>
      </w:r>
      <w:r w:rsidRPr="00C30277">
        <w:rPr>
          <w:rFonts w:ascii="Helvetica" w:eastAsia="Times New Roman" w:hAnsi="Helvetica" w:cs="Helvetica"/>
          <w:b/>
          <w:bCs/>
          <w:color w:val="333333"/>
          <w:sz w:val="21"/>
        </w:rPr>
        <w:t>Types of Filters:</w:t>
      </w:r>
      <w:r w:rsidRPr="00C30277">
        <w:rPr>
          <w:rFonts w:ascii="Helvetica" w:eastAsia="Times New Roman" w:hAnsi="Helvetica" w:cs="Helvetica"/>
          <w:color w:val="333333"/>
          <w:sz w:val="21"/>
          <w:szCs w:val="21"/>
        </w:rPr>
        <w:t> </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ASP.NET MVC framework supports the following action filters:</w:t>
      </w:r>
    </w:p>
    <w:p w:rsidR="00C30277" w:rsidRPr="00C30277" w:rsidRDefault="00C30277" w:rsidP="00C30277">
      <w:pPr>
        <w:numPr>
          <w:ilvl w:val="0"/>
          <w:numId w:val="11"/>
        </w:numPr>
        <w:spacing w:before="100" w:beforeAutospacing="1" w:after="100" w:afterAutospacing="1" w:line="240" w:lineRule="auto"/>
        <w:contextualSpacing/>
        <w:rPr>
          <w:rFonts w:ascii="Helvetica" w:eastAsia="Times New Roman" w:hAnsi="Helvetica" w:cs="Helvetica"/>
          <w:color w:val="333333"/>
          <w:sz w:val="23"/>
          <w:szCs w:val="23"/>
        </w:rPr>
      </w:pPr>
      <w:r w:rsidRPr="00C30277">
        <w:rPr>
          <w:rFonts w:ascii="Helvetica" w:eastAsia="Times New Roman" w:hAnsi="Helvetica" w:cs="Helvetica"/>
          <w:b/>
          <w:bCs/>
          <w:color w:val="333333"/>
          <w:sz w:val="23"/>
        </w:rPr>
        <w:lastRenderedPageBreak/>
        <w:t>Action Filters:</w:t>
      </w:r>
      <w:r w:rsidRPr="00C30277">
        <w:rPr>
          <w:rFonts w:ascii="Helvetica" w:eastAsia="Times New Roman" w:hAnsi="Helvetica" w:cs="Helvetica"/>
          <w:color w:val="333333"/>
          <w:sz w:val="23"/>
          <w:szCs w:val="23"/>
        </w:rPr>
        <w:t xml:space="preserve"> Action filters are used to implement logic that gets executed before and after a controller action executes.</w:t>
      </w:r>
    </w:p>
    <w:p w:rsidR="00C30277" w:rsidRPr="00C30277" w:rsidRDefault="00C30277" w:rsidP="00C30277">
      <w:pPr>
        <w:numPr>
          <w:ilvl w:val="0"/>
          <w:numId w:val="11"/>
        </w:numPr>
        <w:spacing w:before="100" w:beforeAutospacing="1" w:after="100" w:afterAutospacing="1" w:line="240" w:lineRule="auto"/>
        <w:contextualSpacing/>
        <w:rPr>
          <w:rFonts w:ascii="Helvetica" w:eastAsia="Times New Roman" w:hAnsi="Helvetica" w:cs="Helvetica"/>
          <w:color w:val="333333"/>
          <w:sz w:val="23"/>
          <w:szCs w:val="23"/>
        </w:rPr>
      </w:pPr>
      <w:r w:rsidRPr="00C30277">
        <w:rPr>
          <w:rFonts w:ascii="Helvetica" w:eastAsia="Times New Roman" w:hAnsi="Helvetica" w:cs="Helvetica"/>
          <w:b/>
          <w:bCs/>
          <w:color w:val="333333"/>
          <w:sz w:val="23"/>
        </w:rPr>
        <w:t>Authorization Filters:</w:t>
      </w:r>
      <w:r w:rsidRPr="00C30277">
        <w:rPr>
          <w:rFonts w:ascii="Helvetica" w:eastAsia="Times New Roman" w:hAnsi="Helvetica" w:cs="Helvetica"/>
          <w:color w:val="333333"/>
          <w:sz w:val="23"/>
          <w:szCs w:val="23"/>
        </w:rPr>
        <w:t xml:space="preserve"> Authorization filters are used to implement authentication and authorization for controller actions.</w:t>
      </w:r>
    </w:p>
    <w:p w:rsidR="00C30277" w:rsidRPr="00C30277" w:rsidRDefault="00C30277" w:rsidP="00C30277">
      <w:pPr>
        <w:numPr>
          <w:ilvl w:val="0"/>
          <w:numId w:val="11"/>
        </w:numPr>
        <w:spacing w:before="100" w:beforeAutospacing="1" w:after="100" w:afterAutospacing="1" w:line="240" w:lineRule="auto"/>
        <w:contextualSpacing/>
        <w:rPr>
          <w:rFonts w:ascii="Helvetica" w:eastAsia="Times New Roman" w:hAnsi="Helvetica" w:cs="Helvetica"/>
          <w:color w:val="333333"/>
          <w:sz w:val="23"/>
          <w:szCs w:val="23"/>
        </w:rPr>
      </w:pPr>
      <w:r w:rsidRPr="00C30277">
        <w:rPr>
          <w:rFonts w:ascii="Helvetica" w:eastAsia="Times New Roman" w:hAnsi="Helvetica" w:cs="Helvetica"/>
          <w:b/>
          <w:bCs/>
          <w:color w:val="333333"/>
          <w:sz w:val="23"/>
        </w:rPr>
        <w:t xml:space="preserve">Result Filters: </w:t>
      </w:r>
      <w:r w:rsidRPr="00C30277">
        <w:rPr>
          <w:rFonts w:ascii="Helvetica" w:eastAsia="Times New Roman" w:hAnsi="Helvetica" w:cs="Helvetica"/>
          <w:color w:val="333333"/>
          <w:sz w:val="23"/>
          <w:szCs w:val="23"/>
        </w:rPr>
        <w:t>Result filters contain logic that is executed before and after a view result is executed. For example, you might want to modify a view result right before the view is rendered to the browser.</w:t>
      </w:r>
    </w:p>
    <w:p w:rsidR="00C30277" w:rsidRDefault="00C30277" w:rsidP="00C30277">
      <w:pPr>
        <w:numPr>
          <w:ilvl w:val="0"/>
          <w:numId w:val="11"/>
        </w:numPr>
        <w:spacing w:before="100" w:beforeAutospacing="1" w:after="100" w:afterAutospacing="1" w:line="240" w:lineRule="auto"/>
        <w:contextualSpacing/>
        <w:rPr>
          <w:rFonts w:ascii="Helvetica" w:eastAsia="Times New Roman" w:hAnsi="Helvetica" w:cs="Helvetica"/>
          <w:color w:val="333333"/>
          <w:sz w:val="23"/>
          <w:szCs w:val="23"/>
        </w:rPr>
      </w:pPr>
      <w:r w:rsidRPr="00C30277">
        <w:rPr>
          <w:rFonts w:ascii="Helvetica" w:eastAsia="Times New Roman" w:hAnsi="Helvetica" w:cs="Helvetica"/>
          <w:b/>
          <w:bCs/>
          <w:color w:val="333333"/>
          <w:sz w:val="23"/>
        </w:rPr>
        <w:t>Exception Filters:</w:t>
      </w:r>
      <w:r w:rsidRPr="00C30277">
        <w:rPr>
          <w:rFonts w:ascii="Helvetica" w:eastAsia="Times New Roman" w:hAnsi="Helvetica" w:cs="Helvetica"/>
          <w:color w:val="333333"/>
          <w:sz w:val="23"/>
          <w:szCs w:val="23"/>
        </w:rPr>
        <w:t xml:space="preserve"> You can use an exception filter to handle errors raised by either your controller actions or controller action results. You can also use exception filters to log errors.</w:t>
      </w:r>
    </w:p>
    <w:p w:rsidR="00C30277" w:rsidRPr="00C30277" w:rsidRDefault="00C30277" w:rsidP="00C30277">
      <w:pPr>
        <w:numPr>
          <w:ilvl w:val="0"/>
          <w:numId w:val="12"/>
        </w:numPr>
        <w:spacing w:before="100" w:beforeAutospacing="1" w:after="100" w:afterAutospacing="1"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b/>
          <w:bCs/>
          <w:color w:val="333333"/>
          <w:sz w:val="21"/>
        </w:rPr>
        <w:t>What are Action Filters in MVC?</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xml:space="preserve">Action Filters are additional attributes that can be applied to either a controller section or the entire controller to modify the way in which action is executed. These attributes are special .NET classes derived from </w:t>
      </w:r>
      <w:proofErr w:type="spellStart"/>
      <w:r w:rsidRPr="00C30277">
        <w:rPr>
          <w:rFonts w:ascii="Helvetica" w:eastAsia="Times New Roman" w:hAnsi="Helvetica" w:cs="Helvetica"/>
          <w:color w:val="333333"/>
          <w:sz w:val="21"/>
          <w:szCs w:val="21"/>
        </w:rPr>
        <w:t>System.Attribute</w:t>
      </w:r>
      <w:proofErr w:type="spellEnd"/>
      <w:r w:rsidRPr="00C30277">
        <w:rPr>
          <w:rFonts w:ascii="Helvetica" w:eastAsia="Times New Roman" w:hAnsi="Helvetica" w:cs="Helvetica"/>
          <w:color w:val="333333"/>
          <w:sz w:val="21"/>
          <w:szCs w:val="21"/>
        </w:rPr>
        <w:t xml:space="preserve"> which can be attached to classes, methods, properties and fields.</w:t>
      </w:r>
    </w:p>
    <w:p w:rsidR="00C30277" w:rsidRDefault="00C30277" w:rsidP="00C30277">
      <w:pPr>
        <w:spacing w:after="150" w:line="240" w:lineRule="auto"/>
        <w:contextualSpacing/>
        <w:rPr>
          <w:rFonts w:ascii="Helvetica" w:hAnsi="Helvetica" w:cs="Helvetica"/>
          <w:color w:val="333333"/>
          <w:sz w:val="21"/>
          <w:szCs w:val="21"/>
        </w:rPr>
      </w:pPr>
      <w:r w:rsidRPr="00C30277">
        <w:rPr>
          <w:rFonts w:ascii="Helvetica" w:eastAsia="Times New Roman" w:hAnsi="Helvetica" w:cs="Helvetica"/>
          <w:color w:val="333333"/>
          <w:sz w:val="21"/>
          <w:szCs w:val="21"/>
        </w:rPr>
        <w:t> </w:t>
      </w:r>
      <w:r>
        <w:rPr>
          <w:rFonts w:ascii="Helvetica" w:hAnsi="Helvetica" w:cs="Helvetica"/>
          <w:color w:val="333333"/>
          <w:sz w:val="21"/>
          <w:szCs w:val="21"/>
        </w:rPr>
        <w:t>ASP.NET MVC provides the following action filters: </w:t>
      </w:r>
    </w:p>
    <w:p w:rsidR="00C30277" w:rsidRDefault="00C30277" w:rsidP="00C30277">
      <w:pPr>
        <w:pStyle w:val="NormalWeb"/>
        <w:contextualSpacing/>
        <w:rPr>
          <w:rFonts w:ascii="Helvetica" w:hAnsi="Helvetica" w:cs="Helvetica"/>
          <w:color w:val="333333"/>
          <w:sz w:val="21"/>
          <w:szCs w:val="21"/>
        </w:rPr>
      </w:pPr>
      <w:r>
        <w:rPr>
          <w:rStyle w:val="Strong"/>
          <w:rFonts w:ascii="Helvetica" w:hAnsi="Helvetica" w:cs="Helvetica"/>
          <w:color w:val="333333"/>
          <w:sz w:val="21"/>
          <w:szCs w:val="21"/>
        </w:rPr>
        <w:t>Output Cache:</w:t>
      </w:r>
      <w:r>
        <w:rPr>
          <w:rFonts w:ascii="Helvetica" w:hAnsi="Helvetica" w:cs="Helvetica"/>
          <w:color w:val="333333"/>
          <w:sz w:val="21"/>
          <w:szCs w:val="21"/>
        </w:rPr>
        <w:t xml:space="preserve"> This action filter caches the output of a controller action for a specified amount of time.</w:t>
      </w:r>
    </w:p>
    <w:p w:rsidR="00C30277" w:rsidRDefault="00C30277" w:rsidP="00C30277">
      <w:pPr>
        <w:pStyle w:val="NormalWeb"/>
        <w:contextualSpacing/>
        <w:rPr>
          <w:rFonts w:ascii="Helvetica" w:hAnsi="Helvetica" w:cs="Helvetica"/>
          <w:color w:val="333333"/>
          <w:sz w:val="21"/>
          <w:szCs w:val="21"/>
        </w:rPr>
      </w:pPr>
      <w:r>
        <w:rPr>
          <w:rStyle w:val="Strong"/>
          <w:rFonts w:ascii="Helvetica" w:hAnsi="Helvetica" w:cs="Helvetica"/>
          <w:color w:val="333333"/>
          <w:sz w:val="21"/>
          <w:szCs w:val="21"/>
        </w:rPr>
        <w:t>Handle Error:</w:t>
      </w:r>
      <w:r>
        <w:rPr>
          <w:rFonts w:ascii="Helvetica" w:hAnsi="Helvetica" w:cs="Helvetica"/>
          <w:color w:val="333333"/>
          <w:sz w:val="21"/>
          <w:szCs w:val="21"/>
        </w:rPr>
        <w:t xml:space="preserve"> This action filter handles errors raised when a controller action executes.</w:t>
      </w:r>
    </w:p>
    <w:p w:rsidR="00C30277" w:rsidRDefault="00C30277" w:rsidP="00C30277">
      <w:pPr>
        <w:pStyle w:val="NormalWeb"/>
        <w:contextualSpacing/>
        <w:rPr>
          <w:rFonts w:ascii="Helvetica" w:hAnsi="Helvetica" w:cs="Helvetica"/>
          <w:color w:val="333333"/>
          <w:sz w:val="21"/>
          <w:szCs w:val="21"/>
        </w:rPr>
      </w:pPr>
      <w:r>
        <w:rPr>
          <w:rStyle w:val="Strong"/>
          <w:rFonts w:ascii="Helvetica" w:hAnsi="Helvetica" w:cs="Helvetica"/>
          <w:color w:val="333333"/>
          <w:sz w:val="21"/>
          <w:szCs w:val="21"/>
        </w:rPr>
        <w:t>Authorize:</w:t>
      </w:r>
      <w:r>
        <w:rPr>
          <w:rFonts w:ascii="Helvetica" w:hAnsi="Helvetica" w:cs="Helvetica"/>
          <w:color w:val="333333"/>
          <w:sz w:val="21"/>
          <w:szCs w:val="21"/>
        </w:rPr>
        <w:t xml:space="preserve"> This action filter enables you to restrict access to a particular user or role.</w:t>
      </w:r>
    </w:p>
    <w:p w:rsidR="00C30277" w:rsidRDefault="00C30277" w:rsidP="00C30277">
      <w:pPr>
        <w:pStyle w:val="NormalWeb"/>
        <w:contextualSpacing/>
        <w:rPr>
          <w:rFonts w:ascii="Helvetica" w:hAnsi="Helvetica" w:cs="Helvetica"/>
          <w:color w:val="333333"/>
          <w:sz w:val="21"/>
          <w:szCs w:val="21"/>
        </w:rPr>
      </w:pPr>
      <w:r>
        <w:rPr>
          <w:rFonts w:ascii="Helvetica" w:hAnsi="Helvetica" w:cs="Helvetica"/>
          <w:color w:val="333333"/>
          <w:sz w:val="21"/>
          <w:szCs w:val="21"/>
        </w:rPr>
        <w:t xml:space="preserve">Now we will see the code example to apply these filters on an example controller </w:t>
      </w:r>
      <w:proofErr w:type="spellStart"/>
      <w:r>
        <w:rPr>
          <w:rFonts w:ascii="Helvetica" w:hAnsi="Helvetica" w:cs="Helvetica"/>
          <w:color w:val="333333"/>
          <w:sz w:val="21"/>
          <w:szCs w:val="21"/>
        </w:rPr>
        <w:t>ActionFilterDemoController</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t>ActionFilterDemoController</w:t>
      </w:r>
      <w:proofErr w:type="spellEnd"/>
      <w:r>
        <w:rPr>
          <w:rFonts w:ascii="Helvetica" w:hAnsi="Helvetica" w:cs="Helvetica"/>
          <w:color w:val="333333"/>
          <w:sz w:val="21"/>
          <w:szCs w:val="21"/>
        </w:rPr>
        <w:t xml:space="preserve"> is just used as an example. You can use these filters on any of your controllers.)</w:t>
      </w:r>
    </w:p>
    <w:p w:rsidR="00C30277" w:rsidRDefault="00C30277" w:rsidP="00C30277">
      <w:pPr>
        <w:spacing w:after="150" w:line="240" w:lineRule="auto"/>
        <w:contextualSpacing/>
        <w:rPr>
          <w:rFonts w:ascii="Helvetica" w:hAnsi="Helvetica" w:cs="Helvetica"/>
          <w:color w:val="333333"/>
          <w:sz w:val="21"/>
          <w:szCs w:val="21"/>
        </w:rPr>
      </w:pPr>
    </w:p>
    <w:p w:rsidR="00C30277" w:rsidRPr="00C30277" w:rsidRDefault="00C30277" w:rsidP="00C30277">
      <w:pPr>
        <w:numPr>
          <w:ilvl w:val="0"/>
          <w:numId w:val="13"/>
        </w:numPr>
        <w:spacing w:before="100" w:beforeAutospacing="1" w:after="100" w:afterAutospacing="1"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b/>
          <w:bCs/>
          <w:color w:val="333333"/>
          <w:sz w:val="21"/>
        </w:rPr>
        <w:t>What are HTML helpers in MVC?</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xml:space="preserve">HTML helpers help you to render HTML controls in the view. For instance if you want to display a HTML textbox on the </w:t>
      </w:r>
      <w:proofErr w:type="gramStart"/>
      <w:r w:rsidRPr="00C30277">
        <w:rPr>
          <w:rFonts w:ascii="Helvetica" w:eastAsia="Times New Roman" w:hAnsi="Helvetica" w:cs="Helvetica"/>
          <w:color w:val="333333"/>
          <w:sz w:val="21"/>
          <w:szCs w:val="21"/>
        </w:rPr>
        <w:t>view ,</w:t>
      </w:r>
      <w:proofErr w:type="gramEnd"/>
      <w:r w:rsidRPr="00C30277">
        <w:rPr>
          <w:rFonts w:ascii="Helvetica" w:eastAsia="Times New Roman" w:hAnsi="Helvetica" w:cs="Helvetica"/>
          <w:color w:val="333333"/>
          <w:sz w:val="21"/>
          <w:szCs w:val="21"/>
        </w:rPr>
        <w:t xml:space="preserve"> below is the HTML helper code.</w:t>
      </w: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nsolas" w:eastAsia="Times New Roman" w:hAnsi="Consolas" w:cs="Consolas"/>
          <w:color w:val="333333"/>
          <w:sz w:val="20"/>
          <w:szCs w:val="20"/>
        </w:rPr>
      </w:pPr>
      <w:r w:rsidRPr="00C30277">
        <w:rPr>
          <w:rFonts w:ascii="Consolas" w:eastAsia="Times New Roman" w:hAnsi="Consolas" w:cs="Consolas"/>
          <w:color w:val="C7254E"/>
          <w:sz w:val="18"/>
          <w:szCs w:val="18"/>
        </w:rPr>
        <w:t xml:space="preserve">&lt;%= </w:t>
      </w:r>
      <w:proofErr w:type="spellStart"/>
      <w:proofErr w:type="gramStart"/>
      <w:r w:rsidRPr="00C30277">
        <w:rPr>
          <w:rFonts w:ascii="Consolas" w:eastAsia="Times New Roman" w:hAnsi="Consolas" w:cs="Consolas"/>
          <w:color w:val="C7254E"/>
          <w:sz w:val="18"/>
          <w:szCs w:val="18"/>
        </w:rPr>
        <w:t>Html.TextBox</w:t>
      </w:r>
      <w:proofErr w:type="spellEnd"/>
      <w:r w:rsidRPr="00C30277">
        <w:rPr>
          <w:rFonts w:ascii="Consolas" w:eastAsia="Times New Roman" w:hAnsi="Consolas" w:cs="Consolas"/>
          <w:color w:val="C7254E"/>
          <w:sz w:val="18"/>
          <w:szCs w:val="18"/>
        </w:rPr>
        <w:t>(</w:t>
      </w:r>
      <w:proofErr w:type="gramEnd"/>
      <w:r w:rsidRPr="00C30277">
        <w:rPr>
          <w:rFonts w:ascii="Consolas" w:eastAsia="Times New Roman" w:hAnsi="Consolas" w:cs="Consolas"/>
          <w:color w:val="C7254E"/>
          <w:sz w:val="18"/>
          <w:szCs w:val="18"/>
        </w:rPr>
        <w:t>"</w:t>
      </w:r>
      <w:proofErr w:type="spellStart"/>
      <w:r w:rsidRPr="00C30277">
        <w:rPr>
          <w:rFonts w:ascii="Consolas" w:eastAsia="Times New Roman" w:hAnsi="Consolas" w:cs="Consolas"/>
          <w:color w:val="C7254E"/>
          <w:sz w:val="18"/>
          <w:szCs w:val="18"/>
        </w:rPr>
        <w:t>FirstName</w:t>
      </w:r>
      <w:proofErr w:type="spellEnd"/>
      <w:r w:rsidRPr="00C30277">
        <w:rPr>
          <w:rFonts w:ascii="Consolas" w:eastAsia="Times New Roman" w:hAnsi="Consolas" w:cs="Consolas"/>
          <w:color w:val="C7254E"/>
          <w:sz w:val="18"/>
          <w:szCs w:val="18"/>
        </w:rPr>
        <w:t>") %&gt;</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For checkbox below is the HTML helper code. In this way we have HTML helper methods for every HTML control that exists.</w:t>
      </w: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nsolas" w:eastAsia="Times New Roman" w:hAnsi="Consolas" w:cs="Consolas"/>
          <w:color w:val="333333"/>
          <w:sz w:val="20"/>
          <w:szCs w:val="20"/>
        </w:rPr>
      </w:pPr>
      <w:r w:rsidRPr="00C30277">
        <w:rPr>
          <w:rFonts w:ascii="Consolas" w:eastAsia="Times New Roman" w:hAnsi="Consolas" w:cs="Consolas"/>
          <w:color w:val="C7254E"/>
          <w:sz w:val="18"/>
          <w:szCs w:val="18"/>
        </w:rPr>
        <w:t xml:space="preserve">&lt;%= </w:t>
      </w:r>
      <w:proofErr w:type="spellStart"/>
      <w:proofErr w:type="gramStart"/>
      <w:r w:rsidRPr="00C30277">
        <w:rPr>
          <w:rFonts w:ascii="Consolas" w:eastAsia="Times New Roman" w:hAnsi="Consolas" w:cs="Consolas"/>
          <w:color w:val="C7254E"/>
          <w:sz w:val="18"/>
          <w:szCs w:val="18"/>
        </w:rPr>
        <w:t>Html.CheckBox</w:t>
      </w:r>
      <w:proofErr w:type="spellEnd"/>
      <w:r w:rsidRPr="00C30277">
        <w:rPr>
          <w:rFonts w:ascii="Consolas" w:eastAsia="Times New Roman" w:hAnsi="Consolas" w:cs="Consolas"/>
          <w:color w:val="C7254E"/>
          <w:sz w:val="18"/>
          <w:szCs w:val="18"/>
        </w:rPr>
        <w:t>(</w:t>
      </w:r>
      <w:proofErr w:type="gramEnd"/>
      <w:r w:rsidRPr="00C30277">
        <w:rPr>
          <w:rFonts w:ascii="Consolas" w:eastAsia="Times New Roman" w:hAnsi="Consolas" w:cs="Consolas"/>
          <w:color w:val="C7254E"/>
          <w:sz w:val="18"/>
          <w:szCs w:val="18"/>
        </w:rPr>
        <w:t>"Yes") %&gt;</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w:t>
      </w:r>
    </w:p>
    <w:p w:rsidR="00C30277" w:rsidRPr="00C30277" w:rsidRDefault="00C30277" w:rsidP="00C30277">
      <w:pPr>
        <w:numPr>
          <w:ilvl w:val="0"/>
          <w:numId w:val="14"/>
        </w:numPr>
        <w:spacing w:before="100" w:beforeAutospacing="1" w:after="100" w:afterAutospacing="1"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b/>
          <w:bCs/>
          <w:color w:val="333333"/>
          <w:sz w:val="21"/>
        </w:rPr>
        <w:t>What is the difference between “</w:t>
      </w:r>
      <w:proofErr w:type="spellStart"/>
      <w:r w:rsidRPr="00C30277">
        <w:rPr>
          <w:rFonts w:ascii="Helvetica" w:eastAsia="Times New Roman" w:hAnsi="Helvetica" w:cs="Helvetica"/>
          <w:b/>
          <w:bCs/>
          <w:color w:val="333333"/>
          <w:sz w:val="21"/>
        </w:rPr>
        <w:t>HTML.TextBox</w:t>
      </w:r>
      <w:proofErr w:type="spellEnd"/>
      <w:r w:rsidRPr="00C30277">
        <w:rPr>
          <w:rFonts w:ascii="Helvetica" w:eastAsia="Times New Roman" w:hAnsi="Helvetica" w:cs="Helvetica"/>
          <w:b/>
          <w:bCs/>
          <w:color w:val="333333"/>
          <w:sz w:val="21"/>
        </w:rPr>
        <w:t>” and “</w:t>
      </w:r>
      <w:proofErr w:type="spellStart"/>
      <w:r w:rsidRPr="00C30277">
        <w:rPr>
          <w:rFonts w:ascii="Helvetica" w:eastAsia="Times New Roman" w:hAnsi="Helvetica" w:cs="Helvetica"/>
          <w:b/>
          <w:bCs/>
          <w:color w:val="333333"/>
          <w:sz w:val="21"/>
        </w:rPr>
        <w:t>HTML.TextBoxFor</w:t>
      </w:r>
      <w:proofErr w:type="spellEnd"/>
      <w:r w:rsidRPr="00C30277">
        <w:rPr>
          <w:rFonts w:ascii="Helvetica" w:eastAsia="Times New Roman" w:hAnsi="Helvetica" w:cs="Helvetica"/>
          <w:b/>
          <w:bCs/>
          <w:color w:val="333333"/>
          <w:sz w:val="21"/>
        </w:rPr>
        <w:t>”?</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Both provide the same HTML output, “</w:t>
      </w:r>
      <w:proofErr w:type="spellStart"/>
      <w:r w:rsidRPr="00C30277">
        <w:rPr>
          <w:rFonts w:ascii="Helvetica" w:eastAsia="Times New Roman" w:hAnsi="Helvetica" w:cs="Helvetica"/>
          <w:color w:val="333333"/>
          <w:sz w:val="21"/>
          <w:szCs w:val="21"/>
        </w:rPr>
        <w:t>HTML.TextBoxFor</w:t>
      </w:r>
      <w:proofErr w:type="spellEnd"/>
      <w:r w:rsidRPr="00C30277">
        <w:rPr>
          <w:rFonts w:ascii="Helvetica" w:eastAsia="Times New Roman" w:hAnsi="Helvetica" w:cs="Helvetica"/>
          <w:color w:val="333333"/>
          <w:sz w:val="21"/>
          <w:szCs w:val="21"/>
        </w:rPr>
        <w:t>” is strongly typed while “</w:t>
      </w:r>
      <w:proofErr w:type="spellStart"/>
      <w:r w:rsidRPr="00C30277">
        <w:rPr>
          <w:rFonts w:ascii="Helvetica" w:eastAsia="Times New Roman" w:hAnsi="Helvetica" w:cs="Helvetica"/>
          <w:color w:val="333333"/>
          <w:sz w:val="21"/>
          <w:szCs w:val="21"/>
        </w:rPr>
        <w:t>HTML.TextBox</w:t>
      </w:r>
      <w:proofErr w:type="spellEnd"/>
      <w:r w:rsidRPr="00C30277">
        <w:rPr>
          <w:rFonts w:ascii="Helvetica" w:eastAsia="Times New Roman" w:hAnsi="Helvetica" w:cs="Helvetica"/>
          <w:color w:val="333333"/>
          <w:sz w:val="21"/>
          <w:szCs w:val="21"/>
        </w:rPr>
        <w:t>” isn’t.     Below is a simple HTML code which just creates a simple textbox with “</w:t>
      </w:r>
      <w:proofErr w:type="spellStart"/>
      <w:r w:rsidRPr="00C30277">
        <w:rPr>
          <w:rFonts w:ascii="Helvetica" w:eastAsia="Times New Roman" w:hAnsi="Helvetica" w:cs="Helvetica"/>
          <w:color w:val="333333"/>
          <w:sz w:val="21"/>
          <w:szCs w:val="21"/>
        </w:rPr>
        <w:t>FirstName</w:t>
      </w:r>
      <w:proofErr w:type="spellEnd"/>
      <w:r w:rsidRPr="00C30277">
        <w:rPr>
          <w:rFonts w:ascii="Helvetica" w:eastAsia="Times New Roman" w:hAnsi="Helvetica" w:cs="Helvetica"/>
          <w:color w:val="333333"/>
          <w:sz w:val="21"/>
          <w:szCs w:val="21"/>
        </w:rPr>
        <w:t>” as name.</w:t>
      </w: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nsolas" w:eastAsia="Times New Roman" w:hAnsi="Consolas" w:cs="Consolas"/>
          <w:color w:val="333333"/>
          <w:sz w:val="20"/>
          <w:szCs w:val="20"/>
        </w:rPr>
      </w:pPr>
      <w:proofErr w:type="spellStart"/>
      <w:proofErr w:type="gramStart"/>
      <w:r w:rsidRPr="00C30277">
        <w:rPr>
          <w:rFonts w:ascii="Consolas" w:eastAsia="Times New Roman" w:hAnsi="Consolas" w:cs="Consolas"/>
          <w:color w:val="C7254E"/>
          <w:sz w:val="18"/>
          <w:szCs w:val="18"/>
        </w:rPr>
        <w:t>Html.TextBox</w:t>
      </w:r>
      <w:proofErr w:type="spellEnd"/>
      <w:r w:rsidRPr="00C30277">
        <w:rPr>
          <w:rFonts w:ascii="Consolas" w:eastAsia="Times New Roman" w:hAnsi="Consolas" w:cs="Consolas"/>
          <w:color w:val="C7254E"/>
          <w:sz w:val="18"/>
          <w:szCs w:val="18"/>
        </w:rPr>
        <w:t>(</w:t>
      </w:r>
      <w:proofErr w:type="gramEnd"/>
      <w:r w:rsidRPr="00C30277">
        <w:rPr>
          <w:rFonts w:ascii="Consolas" w:eastAsia="Times New Roman" w:hAnsi="Consolas" w:cs="Consolas"/>
          <w:color w:val="C7254E"/>
          <w:sz w:val="18"/>
          <w:szCs w:val="18"/>
        </w:rPr>
        <w:t>"</w:t>
      </w:r>
      <w:proofErr w:type="spellStart"/>
      <w:r w:rsidRPr="00C30277">
        <w:rPr>
          <w:rFonts w:ascii="Consolas" w:eastAsia="Times New Roman" w:hAnsi="Consolas" w:cs="Consolas"/>
          <w:color w:val="C7254E"/>
          <w:sz w:val="18"/>
          <w:szCs w:val="18"/>
        </w:rPr>
        <w:t>FirstName</w:t>
      </w:r>
      <w:proofErr w:type="spellEnd"/>
      <w:r w:rsidRPr="00C30277">
        <w:rPr>
          <w:rFonts w:ascii="Consolas" w:eastAsia="Times New Roman" w:hAnsi="Consolas" w:cs="Consolas"/>
          <w:color w:val="C7254E"/>
          <w:sz w:val="18"/>
          <w:szCs w:val="18"/>
        </w:rPr>
        <w:t xml:space="preserve"> ")</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Below is “</w:t>
      </w:r>
      <w:proofErr w:type="spellStart"/>
      <w:r w:rsidRPr="00C30277">
        <w:rPr>
          <w:rFonts w:ascii="Helvetica" w:eastAsia="Times New Roman" w:hAnsi="Helvetica" w:cs="Helvetica"/>
          <w:color w:val="333333"/>
          <w:sz w:val="21"/>
          <w:szCs w:val="21"/>
        </w:rPr>
        <w:t>Html.TextBoxFor</w:t>
      </w:r>
      <w:proofErr w:type="spellEnd"/>
      <w:r w:rsidRPr="00C30277">
        <w:rPr>
          <w:rFonts w:ascii="Helvetica" w:eastAsia="Times New Roman" w:hAnsi="Helvetica" w:cs="Helvetica"/>
          <w:color w:val="333333"/>
          <w:sz w:val="21"/>
          <w:szCs w:val="21"/>
        </w:rPr>
        <w:t>” code which creates HTML textbox using the property name ‘</w:t>
      </w:r>
      <w:proofErr w:type="spellStart"/>
      <w:r w:rsidRPr="00C30277">
        <w:rPr>
          <w:rFonts w:ascii="Helvetica" w:eastAsia="Times New Roman" w:hAnsi="Helvetica" w:cs="Helvetica"/>
          <w:color w:val="333333"/>
          <w:sz w:val="21"/>
          <w:szCs w:val="21"/>
        </w:rPr>
        <w:t>FirstName</w:t>
      </w:r>
      <w:proofErr w:type="spellEnd"/>
      <w:r w:rsidRPr="00C30277">
        <w:rPr>
          <w:rFonts w:ascii="Helvetica" w:eastAsia="Times New Roman" w:hAnsi="Helvetica" w:cs="Helvetica"/>
          <w:color w:val="333333"/>
          <w:sz w:val="21"/>
          <w:szCs w:val="21"/>
        </w:rPr>
        <w:t>” from object “m”</w:t>
      </w:r>
      <w:proofErr w:type="gramStart"/>
      <w:r w:rsidRPr="00C30277">
        <w:rPr>
          <w:rFonts w:ascii="Helvetica" w:eastAsia="Times New Roman" w:hAnsi="Helvetica" w:cs="Helvetica"/>
          <w:color w:val="333333"/>
          <w:sz w:val="21"/>
          <w:szCs w:val="21"/>
        </w:rPr>
        <w:t>.</w:t>
      </w:r>
      <w:proofErr w:type="gramEnd"/>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rFonts w:ascii="Consolas" w:eastAsia="Times New Roman" w:hAnsi="Consolas" w:cs="Consolas"/>
          <w:color w:val="333333"/>
          <w:sz w:val="20"/>
          <w:szCs w:val="20"/>
        </w:rPr>
      </w:pPr>
      <w:proofErr w:type="spellStart"/>
      <w:proofErr w:type="gramStart"/>
      <w:r w:rsidRPr="00C30277">
        <w:rPr>
          <w:rFonts w:ascii="Consolas" w:eastAsia="Times New Roman" w:hAnsi="Consolas" w:cs="Consolas"/>
          <w:color w:val="C7254E"/>
          <w:sz w:val="18"/>
          <w:szCs w:val="18"/>
        </w:rPr>
        <w:t>Html.TextBoxFor</w:t>
      </w:r>
      <w:proofErr w:type="spellEnd"/>
      <w:r w:rsidRPr="00C30277">
        <w:rPr>
          <w:rFonts w:ascii="Consolas" w:eastAsia="Times New Roman" w:hAnsi="Consolas" w:cs="Consolas"/>
          <w:color w:val="C7254E"/>
          <w:sz w:val="18"/>
          <w:szCs w:val="18"/>
        </w:rPr>
        <w:t>(</w:t>
      </w:r>
      <w:proofErr w:type="gramEnd"/>
      <w:r w:rsidRPr="00C30277">
        <w:rPr>
          <w:rFonts w:ascii="Consolas" w:eastAsia="Times New Roman" w:hAnsi="Consolas" w:cs="Consolas"/>
          <w:color w:val="C7254E"/>
          <w:sz w:val="18"/>
          <w:szCs w:val="18"/>
        </w:rPr>
        <w:t xml:space="preserve">m =&gt; </w:t>
      </w:r>
      <w:proofErr w:type="spellStart"/>
      <w:r w:rsidRPr="00C30277">
        <w:rPr>
          <w:rFonts w:ascii="Consolas" w:eastAsia="Times New Roman" w:hAnsi="Consolas" w:cs="Consolas"/>
          <w:color w:val="C7254E"/>
          <w:sz w:val="18"/>
          <w:szCs w:val="18"/>
        </w:rPr>
        <w:t>m.CustomerCode</w:t>
      </w:r>
      <w:proofErr w:type="spellEnd"/>
      <w:r w:rsidRPr="00C30277">
        <w:rPr>
          <w:rFonts w:ascii="Consolas" w:eastAsia="Times New Roman" w:hAnsi="Consolas" w:cs="Consolas"/>
          <w:color w:val="C7254E"/>
          <w:sz w:val="18"/>
          <w:szCs w:val="18"/>
        </w:rPr>
        <w:t>)</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In the same way, we have for other HTML controls like for checkbox we have “</w:t>
      </w:r>
      <w:proofErr w:type="spellStart"/>
      <w:r w:rsidRPr="00C30277">
        <w:rPr>
          <w:rFonts w:ascii="Helvetica" w:eastAsia="Times New Roman" w:hAnsi="Helvetica" w:cs="Helvetica"/>
          <w:color w:val="333333"/>
          <w:sz w:val="21"/>
          <w:szCs w:val="21"/>
        </w:rPr>
        <w:t>Html.CheckBox</w:t>
      </w:r>
      <w:proofErr w:type="spellEnd"/>
      <w:r w:rsidRPr="00C30277">
        <w:rPr>
          <w:rFonts w:ascii="Helvetica" w:eastAsia="Times New Roman" w:hAnsi="Helvetica" w:cs="Helvetica"/>
          <w:color w:val="333333"/>
          <w:sz w:val="21"/>
          <w:szCs w:val="21"/>
        </w:rPr>
        <w:t>” and “</w:t>
      </w:r>
      <w:proofErr w:type="spellStart"/>
      <w:r w:rsidRPr="00C30277">
        <w:rPr>
          <w:rFonts w:ascii="Helvetica" w:eastAsia="Times New Roman" w:hAnsi="Helvetica" w:cs="Helvetica"/>
          <w:color w:val="333333"/>
          <w:sz w:val="21"/>
          <w:szCs w:val="21"/>
        </w:rPr>
        <w:t>Html.CheckBoxFor</w:t>
      </w:r>
      <w:proofErr w:type="spellEnd"/>
      <w:r w:rsidRPr="00C30277">
        <w:rPr>
          <w:rFonts w:ascii="Helvetica" w:eastAsia="Times New Roman" w:hAnsi="Helvetica" w:cs="Helvetica"/>
          <w:color w:val="333333"/>
          <w:sz w:val="21"/>
          <w:szCs w:val="21"/>
        </w:rPr>
        <w:t>”.</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w:t>
      </w:r>
    </w:p>
    <w:p w:rsidR="00C30277" w:rsidRPr="00C30277" w:rsidRDefault="00C30277" w:rsidP="00C30277">
      <w:pPr>
        <w:numPr>
          <w:ilvl w:val="0"/>
          <w:numId w:val="15"/>
        </w:numPr>
        <w:spacing w:before="100" w:beforeAutospacing="1" w:after="100" w:afterAutospacing="1"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b/>
          <w:bCs/>
          <w:color w:val="333333"/>
          <w:sz w:val="21"/>
        </w:rPr>
        <w:t>What is Route in MVC? What is Default Route in MVC?</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xml:space="preserve">A route is a URL pattern that is mapped to a handler. The handler can be a physical file, such as </w:t>
      </w:r>
      <w:proofErr w:type="gramStart"/>
      <w:r w:rsidRPr="00C30277">
        <w:rPr>
          <w:rFonts w:ascii="Helvetica" w:eastAsia="Times New Roman" w:hAnsi="Helvetica" w:cs="Helvetica"/>
          <w:color w:val="333333"/>
          <w:sz w:val="21"/>
          <w:szCs w:val="21"/>
        </w:rPr>
        <w:t>a</w:t>
      </w:r>
      <w:proofErr w:type="gramEnd"/>
      <w:r w:rsidRPr="00C30277">
        <w:rPr>
          <w:rFonts w:ascii="Helvetica" w:eastAsia="Times New Roman" w:hAnsi="Helvetica" w:cs="Helvetica"/>
          <w:color w:val="333333"/>
          <w:sz w:val="21"/>
          <w:szCs w:val="21"/>
        </w:rPr>
        <w:t xml:space="preserve"> .</w:t>
      </w:r>
      <w:proofErr w:type="spellStart"/>
      <w:r w:rsidRPr="00C30277">
        <w:rPr>
          <w:rFonts w:ascii="Helvetica" w:eastAsia="Times New Roman" w:hAnsi="Helvetica" w:cs="Helvetica"/>
          <w:color w:val="333333"/>
          <w:sz w:val="21"/>
          <w:szCs w:val="21"/>
        </w:rPr>
        <w:t>aspx</w:t>
      </w:r>
      <w:proofErr w:type="spellEnd"/>
      <w:r w:rsidRPr="00C30277">
        <w:rPr>
          <w:rFonts w:ascii="Helvetica" w:eastAsia="Times New Roman" w:hAnsi="Helvetica" w:cs="Helvetica"/>
          <w:color w:val="333333"/>
          <w:sz w:val="21"/>
          <w:szCs w:val="21"/>
        </w:rPr>
        <w:t xml:space="preserve"> file in a Web Forms application. A handler can also be a class that processes the request, </w:t>
      </w:r>
      <w:r w:rsidRPr="00C30277">
        <w:rPr>
          <w:rFonts w:ascii="Helvetica" w:eastAsia="Times New Roman" w:hAnsi="Helvetica" w:cs="Helvetica"/>
          <w:color w:val="333333"/>
          <w:sz w:val="21"/>
          <w:szCs w:val="21"/>
        </w:rPr>
        <w:lastRenderedPageBreak/>
        <w:t>such as a controller in an MVC application. To define a route, you create an instance of the Route class by specifying the URL pattern, the handler, and optionally a name for the route.</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xml:space="preserve">You add the route to the application by adding the Route object to the static Routes property of the </w:t>
      </w:r>
      <w:proofErr w:type="spellStart"/>
      <w:r w:rsidRPr="00C30277">
        <w:rPr>
          <w:rFonts w:ascii="Helvetica" w:eastAsia="Times New Roman" w:hAnsi="Helvetica" w:cs="Helvetica"/>
          <w:color w:val="333333"/>
          <w:sz w:val="21"/>
          <w:szCs w:val="21"/>
        </w:rPr>
        <w:t>RouteTable</w:t>
      </w:r>
      <w:proofErr w:type="spellEnd"/>
      <w:r w:rsidRPr="00C30277">
        <w:rPr>
          <w:rFonts w:ascii="Helvetica" w:eastAsia="Times New Roman" w:hAnsi="Helvetica" w:cs="Helvetica"/>
          <w:color w:val="333333"/>
          <w:sz w:val="21"/>
          <w:szCs w:val="21"/>
        </w:rPr>
        <w:t xml:space="preserve"> class. The </w:t>
      </w:r>
      <w:proofErr w:type="spellStart"/>
      <w:r w:rsidRPr="00C30277">
        <w:rPr>
          <w:rFonts w:ascii="Helvetica" w:eastAsia="Times New Roman" w:hAnsi="Helvetica" w:cs="Helvetica"/>
          <w:color w:val="333333"/>
          <w:sz w:val="21"/>
          <w:szCs w:val="21"/>
        </w:rPr>
        <w:t>Routesproperty</w:t>
      </w:r>
      <w:proofErr w:type="spellEnd"/>
      <w:r w:rsidRPr="00C30277">
        <w:rPr>
          <w:rFonts w:ascii="Helvetica" w:eastAsia="Times New Roman" w:hAnsi="Helvetica" w:cs="Helvetica"/>
          <w:color w:val="333333"/>
          <w:sz w:val="21"/>
          <w:szCs w:val="21"/>
        </w:rPr>
        <w:t xml:space="preserve"> is a </w:t>
      </w:r>
      <w:proofErr w:type="spellStart"/>
      <w:r w:rsidRPr="00C30277">
        <w:rPr>
          <w:rFonts w:ascii="Helvetica" w:eastAsia="Times New Roman" w:hAnsi="Helvetica" w:cs="Helvetica"/>
          <w:color w:val="333333"/>
          <w:sz w:val="21"/>
          <w:szCs w:val="21"/>
        </w:rPr>
        <w:t>RouteCollection</w:t>
      </w:r>
      <w:proofErr w:type="spellEnd"/>
      <w:r w:rsidRPr="00C30277">
        <w:rPr>
          <w:rFonts w:ascii="Helvetica" w:eastAsia="Times New Roman" w:hAnsi="Helvetica" w:cs="Helvetica"/>
          <w:color w:val="333333"/>
          <w:sz w:val="21"/>
          <w:szCs w:val="21"/>
        </w:rPr>
        <w:t xml:space="preserve"> object that stores all the routes for the application.</w:t>
      </w:r>
    </w:p>
    <w:p w:rsidR="00C30277" w:rsidRPr="00C30277" w:rsidRDefault="00C30277" w:rsidP="00C30277">
      <w:pPr>
        <w:spacing w:after="150" w:line="240" w:lineRule="auto"/>
        <w:contextualSpacing/>
        <w:rPr>
          <w:ins w:id="0" w:author="Unknown"/>
          <w:rFonts w:ascii="Helvetica" w:eastAsia="Times New Roman" w:hAnsi="Helvetica" w:cs="Helvetica"/>
          <w:color w:val="333333"/>
          <w:sz w:val="21"/>
          <w:szCs w:val="21"/>
        </w:rPr>
      </w:pPr>
      <w:ins w:id="1" w:author="Unknown">
        <w:r w:rsidRPr="00C30277">
          <w:rPr>
            <w:rFonts w:ascii="Helvetica" w:eastAsia="Times New Roman" w:hAnsi="Helvetica" w:cs="Helvetica"/>
            <w:color w:val="333333"/>
            <w:sz w:val="21"/>
            <w:szCs w:val="21"/>
          </w:rPr>
          <w:t xml:space="preserve">You typically do not have to write code to add routes in an MVC application. Visual Studio project templates for MVC include preconfigured URL routes. These are defined in the </w:t>
        </w:r>
        <w:proofErr w:type="spellStart"/>
        <w:r w:rsidRPr="00C30277">
          <w:rPr>
            <w:rFonts w:ascii="Helvetica" w:eastAsia="Times New Roman" w:hAnsi="Helvetica" w:cs="Helvetica"/>
            <w:color w:val="333333"/>
            <w:sz w:val="21"/>
            <w:szCs w:val="21"/>
          </w:rPr>
          <w:t>Mvc</w:t>
        </w:r>
        <w:proofErr w:type="spellEnd"/>
        <w:r w:rsidRPr="00C30277">
          <w:rPr>
            <w:rFonts w:ascii="Helvetica" w:eastAsia="Times New Roman" w:hAnsi="Helvetica" w:cs="Helvetica"/>
            <w:color w:val="333333"/>
            <w:sz w:val="21"/>
            <w:szCs w:val="21"/>
          </w:rPr>
          <w:t xml:space="preserve"> Application class, which is defined in the </w:t>
        </w:r>
        <w:proofErr w:type="spellStart"/>
        <w:r w:rsidRPr="00C30277">
          <w:rPr>
            <w:rFonts w:ascii="Helvetica" w:eastAsia="Times New Roman" w:hAnsi="Helvetica" w:cs="Helvetica"/>
            <w:color w:val="333333"/>
            <w:sz w:val="21"/>
            <w:szCs w:val="21"/>
          </w:rPr>
          <w:t>Global.asax</w:t>
        </w:r>
        <w:proofErr w:type="spellEnd"/>
        <w:r w:rsidRPr="00C30277">
          <w:rPr>
            <w:rFonts w:ascii="Helvetica" w:eastAsia="Times New Roman" w:hAnsi="Helvetica" w:cs="Helvetica"/>
            <w:color w:val="333333"/>
            <w:sz w:val="21"/>
            <w:szCs w:val="21"/>
          </w:rPr>
          <w:t xml:space="preserve"> file.</w:t>
        </w:r>
      </w:ins>
    </w:p>
    <w:p w:rsidR="00C30277" w:rsidRPr="00C30277" w:rsidRDefault="00C30277" w:rsidP="00C30277">
      <w:pPr>
        <w:spacing w:after="150" w:line="240" w:lineRule="auto"/>
        <w:contextualSpacing/>
        <w:rPr>
          <w:ins w:id="2" w:author="Unknown"/>
          <w:rFonts w:ascii="Helvetica" w:eastAsia="Times New Roman" w:hAnsi="Helvetica" w:cs="Helvetica"/>
          <w:color w:val="333333"/>
          <w:sz w:val="21"/>
          <w:szCs w:val="21"/>
        </w:rPr>
      </w:pPr>
      <w:ins w:id="3" w:author="Unknown">
        <w:r w:rsidRPr="00C30277">
          <w:rPr>
            <w:rFonts w:ascii="Helvetica" w:eastAsia="Times New Roman" w:hAnsi="Helvetica" w:cs="Helvetica"/>
            <w:color w:val="333333"/>
            <w:sz w:val="21"/>
            <w:szCs w:val="21"/>
          </w:rPr>
          <w:t> </w:t>
        </w:r>
      </w:ins>
    </w:p>
    <w:tbl>
      <w:tblPr>
        <w:tblW w:w="5000" w:type="pct"/>
        <w:tblCellMar>
          <w:top w:w="15" w:type="dxa"/>
          <w:left w:w="15" w:type="dxa"/>
          <w:bottom w:w="15" w:type="dxa"/>
          <w:right w:w="15" w:type="dxa"/>
        </w:tblCellMar>
        <w:tblLook w:val="04A0"/>
      </w:tblPr>
      <w:tblGrid>
        <w:gridCol w:w="5022"/>
        <w:gridCol w:w="4338"/>
      </w:tblGrid>
      <w:tr w:rsidR="00C30277" w:rsidRPr="00C30277" w:rsidTr="00C30277">
        <w:tc>
          <w:tcPr>
            <w:tcW w:w="0" w:type="auto"/>
            <w:shd w:val="clear" w:color="auto" w:fill="auto"/>
            <w:tcMar>
              <w:top w:w="0" w:type="dxa"/>
              <w:left w:w="0" w:type="dxa"/>
              <w:bottom w:w="0" w:type="dxa"/>
              <w:right w:w="0" w:type="dxa"/>
            </w:tcMar>
            <w:vAlign w:val="center"/>
            <w:hideMark/>
          </w:tcPr>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b/>
                <w:bCs/>
                <w:color w:val="333333"/>
                <w:sz w:val="21"/>
              </w:rPr>
              <w:t>Route definition</w:t>
            </w:r>
          </w:p>
        </w:tc>
        <w:tc>
          <w:tcPr>
            <w:tcW w:w="0" w:type="auto"/>
            <w:shd w:val="clear" w:color="auto" w:fill="auto"/>
            <w:tcMar>
              <w:top w:w="0" w:type="dxa"/>
              <w:left w:w="0" w:type="dxa"/>
              <w:bottom w:w="0" w:type="dxa"/>
              <w:right w:w="0" w:type="dxa"/>
            </w:tcMar>
            <w:vAlign w:val="center"/>
            <w:hideMark/>
          </w:tcPr>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b/>
                <w:bCs/>
                <w:color w:val="333333"/>
                <w:sz w:val="21"/>
              </w:rPr>
              <w:t>Example of matching URL</w:t>
            </w:r>
          </w:p>
        </w:tc>
      </w:tr>
      <w:tr w:rsidR="00C30277" w:rsidRPr="00C30277" w:rsidTr="00C30277">
        <w:tc>
          <w:tcPr>
            <w:tcW w:w="0" w:type="auto"/>
            <w:shd w:val="clear" w:color="auto" w:fill="auto"/>
            <w:tcMar>
              <w:top w:w="0" w:type="dxa"/>
              <w:left w:w="0" w:type="dxa"/>
              <w:bottom w:w="0" w:type="dxa"/>
              <w:right w:w="0" w:type="dxa"/>
            </w:tcMar>
            <w:vAlign w:val="center"/>
            <w:hideMark/>
          </w:tcPr>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{controller}/{action}/{id}</w:t>
            </w:r>
          </w:p>
        </w:tc>
        <w:tc>
          <w:tcPr>
            <w:tcW w:w="0" w:type="auto"/>
            <w:shd w:val="clear" w:color="auto" w:fill="auto"/>
            <w:tcMar>
              <w:top w:w="0" w:type="dxa"/>
              <w:left w:w="0" w:type="dxa"/>
              <w:bottom w:w="0" w:type="dxa"/>
              <w:right w:w="0" w:type="dxa"/>
            </w:tcMar>
            <w:vAlign w:val="center"/>
            <w:hideMark/>
          </w:tcPr>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/Products/show/beverages</w:t>
            </w:r>
          </w:p>
        </w:tc>
      </w:tr>
      <w:tr w:rsidR="00C30277" w:rsidRPr="00C30277" w:rsidTr="00C30277">
        <w:tc>
          <w:tcPr>
            <w:tcW w:w="0" w:type="auto"/>
            <w:shd w:val="clear" w:color="auto" w:fill="auto"/>
            <w:tcMar>
              <w:top w:w="0" w:type="dxa"/>
              <w:left w:w="0" w:type="dxa"/>
              <w:bottom w:w="0" w:type="dxa"/>
              <w:right w:w="0" w:type="dxa"/>
            </w:tcMar>
            <w:vAlign w:val="center"/>
            <w:hideMark/>
          </w:tcPr>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{table}/Details.aspx</w:t>
            </w:r>
          </w:p>
        </w:tc>
        <w:tc>
          <w:tcPr>
            <w:tcW w:w="0" w:type="auto"/>
            <w:shd w:val="clear" w:color="auto" w:fill="auto"/>
            <w:tcMar>
              <w:top w:w="0" w:type="dxa"/>
              <w:left w:w="0" w:type="dxa"/>
              <w:bottom w:w="0" w:type="dxa"/>
              <w:right w:w="0" w:type="dxa"/>
            </w:tcMar>
            <w:vAlign w:val="center"/>
            <w:hideMark/>
          </w:tcPr>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/Products/Details.aspx</w:t>
            </w:r>
          </w:p>
        </w:tc>
      </w:tr>
      <w:tr w:rsidR="00C30277" w:rsidRPr="00C30277" w:rsidTr="00C30277">
        <w:tc>
          <w:tcPr>
            <w:tcW w:w="0" w:type="auto"/>
            <w:shd w:val="clear" w:color="auto" w:fill="auto"/>
            <w:tcMar>
              <w:top w:w="0" w:type="dxa"/>
              <w:left w:w="0" w:type="dxa"/>
              <w:bottom w:w="0" w:type="dxa"/>
              <w:right w:w="0" w:type="dxa"/>
            </w:tcMar>
            <w:vAlign w:val="center"/>
            <w:hideMark/>
          </w:tcPr>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blog/{action}/{entry}</w:t>
            </w:r>
          </w:p>
        </w:tc>
        <w:tc>
          <w:tcPr>
            <w:tcW w:w="0" w:type="auto"/>
            <w:shd w:val="clear" w:color="auto" w:fill="auto"/>
            <w:tcMar>
              <w:top w:w="0" w:type="dxa"/>
              <w:left w:w="0" w:type="dxa"/>
              <w:bottom w:w="0" w:type="dxa"/>
              <w:right w:w="0" w:type="dxa"/>
            </w:tcMar>
            <w:vAlign w:val="center"/>
            <w:hideMark/>
          </w:tcPr>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/blog/show/123</w:t>
            </w:r>
          </w:p>
        </w:tc>
      </w:tr>
      <w:tr w:rsidR="00C30277" w:rsidRPr="00C30277" w:rsidTr="00C30277">
        <w:tc>
          <w:tcPr>
            <w:tcW w:w="0" w:type="auto"/>
            <w:shd w:val="clear" w:color="auto" w:fill="auto"/>
            <w:tcMar>
              <w:top w:w="0" w:type="dxa"/>
              <w:left w:w="0" w:type="dxa"/>
              <w:bottom w:w="0" w:type="dxa"/>
              <w:right w:w="0" w:type="dxa"/>
            </w:tcMar>
            <w:vAlign w:val="center"/>
            <w:hideMark/>
          </w:tcPr>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w:t>
            </w:r>
            <w:proofErr w:type="spellStart"/>
            <w:r w:rsidRPr="00C30277">
              <w:rPr>
                <w:rFonts w:ascii="Helvetica" w:eastAsia="Times New Roman" w:hAnsi="Helvetica" w:cs="Helvetica"/>
                <w:color w:val="333333"/>
                <w:sz w:val="21"/>
                <w:szCs w:val="21"/>
              </w:rPr>
              <w:t>reporttype</w:t>
            </w:r>
            <w:proofErr w:type="spellEnd"/>
            <w:r w:rsidRPr="00C30277">
              <w:rPr>
                <w:rFonts w:ascii="Helvetica" w:eastAsia="Times New Roman" w:hAnsi="Helvetica" w:cs="Helvetica"/>
                <w:color w:val="333333"/>
                <w:sz w:val="21"/>
                <w:szCs w:val="21"/>
              </w:rPr>
              <w:t>}/{year}/{month}/{day}</w:t>
            </w:r>
          </w:p>
        </w:tc>
        <w:tc>
          <w:tcPr>
            <w:tcW w:w="0" w:type="auto"/>
            <w:shd w:val="clear" w:color="auto" w:fill="auto"/>
            <w:tcMar>
              <w:top w:w="0" w:type="dxa"/>
              <w:left w:w="0" w:type="dxa"/>
              <w:bottom w:w="0" w:type="dxa"/>
              <w:right w:w="0" w:type="dxa"/>
            </w:tcMar>
            <w:vAlign w:val="center"/>
            <w:hideMark/>
          </w:tcPr>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/sales/2008/1/5</w:t>
            </w:r>
          </w:p>
        </w:tc>
      </w:tr>
      <w:tr w:rsidR="00C30277" w:rsidRPr="00C30277" w:rsidTr="00C30277">
        <w:tc>
          <w:tcPr>
            <w:tcW w:w="0" w:type="auto"/>
            <w:shd w:val="clear" w:color="auto" w:fill="auto"/>
            <w:tcMar>
              <w:top w:w="0" w:type="dxa"/>
              <w:left w:w="0" w:type="dxa"/>
              <w:bottom w:w="0" w:type="dxa"/>
              <w:right w:w="0" w:type="dxa"/>
            </w:tcMar>
            <w:vAlign w:val="center"/>
            <w:hideMark/>
          </w:tcPr>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{locale}/{action}</w:t>
            </w:r>
          </w:p>
        </w:tc>
        <w:tc>
          <w:tcPr>
            <w:tcW w:w="0" w:type="auto"/>
            <w:shd w:val="clear" w:color="auto" w:fill="auto"/>
            <w:tcMar>
              <w:top w:w="0" w:type="dxa"/>
              <w:left w:w="0" w:type="dxa"/>
              <w:bottom w:w="0" w:type="dxa"/>
              <w:right w:w="0" w:type="dxa"/>
            </w:tcMar>
            <w:vAlign w:val="center"/>
            <w:hideMark/>
          </w:tcPr>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/US/show</w:t>
            </w:r>
          </w:p>
        </w:tc>
      </w:tr>
      <w:tr w:rsidR="00C30277" w:rsidRPr="00C30277" w:rsidTr="00C30277">
        <w:tc>
          <w:tcPr>
            <w:tcW w:w="0" w:type="auto"/>
            <w:shd w:val="clear" w:color="auto" w:fill="auto"/>
            <w:tcMar>
              <w:top w:w="0" w:type="dxa"/>
              <w:left w:w="0" w:type="dxa"/>
              <w:bottom w:w="0" w:type="dxa"/>
              <w:right w:w="0" w:type="dxa"/>
            </w:tcMar>
            <w:vAlign w:val="center"/>
            <w:hideMark/>
          </w:tcPr>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{language}-{country}/{action}</w:t>
            </w:r>
          </w:p>
        </w:tc>
        <w:tc>
          <w:tcPr>
            <w:tcW w:w="0" w:type="auto"/>
            <w:shd w:val="clear" w:color="auto" w:fill="auto"/>
            <w:tcMar>
              <w:top w:w="0" w:type="dxa"/>
              <w:left w:w="0" w:type="dxa"/>
              <w:bottom w:w="0" w:type="dxa"/>
              <w:right w:w="0" w:type="dxa"/>
            </w:tcMar>
            <w:vAlign w:val="center"/>
            <w:hideMark/>
          </w:tcPr>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/en-US/show</w:t>
            </w:r>
          </w:p>
        </w:tc>
      </w:tr>
    </w:tbl>
    <w:p w:rsidR="00C30277" w:rsidRPr="00C30277" w:rsidRDefault="00C30277" w:rsidP="00C30277">
      <w:pPr>
        <w:spacing w:after="150" w:line="240" w:lineRule="auto"/>
        <w:contextualSpacing/>
        <w:rPr>
          <w:ins w:id="4" w:author="Unknown"/>
          <w:rFonts w:ascii="Helvetica" w:eastAsia="Times New Roman" w:hAnsi="Helvetica" w:cs="Helvetica"/>
          <w:color w:val="333333"/>
          <w:sz w:val="21"/>
          <w:szCs w:val="21"/>
        </w:rPr>
      </w:pPr>
      <w:ins w:id="5"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6" w:author="Unknown"/>
          <w:rFonts w:ascii="Helvetica" w:eastAsia="Times New Roman" w:hAnsi="Helvetica" w:cs="Helvetica"/>
          <w:color w:val="333333"/>
          <w:sz w:val="21"/>
          <w:szCs w:val="21"/>
        </w:rPr>
      </w:pPr>
      <w:ins w:id="7" w:author="Unknown">
        <w:r w:rsidRPr="00C30277">
          <w:rPr>
            <w:rFonts w:ascii="Helvetica" w:eastAsia="Times New Roman" w:hAnsi="Helvetica" w:cs="Helvetica"/>
            <w:b/>
            <w:bCs/>
            <w:color w:val="333333"/>
            <w:sz w:val="21"/>
          </w:rPr>
          <w:t>Default Route</w:t>
        </w:r>
      </w:ins>
    </w:p>
    <w:p w:rsidR="00C30277" w:rsidRPr="00C30277" w:rsidRDefault="00C30277" w:rsidP="00C30277">
      <w:pPr>
        <w:spacing w:after="150" w:line="240" w:lineRule="auto"/>
        <w:contextualSpacing/>
        <w:rPr>
          <w:ins w:id="8" w:author="Unknown"/>
          <w:rFonts w:ascii="Helvetica" w:eastAsia="Times New Roman" w:hAnsi="Helvetica" w:cs="Helvetica"/>
          <w:color w:val="333333"/>
          <w:sz w:val="21"/>
          <w:szCs w:val="21"/>
        </w:rPr>
      </w:pPr>
      <w:ins w:id="9" w:author="Unknown">
        <w:r w:rsidRPr="00C30277">
          <w:rPr>
            <w:rFonts w:ascii="Helvetica" w:eastAsia="Times New Roman" w:hAnsi="Helvetica" w:cs="Helvetica"/>
            <w:color w:val="333333"/>
            <w:sz w:val="21"/>
            <w:szCs w:val="21"/>
          </w:rPr>
          <w:t>The default ASP.NET MVC project templates add a generic route that uses the following URL convention to break the URL for a given request into three named segments. </w:t>
        </w:r>
      </w:ins>
    </w:p>
    <w:p w:rsidR="00C30277" w:rsidRPr="00C30277" w:rsidRDefault="00C30277" w:rsidP="00C30277">
      <w:pPr>
        <w:spacing w:after="150" w:line="240" w:lineRule="auto"/>
        <w:contextualSpacing/>
        <w:rPr>
          <w:ins w:id="10" w:author="Unknown"/>
          <w:rFonts w:ascii="Helvetica" w:eastAsia="Times New Roman" w:hAnsi="Helvetica" w:cs="Helvetica"/>
          <w:color w:val="333333"/>
          <w:sz w:val="21"/>
          <w:szCs w:val="21"/>
        </w:rPr>
      </w:pPr>
      <w:ins w:id="11" w:author="Unknown">
        <w:r w:rsidRPr="00C30277">
          <w:rPr>
            <w:rFonts w:ascii="Helvetica" w:eastAsia="Times New Roman" w:hAnsi="Helvetica" w:cs="Helvetica"/>
            <w:b/>
            <w:bCs/>
            <w:color w:val="333333"/>
            <w:sz w:val="21"/>
          </w:rPr>
          <w:t>URL: "{controller}</w:t>
        </w:r>
        <w:proofErr w:type="gramStart"/>
        <w:r w:rsidRPr="00C30277">
          <w:rPr>
            <w:rFonts w:ascii="Helvetica" w:eastAsia="Times New Roman" w:hAnsi="Helvetica" w:cs="Helvetica"/>
            <w:b/>
            <w:bCs/>
            <w:color w:val="333333"/>
            <w:sz w:val="21"/>
          </w:rPr>
          <w:t>/{</w:t>
        </w:r>
        <w:proofErr w:type="gramEnd"/>
        <w:r w:rsidRPr="00C30277">
          <w:rPr>
            <w:rFonts w:ascii="Helvetica" w:eastAsia="Times New Roman" w:hAnsi="Helvetica" w:cs="Helvetica"/>
            <w:b/>
            <w:bCs/>
            <w:color w:val="333333"/>
            <w:sz w:val="21"/>
          </w:rPr>
          <w:t>action}/{id}"</w:t>
        </w:r>
      </w:ins>
    </w:p>
    <w:p w:rsidR="00C30277" w:rsidRPr="00C30277" w:rsidRDefault="00C30277" w:rsidP="00C30277">
      <w:pPr>
        <w:spacing w:after="150" w:line="240" w:lineRule="auto"/>
        <w:contextualSpacing/>
        <w:rPr>
          <w:ins w:id="12" w:author="Unknown"/>
          <w:rFonts w:ascii="Helvetica" w:eastAsia="Times New Roman" w:hAnsi="Helvetica" w:cs="Helvetica"/>
          <w:color w:val="333333"/>
          <w:sz w:val="21"/>
          <w:szCs w:val="21"/>
        </w:rPr>
      </w:pPr>
      <w:ins w:id="13" w:author="Unknown">
        <w:r w:rsidRPr="00C30277">
          <w:rPr>
            <w:rFonts w:ascii="Helvetica" w:eastAsia="Times New Roman" w:hAnsi="Helvetica" w:cs="Helvetica"/>
            <w:color w:val="333333"/>
            <w:sz w:val="21"/>
            <w:szCs w:val="21"/>
          </w:rPr>
          <w:t xml:space="preserve">This route pattern is registered via call to the </w:t>
        </w:r>
        <w:proofErr w:type="spellStart"/>
        <w:proofErr w:type="gramStart"/>
        <w:r w:rsidRPr="00C30277">
          <w:rPr>
            <w:rFonts w:ascii="Helvetica" w:eastAsia="Times New Roman" w:hAnsi="Helvetica" w:cs="Helvetica"/>
            <w:color w:val="333333"/>
            <w:sz w:val="21"/>
            <w:szCs w:val="21"/>
          </w:rPr>
          <w:t>MapRoute</w:t>
        </w:r>
        <w:proofErr w:type="spellEnd"/>
        <w:r w:rsidRPr="00C30277">
          <w:rPr>
            <w:rFonts w:ascii="Helvetica" w:eastAsia="Times New Roman" w:hAnsi="Helvetica" w:cs="Helvetica"/>
            <w:color w:val="333333"/>
            <w:sz w:val="21"/>
            <w:szCs w:val="21"/>
          </w:rPr>
          <w:t>(</w:t>
        </w:r>
        <w:proofErr w:type="gramEnd"/>
        <w:r w:rsidRPr="00C30277">
          <w:rPr>
            <w:rFonts w:ascii="Helvetica" w:eastAsia="Times New Roman" w:hAnsi="Helvetica" w:cs="Helvetica"/>
            <w:color w:val="333333"/>
            <w:sz w:val="21"/>
            <w:szCs w:val="21"/>
          </w:rPr>
          <w:t xml:space="preserve">) extension method of </w:t>
        </w:r>
        <w:proofErr w:type="spellStart"/>
        <w:r w:rsidRPr="00C30277">
          <w:rPr>
            <w:rFonts w:ascii="Helvetica" w:eastAsia="Times New Roman" w:hAnsi="Helvetica" w:cs="Helvetica"/>
            <w:color w:val="333333"/>
            <w:sz w:val="21"/>
            <w:szCs w:val="21"/>
          </w:rPr>
          <w:t>RouteCollection</w:t>
        </w:r>
        <w:proofErr w:type="spellEnd"/>
        <w:r w:rsidRPr="00C30277">
          <w:rPr>
            <w:rFonts w:ascii="Helvetica" w:eastAsia="Times New Roman" w:hAnsi="Helvetica" w:cs="Helvetica"/>
            <w:color w:val="333333"/>
            <w:sz w:val="21"/>
            <w:szCs w:val="21"/>
          </w:rPr>
          <w:t>.</w:t>
        </w:r>
      </w:ins>
    </w:p>
    <w:p w:rsidR="00C30277" w:rsidRPr="00C30277" w:rsidRDefault="00C30277" w:rsidP="00C30277">
      <w:pPr>
        <w:spacing w:after="150" w:line="240" w:lineRule="auto"/>
        <w:contextualSpacing/>
        <w:rPr>
          <w:ins w:id="14" w:author="Unknown"/>
          <w:rFonts w:ascii="Helvetica" w:eastAsia="Times New Roman" w:hAnsi="Helvetica" w:cs="Helvetica"/>
          <w:color w:val="333333"/>
          <w:sz w:val="21"/>
          <w:szCs w:val="21"/>
        </w:rPr>
      </w:pPr>
      <w:ins w:id="15"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16" w:author="Unknown"/>
          <w:rFonts w:ascii="Helvetica" w:eastAsia="Times New Roman" w:hAnsi="Helvetica" w:cs="Helvetica"/>
          <w:color w:val="333333"/>
          <w:sz w:val="21"/>
          <w:szCs w:val="21"/>
        </w:rPr>
      </w:pPr>
      <w:ins w:id="17"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16"/>
        </w:numPr>
        <w:spacing w:before="100" w:beforeAutospacing="1" w:after="100" w:afterAutospacing="1" w:line="240" w:lineRule="auto"/>
        <w:contextualSpacing/>
        <w:rPr>
          <w:ins w:id="18" w:author="Unknown"/>
          <w:rFonts w:ascii="Helvetica" w:eastAsia="Times New Roman" w:hAnsi="Helvetica" w:cs="Helvetica"/>
          <w:color w:val="333333"/>
          <w:sz w:val="21"/>
          <w:szCs w:val="21"/>
        </w:rPr>
      </w:pPr>
      <w:ins w:id="19" w:author="Unknown">
        <w:r w:rsidRPr="00C30277">
          <w:rPr>
            <w:rFonts w:ascii="Helvetica" w:eastAsia="Times New Roman" w:hAnsi="Helvetica" w:cs="Helvetica"/>
            <w:b/>
            <w:bCs/>
            <w:color w:val="333333"/>
            <w:sz w:val="21"/>
          </w:rPr>
          <w:t>Where is the route mapping code written?</w:t>
        </w:r>
      </w:ins>
    </w:p>
    <w:p w:rsidR="00C30277" w:rsidRPr="00C30277" w:rsidRDefault="00C30277" w:rsidP="00C30277">
      <w:pPr>
        <w:spacing w:after="150" w:line="240" w:lineRule="auto"/>
        <w:contextualSpacing/>
        <w:rPr>
          <w:ins w:id="20" w:author="Unknown"/>
          <w:rFonts w:ascii="Helvetica" w:eastAsia="Times New Roman" w:hAnsi="Helvetica" w:cs="Helvetica"/>
          <w:color w:val="333333"/>
          <w:sz w:val="21"/>
          <w:szCs w:val="21"/>
        </w:rPr>
      </w:pPr>
      <w:ins w:id="21" w:author="Unknown">
        <w:r w:rsidRPr="00C30277">
          <w:rPr>
            <w:rFonts w:ascii="Helvetica" w:eastAsia="Times New Roman" w:hAnsi="Helvetica" w:cs="Helvetica"/>
            <w:color w:val="333333"/>
            <w:sz w:val="21"/>
            <w:szCs w:val="21"/>
          </w:rPr>
          <w:t>The route mapping code is written in "</w:t>
        </w:r>
        <w:proofErr w:type="spellStart"/>
        <w:r w:rsidRPr="00C30277">
          <w:rPr>
            <w:rFonts w:ascii="Helvetica" w:eastAsia="Times New Roman" w:hAnsi="Helvetica" w:cs="Helvetica"/>
            <w:color w:val="333333"/>
            <w:sz w:val="21"/>
            <w:szCs w:val="21"/>
          </w:rPr>
          <w:t>RouteConfig.cs</w:t>
        </w:r>
        <w:proofErr w:type="spellEnd"/>
        <w:r w:rsidRPr="00C30277">
          <w:rPr>
            <w:rFonts w:ascii="Helvetica" w:eastAsia="Times New Roman" w:hAnsi="Helvetica" w:cs="Helvetica"/>
            <w:color w:val="333333"/>
            <w:sz w:val="21"/>
            <w:szCs w:val="21"/>
          </w:rPr>
          <w:t>" file and registered using "</w:t>
        </w:r>
        <w:proofErr w:type="spellStart"/>
        <w:r w:rsidRPr="00C30277">
          <w:rPr>
            <w:rFonts w:ascii="Helvetica" w:eastAsia="Times New Roman" w:hAnsi="Helvetica" w:cs="Helvetica"/>
            <w:color w:val="333333"/>
            <w:sz w:val="21"/>
            <w:szCs w:val="21"/>
          </w:rPr>
          <w:t>global.asax</w:t>
        </w:r>
        <w:proofErr w:type="spellEnd"/>
        <w:r w:rsidRPr="00C30277">
          <w:rPr>
            <w:rFonts w:ascii="Helvetica" w:eastAsia="Times New Roman" w:hAnsi="Helvetica" w:cs="Helvetica"/>
            <w:color w:val="333333"/>
            <w:sz w:val="21"/>
            <w:szCs w:val="21"/>
          </w:rPr>
          <w:t>" application start event.</w:t>
        </w:r>
      </w:ins>
    </w:p>
    <w:p w:rsidR="00C30277" w:rsidRPr="00C30277" w:rsidRDefault="00C30277" w:rsidP="00C30277">
      <w:pPr>
        <w:spacing w:after="150" w:line="240" w:lineRule="auto"/>
        <w:contextualSpacing/>
        <w:rPr>
          <w:ins w:id="22" w:author="Unknown"/>
          <w:rFonts w:ascii="Helvetica" w:eastAsia="Times New Roman" w:hAnsi="Helvetica" w:cs="Helvetica"/>
          <w:color w:val="333333"/>
          <w:sz w:val="21"/>
          <w:szCs w:val="21"/>
        </w:rPr>
      </w:pPr>
      <w:ins w:id="23"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17"/>
        </w:numPr>
        <w:spacing w:before="100" w:beforeAutospacing="1" w:after="100" w:afterAutospacing="1" w:line="240" w:lineRule="auto"/>
        <w:contextualSpacing/>
        <w:rPr>
          <w:ins w:id="24" w:author="Unknown"/>
          <w:rFonts w:ascii="Helvetica" w:eastAsia="Times New Roman" w:hAnsi="Helvetica" w:cs="Helvetica"/>
          <w:color w:val="333333"/>
          <w:sz w:val="21"/>
          <w:szCs w:val="21"/>
        </w:rPr>
      </w:pPr>
      <w:ins w:id="25" w:author="Unknown">
        <w:r w:rsidRPr="00C30277">
          <w:rPr>
            <w:rFonts w:ascii="Helvetica" w:eastAsia="Times New Roman" w:hAnsi="Helvetica" w:cs="Helvetica"/>
            <w:b/>
            <w:bCs/>
            <w:color w:val="333333"/>
            <w:sz w:val="21"/>
          </w:rPr>
          <w:t>What is the difference between Temp data, View, and View Bag?</w:t>
        </w:r>
      </w:ins>
    </w:p>
    <w:p w:rsidR="00C30277" w:rsidRPr="00C30277" w:rsidRDefault="00C30277" w:rsidP="00C30277">
      <w:pPr>
        <w:spacing w:after="150" w:line="240" w:lineRule="auto"/>
        <w:contextualSpacing/>
        <w:rPr>
          <w:ins w:id="26" w:author="Unknown"/>
          <w:rFonts w:ascii="Helvetica" w:eastAsia="Times New Roman" w:hAnsi="Helvetica" w:cs="Helvetica"/>
          <w:color w:val="333333"/>
          <w:sz w:val="21"/>
          <w:szCs w:val="21"/>
        </w:rPr>
      </w:pPr>
      <w:ins w:id="27" w:author="Unknown">
        <w:r w:rsidRPr="00C30277">
          <w:rPr>
            <w:rFonts w:ascii="Helvetica" w:eastAsia="Times New Roman" w:hAnsi="Helvetica" w:cs="Helvetica"/>
            <w:color w:val="333333"/>
            <w:sz w:val="21"/>
            <w:szCs w:val="21"/>
          </w:rPr>
          <w:t>In ASP.NET MVC there are three ways to pass/store data between the controllers and views.</w:t>
        </w:r>
      </w:ins>
    </w:p>
    <w:p w:rsidR="00C30277" w:rsidRPr="00C30277" w:rsidRDefault="00C30277" w:rsidP="00C30277">
      <w:pPr>
        <w:spacing w:after="150" w:line="240" w:lineRule="auto"/>
        <w:contextualSpacing/>
        <w:rPr>
          <w:ins w:id="28" w:author="Unknown"/>
          <w:rFonts w:ascii="Helvetica" w:eastAsia="Times New Roman" w:hAnsi="Helvetica" w:cs="Helvetica"/>
          <w:color w:val="333333"/>
          <w:sz w:val="21"/>
          <w:szCs w:val="21"/>
        </w:rPr>
      </w:pPr>
      <w:ins w:id="29"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30" w:author="Unknown"/>
          <w:rFonts w:ascii="Helvetica" w:eastAsia="Times New Roman" w:hAnsi="Helvetica" w:cs="Helvetica"/>
          <w:color w:val="333333"/>
          <w:sz w:val="21"/>
          <w:szCs w:val="21"/>
        </w:rPr>
      </w:pPr>
      <w:proofErr w:type="spellStart"/>
      <w:ins w:id="31" w:author="Unknown">
        <w:r w:rsidRPr="00C30277">
          <w:rPr>
            <w:rFonts w:ascii="Helvetica" w:eastAsia="Times New Roman" w:hAnsi="Helvetica" w:cs="Helvetica"/>
            <w:b/>
            <w:bCs/>
            <w:color w:val="333333"/>
            <w:sz w:val="21"/>
          </w:rPr>
          <w:t>ViewData</w:t>
        </w:r>
        <w:proofErr w:type="spellEnd"/>
      </w:ins>
    </w:p>
    <w:p w:rsidR="00C30277" w:rsidRPr="00C30277" w:rsidRDefault="00C30277" w:rsidP="00C30277">
      <w:pPr>
        <w:numPr>
          <w:ilvl w:val="0"/>
          <w:numId w:val="18"/>
        </w:numPr>
        <w:spacing w:before="100" w:beforeAutospacing="1" w:after="100" w:afterAutospacing="1" w:line="240" w:lineRule="auto"/>
        <w:contextualSpacing/>
        <w:rPr>
          <w:ins w:id="32" w:author="Unknown"/>
          <w:rFonts w:ascii="Helvetica" w:eastAsia="Times New Roman" w:hAnsi="Helvetica" w:cs="Helvetica"/>
          <w:color w:val="333333"/>
          <w:sz w:val="23"/>
          <w:szCs w:val="23"/>
        </w:rPr>
      </w:pPr>
      <w:proofErr w:type="spellStart"/>
      <w:ins w:id="33" w:author="Unknown">
        <w:r w:rsidRPr="00C30277">
          <w:rPr>
            <w:rFonts w:ascii="Helvetica" w:eastAsia="Times New Roman" w:hAnsi="Helvetica" w:cs="Helvetica"/>
            <w:color w:val="333333"/>
            <w:sz w:val="23"/>
            <w:szCs w:val="23"/>
          </w:rPr>
          <w:t>ViewData</w:t>
        </w:r>
        <w:proofErr w:type="spellEnd"/>
        <w:r w:rsidRPr="00C30277">
          <w:rPr>
            <w:rFonts w:ascii="Helvetica" w:eastAsia="Times New Roman" w:hAnsi="Helvetica" w:cs="Helvetica"/>
            <w:color w:val="333333"/>
            <w:sz w:val="23"/>
            <w:szCs w:val="23"/>
          </w:rPr>
          <w:t xml:space="preserve"> is used to pass data from controller to view.</w:t>
        </w:r>
      </w:ins>
    </w:p>
    <w:p w:rsidR="00C30277" w:rsidRPr="00C30277" w:rsidRDefault="00C30277" w:rsidP="00C30277">
      <w:pPr>
        <w:numPr>
          <w:ilvl w:val="0"/>
          <w:numId w:val="18"/>
        </w:numPr>
        <w:spacing w:before="100" w:beforeAutospacing="1" w:after="100" w:afterAutospacing="1" w:line="240" w:lineRule="auto"/>
        <w:contextualSpacing/>
        <w:rPr>
          <w:ins w:id="34" w:author="Unknown"/>
          <w:rFonts w:ascii="Helvetica" w:eastAsia="Times New Roman" w:hAnsi="Helvetica" w:cs="Helvetica"/>
          <w:color w:val="333333"/>
          <w:sz w:val="23"/>
          <w:szCs w:val="23"/>
        </w:rPr>
      </w:pPr>
      <w:ins w:id="35" w:author="Unknown">
        <w:r w:rsidRPr="00C30277">
          <w:rPr>
            <w:rFonts w:ascii="Helvetica" w:eastAsia="Times New Roman" w:hAnsi="Helvetica" w:cs="Helvetica"/>
            <w:color w:val="333333"/>
            <w:sz w:val="23"/>
            <w:szCs w:val="23"/>
          </w:rPr>
          <w:t xml:space="preserve">It is derived from </w:t>
        </w:r>
        <w:proofErr w:type="spellStart"/>
        <w:r w:rsidRPr="00C30277">
          <w:rPr>
            <w:rFonts w:ascii="Helvetica" w:eastAsia="Times New Roman" w:hAnsi="Helvetica" w:cs="Helvetica"/>
            <w:color w:val="333333"/>
            <w:sz w:val="23"/>
            <w:szCs w:val="23"/>
          </w:rPr>
          <w:t>ViewDataDictionary</w:t>
        </w:r>
        <w:proofErr w:type="spellEnd"/>
        <w:r w:rsidRPr="00C30277">
          <w:rPr>
            <w:rFonts w:ascii="Helvetica" w:eastAsia="Times New Roman" w:hAnsi="Helvetica" w:cs="Helvetica"/>
            <w:color w:val="333333"/>
            <w:sz w:val="23"/>
            <w:szCs w:val="23"/>
          </w:rPr>
          <w:t xml:space="preserve"> class.</w:t>
        </w:r>
      </w:ins>
    </w:p>
    <w:p w:rsidR="00C30277" w:rsidRPr="00C30277" w:rsidRDefault="00C30277" w:rsidP="00C30277">
      <w:pPr>
        <w:numPr>
          <w:ilvl w:val="0"/>
          <w:numId w:val="18"/>
        </w:numPr>
        <w:spacing w:before="100" w:beforeAutospacing="1" w:after="100" w:afterAutospacing="1" w:line="240" w:lineRule="auto"/>
        <w:contextualSpacing/>
        <w:rPr>
          <w:ins w:id="36" w:author="Unknown"/>
          <w:rFonts w:ascii="Helvetica" w:eastAsia="Times New Roman" w:hAnsi="Helvetica" w:cs="Helvetica"/>
          <w:color w:val="333333"/>
          <w:sz w:val="23"/>
          <w:szCs w:val="23"/>
        </w:rPr>
      </w:pPr>
      <w:ins w:id="37" w:author="Unknown">
        <w:r w:rsidRPr="00C30277">
          <w:rPr>
            <w:rFonts w:ascii="Helvetica" w:eastAsia="Times New Roman" w:hAnsi="Helvetica" w:cs="Helvetica"/>
            <w:color w:val="333333"/>
            <w:sz w:val="23"/>
            <w:szCs w:val="23"/>
          </w:rPr>
          <w:t>It is available for the current request only.</w:t>
        </w:r>
      </w:ins>
    </w:p>
    <w:p w:rsidR="00C30277" w:rsidRPr="00C30277" w:rsidRDefault="00C30277" w:rsidP="00C30277">
      <w:pPr>
        <w:numPr>
          <w:ilvl w:val="0"/>
          <w:numId w:val="18"/>
        </w:numPr>
        <w:spacing w:before="100" w:beforeAutospacing="1" w:after="100" w:afterAutospacing="1" w:line="240" w:lineRule="auto"/>
        <w:contextualSpacing/>
        <w:rPr>
          <w:ins w:id="38" w:author="Unknown"/>
          <w:rFonts w:ascii="Helvetica" w:eastAsia="Times New Roman" w:hAnsi="Helvetica" w:cs="Helvetica"/>
          <w:color w:val="333333"/>
          <w:sz w:val="23"/>
          <w:szCs w:val="23"/>
        </w:rPr>
      </w:pPr>
      <w:ins w:id="39" w:author="Unknown">
        <w:r w:rsidRPr="00C30277">
          <w:rPr>
            <w:rFonts w:ascii="Helvetica" w:eastAsia="Times New Roman" w:hAnsi="Helvetica" w:cs="Helvetica"/>
            <w:color w:val="333333"/>
            <w:sz w:val="23"/>
            <w:szCs w:val="23"/>
          </w:rPr>
          <w:t>Requires typecasting for complex data type and checks for null values to avoid error.</w:t>
        </w:r>
      </w:ins>
    </w:p>
    <w:p w:rsidR="00C30277" w:rsidRPr="00C30277" w:rsidRDefault="00C30277" w:rsidP="00C30277">
      <w:pPr>
        <w:numPr>
          <w:ilvl w:val="0"/>
          <w:numId w:val="18"/>
        </w:numPr>
        <w:spacing w:before="100" w:beforeAutospacing="1" w:after="100" w:afterAutospacing="1" w:line="240" w:lineRule="auto"/>
        <w:contextualSpacing/>
        <w:rPr>
          <w:ins w:id="40" w:author="Unknown"/>
          <w:rFonts w:ascii="Helvetica" w:eastAsia="Times New Roman" w:hAnsi="Helvetica" w:cs="Helvetica"/>
          <w:color w:val="333333"/>
          <w:sz w:val="23"/>
          <w:szCs w:val="23"/>
        </w:rPr>
      </w:pPr>
      <w:ins w:id="41" w:author="Unknown">
        <w:r w:rsidRPr="00C30277">
          <w:rPr>
            <w:rFonts w:ascii="Helvetica" w:eastAsia="Times New Roman" w:hAnsi="Helvetica" w:cs="Helvetica"/>
            <w:color w:val="333333"/>
            <w:sz w:val="23"/>
            <w:szCs w:val="23"/>
          </w:rPr>
          <w:t>If redirection occurs, then its value becomes null.</w:t>
        </w:r>
      </w:ins>
    </w:p>
    <w:p w:rsidR="00C30277" w:rsidRPr="00C30277" w:rsidRDefault="00C30277" w:rsidP="00C30277">
      <w:pPr>
        <w:spacing w:after="150" w:line="240" w:lineRule="auto"/>
        <w:contextualSpacing/>
        <w:rPr>
          <w:ins w:id="42" w:author="Unknown"/>
          <w:rFonts w:ascii="Helvetica" w:eastAsia="Times New Roman" w:hAnsi="Helvetica" w:cs="Helvetica"/>
          <w:color w:val="333333"/>
          <w:sz w:val="21"/>
          <w:szCs w:val="21"/>
        </w:rPr>
      </w:pPr>
      <w:ins w:id="43"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44" w:author="Unknown"/>
          <w:rFonts w:ascii="Helvetica" w:eastAsia="Times New Roman" w:hAnsi="Helvetica" w:cs="Helvetica"/>
          <w:color w:val="333333"/>
          <w:sz w:val="21"/>
          <w:szCs w:val="21"/>
        </w:rPr>
      </w:pPr>
      <w:proofErr w:type="spellStart"/>
      <w:ins w:id="45" w:author="Unknown">
        <w:r w:rsidRPr="00C30277">
          <w:rPr>
            <w:rFonts w:ascii="Helvetica" w:eastAsia="Times New Roman" w:hAnsi="Helvetica" w:cs="Helvetica"/>
            <w:b/>
            <w:bCs/>
            <w:color w:val="333333"/>
            <w:sz w:val="21"/>
          </w:rPr>
          <w:t>ViewBag</w:t>
        </w:r>
        <w:proofErr w:type="spellEnd"/>
      </w:ins>
    </w:p>
    <w:p w:rsidR="00C30277" w:rsidRPr="00C30277" w:rsidRDefault="00C30277" w:rsidP="00C30277">
      <w:pPr>
        <w:numPr>
          <w:ilvl w:val="0"/>
          <w:numId w:val="19"/>
        </w:numPr>
        <w:spacing w:before="100" w:beforeAutospacing="1" w:after="100" w:afterAutospacing="1" w:line="240" w:lineRule="auto"/>
        <w:contextualSpacing/>
        <w:rPr>
          <w:ins w:id="46" w:author="Unknown"/>
          <w:rFonts w:ascii="Helvetica" w:eastAsia="Times New Roman" w:hAnsi="Helvetica" w:cs="Helvetica"/>
          <w:color w:val="333333"/>
          <w:sz w:val="23"/>
          <w:szCs w:val="23"/>
        </w:rPr>
      </w:pPr>
      <w:proofErr w:type="spellStart"/>
      <w:ins w:id="47" w:author="Unknown">
        <w:r w:rsidRPr="00C30277">
          <w:rPr>
            <w:rFonts w:ascii="Helvetica" w:eastAsia="Times New Roman" w:hAnsi="Helvetica" w:cs="Helvetica"/>
            <w:color w:val="333333"/>
            <w:sz w:val="23"/>
            <w:szCs w:val="23"/>
          </w:rPr>
          <w:t>ViewBag</w:t>
        </w:r>
        <w:proofErr w:type="spellEnd"/>
        <w:r w:rsidRPr="00C30277">
          <w:rPr>
            <w:rFonts w:ascii="Helvetica" w:eastAsia="Times New Roman" w:hAnsi="Helvetica" w:cs="Helvetica"/>
            <w:color w:val="333333"/>
            <w:sz w:val="23"/>
            <w:szCs w:val="23"/>
          </w:rPr>
          <w:t xml:space="preserve"> is also used to pass data from the controller to the respective view.</w:t>
        </w:r>
      </w:ins>
    </w:p>
    <w:p w:rsidR="00C30277" w:rsidRPr="00C30277" w:rsidRDefault="00C30277" w:rsidP="00C30277">
      <w:pPr>
        <w:numPr>
          <w:ilvl w:val="0"/>
          <w:numId w:val="19"/>
        </w:numPr>
        <w:spacing w:before="100" w:beforeAutospacing="1" w:after="100" w:afterAutospacing="1" w:line="240" w:lineRule="auto"/>
        <w:contextualSpacing/>
        <w:rPr>
          <w:ins w:id="48" w:author="Unknown"/>
          <w:rFonts w:ascii="Helvetica" w:eastAsia="Times New Roman" w:hAnsi="Helvetica" w:cs="Helvetica"/>
          <w:color w:val="333333"/>
          <w:sz w:val="23"/>
          <w:szCs w:val="23"/>
        </w:rPr>
      </w:pPr>
      <w:proofErr w:type="spellStart"/>
      <w:ins w:id="49" w:author="Unknown">
        <w:r w:rsidRPr="00C30277">
          <w:rPr>
            <w:rFonts w:ascii="Helvetica" w:eastAsia="Times New Roman" w:hAnsi="Helvetica" w:cs="Helvetica"/>
            <w:color w:val="333333"/>
            <w:sz w:val="23"/>
            <w:szCs w:val="23"/>
          </w:rPr>
          <w:t>ViewBag</w:t>
        </w:r>
        <w:proofErr w:type="spellEnd"/>
        <w:r w:rsidRPr="00C30277">
          <w:rPr>
            <w:rFonts w:ascii="Helvetica" w:eastAsia="Times New Roman" w:hAnsi="Helvetica" w:cs="Helvetica"/>
            <w:color w:val="333333"/>
            <w:sz w:val="23"/>
            <w:szCs w:val="23"/>
          </w:rPr>
          <w:t xml:space="preserve"> is a dynamic property that takes advantage of the new dynamic features in C# 4.0</w:t>
        </w:r>
      </w:ins>
    </w:p>
    <w:p w:rsidR="00C30277" w:rsidRPr="00C30277" w:rsidRDefault="00C30277" w:rsidP="00C30277">
      <w:pPr>
        <w:numPr>
          <w:ilvl w:val="0"/>
          <w:numId w:val="19"/>
        </w:numPr>
        <w:spacing w:before="100" w:beforeAutospacing="1" w:after="100" w:afterAutospacing="1" w:line="240" w:lineRule="auto"/>
        <w:contextualSpacing/>
        <w:rPr>
          <w:ins w:id="50" w:author="Unknown"/>
          <w:rFonts w:ascii="Helvetica" w:eastAsia="Times New Roman" w:hAnsi="Helvetica" w:cs="Helvetica"/>
          <w:color w:val="333333"/>
          <w:sz w:val="23"/>
          <w:szCs w:val="23"/>
        </w:rPr>
      </w:pPr>
      <w:ins w:id="51" w:author="Unknown">
        <w:r w:rsidRPr="00C30277">
          <w:rPr>
            <w:rFonts w:ascii="Helvetica" w:eastAsia="Times New Roman" w:hAnsi="Helvetica" w:cs="Helvetica"/>
            <w:color w:val="333333"/>
            <w:sz w:val="23"/>
            <w:szCs w:val="23"/>
          </w:rPr>
          <w:t>It is also available for the current request only.</w:t>
        </w:r>
      </w:ins>
    </w:p>
    <w:p w:rsidR="00C30277" w:rsidRPr="00C30277" w:rsidRDefault="00C30277" w:rsidP="00C30277">
      <w:pPr>
        <w:numPr>
          <w:ilvl w:val="0"/>
          <w:numId w:val="19"/>
        </w:numPr>
        <w:spacing w:before="100" w:beforeAutospacing="1" w:after="100" w:afterAutospacing="1" w:line="240" w:lineRule="auto"/>
        <w:contextualSpacing/>
        <w:rPr>
          <w:ins w:id="52" w:author="Unknown"/>
          <w:rFonts w:ascii="Helvetica" w:eastAsia="Times New Roman" w:hAnsi="Helvetica" w:cs="Helvetica"/>
          <w:color w:val="333333"/>
          <w:sz w:val="23"/>
          <w:szCs w:val="23"/>
        </w:rPr>
      </w:pPr>
      <w:ins w:id="53" w:author="Unknown">
        <w:r w:rsidRPr="00C30277">
          <w:rPr>
            <w:rFonts w:ascii="Helvetica" w:eastAsia="Times New Roman" w:hAnsi="Helvetica" w:cs="Helvetica"/>
            <w:color w:val="333333"/>
            <w:sz w:val="23"/>
            <w:szCs w:val="23"/>
          </w:rPr>
          <w:t>If redirection occurs, then its value becomes null.</w:t>
        </w:r>
      </w:ins>
    </w:p>
    <w:p w:rsidR="00C30277" w:rsidRPr="00C30277" w:rsidRDefault="00C30277" w:rsidP="00C30277">
      <w:pPr>
        <w:numPr>
          <w:ilvl w:val="0"/>
          <w:numId w:val="19"/>
        </w:numPr>
        <w:spacing w:before="100" w:beforeAutospacing="1" w:after="100" w:afterAutospacing="1" w:line="240" w:lineRule="auto"/>
        <w:contextualSpacing/>
        <w:rPr>
          <w:ins w:id="54" w:author="Unknown"/>
          <w:rFonts w:ascii="Helvetica" w:eastAsia="Times New Roman" w:hAnsi="Helvetica" w:cs="Helvetica"/>
          <w:color w:val="333333"/>
          <w:sz w:val="23"/>
          <w:szCs w:val="23"/>
        </w:rPr>
      </w:pPr>
      <w:ins w:id="55" w:author="Unknown">
        <w:r w:rsidRPr="00C30277">
          <w:rPr>
            <w:rFonts w:ascii="Helvetica" w:eastAsia="Times New Roman" w:hAnsi="Helvetica" w:cs="Helvetica"/>
            <w:color w:val="333333"/>
            <w:sz w:val="23"/>
            <w:szCs w:val="23"/>
          </w:rPr>
          <w:t>Doesn’t require typecasting for complex data type.</w:t>
        </w:r>
      </w:ins>
    </w:p>
    <w:p w:rsidR="00C30277" w:rsidRPr="00C30277" w:rsidRDefault="00C30277" w:rsidP="00C30277">
      <w:pPr>
        <w:spacing w:after="150" w:line="240" w:lineRule="auto"/>
        <w:contextualSpacing/>
        <w:rPr>
          <w:ins w:id="56" w:author="Unknown"/>
          <w:rFonts w:ascii="Helvetica" w:eastAsia="Times New Roman" w:hAnsi="Helvetica" w:cs="Helvetica"/>
          <w:color w:val="333333"/>
          <w:sz w:val="21"/>
          <w:szCs w:val="21"/>
        </w:rPr>
      </w:pPr>
      <w:ins w:id="57"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58" w:author="Unknown"/>
          <w:rFonts w:ascii="Helvetica" w:eastAsia="Times New Roman" w:hAnsi="Helvetica" w:cs="Helvetica"/>
          <w:color w:val="333333"/>
          <w:sz w:val="21"/>
          <w:szCs w:val="21"/>
        </w:rPr>
      </w:pPr>
      <w:proofErr w:type="spellStart"/>
      <w:ins w:id="59" w:author="Unknown">
        <w:r w:rsidRPr="00C30277">
          <w:rPr>
            <w:rFonts w:ascii="Helvetica" w:eastAsia="Times New Roman" w:hAnsi="Helvetica" w:cs="Helvetica"/>
            <w:b/>
            <w:bCs/>
            <w:color w:val="333333"/>
            <w:sz w:val="21"/>
          </w:rPr>
          <w:t>TempData</w:t>
        </w:r>
        <w:proofErr w:type="spellEnd"/>
      </w:ins>
    </w:p>
    <w:p w:rsidR="00C30277" w:rsidRPr="00C30277" w:rsidRDefault="00C30277" w:rsidP="00C30277">
      <w:pPr>
        <w:numPr>
          <w:ilvl w:val="0"/>
          <w:numId w:val="20"/>
        </w:numPr>
        <w:spacing w:before="100" w:beforeAutospacing="1" w:after="100" w:afterAutospacing="1" w:line="240" w:lineRule="auto"/>
        <w:contextualSpacing/>
        <w:rPr>
          <w:ins w:id="60" w:author="Unknown"/>
          <w:rFonts w:ascii="Helvetica" w:eastAsia="Times New Roman" w:hAnsi="Helvetica" w:cs="Helvetica"/>
          <w:color w:val="333333"/>
          <w:sz w:val="23"/>
          <w:szCs w:val="23"/>
        </w:rPr>
      </w:pPr>
      <w:proofErr w:type="spellStart"/>
      <w:ins w:id="61" w:author="Unknown">
        <w:r w:rsidRPr="00C30277">
          <w:rPr>
            <w:rFonts w:ascii="Helvetica" w:eastAsia="Times New Roman" w:hAnsi="Helvetica" w:cs="Helvetica"/>
            <w:color w:val="333333"/>
            <w:sz w:val="23"/>
            <w:szCs w:val="23"/>
          </w:rPr>
          <w:t>TempData</w:t>
        </w:r>
        <w:proofErr w:type="spellEnd"/>
        <w:r w:rsidRPr="00C30277">
          <w:rPr>
            <w:rFonts w:ascii="Helvetica" w:eastAsia="Times New Roman" w:hAnsi="Helvetica" w:cs="Helvetica"/>
            <w:color w:val="333333"/>
            <w:sz w:val="23"/>
            <w:szCs w:val="23"/>
          </w:rPr>
          <w:t xml:space="preserve"> is derived from </w:t>
        </w:r>
        <w:proofErr w:type="spellStart"/>
        <w:r w:rsidRPr="00C30277">
          <w:rPr>
            <w:rFonts w:ascii="Helvetica" w:eastAsia="Times New Roman" w:hAnsi="Helvetica" w:cs="Helvetica"/>
            <w:color w:val="333333"/>
            <w:sz w:val="23"/>
            <w:szCs w:val="23"/>
          </w:rPr>
          <w:t>TempDataDictionary</w:t>
        </w:r>
        <w:proofErr w:type="spellEnd"/>
        <w:r w:rsidRPr="00C30277">
          <w:rPr>
            <w:rFonts w:ascii="Helvetica" w:eastAsia="Times New Roman" w:hAnsi="Helvetica" w:cs="Helvetica"/>
            <w:color w:val="333333"/>
            <w:sz w:val="23"/>
            <w:szCs w:val="23"/>
          </w:rPr>
          <w:t xml:space="preserve"> class</w:t>
        </w:r>
      </w:ins>
    </w:p>
    <w:p w:rsidR="00C30277" w:rsidRPr="00C30277" w:rsidRDefault="00C30277" w:rsidP="00C30277">
      <w:pPr>
        <w:numPr>
          <w:ilvl w:val="0"/>
          <w:numId w:val="20"/>
        </w:numPr>
        <w:spacing w:before="100" w:beforeAutospacing="1" w:after="100" w:afterAutospacing="1" w:line="240" w:lineRule="auto"/>
        <w:contextualSpacing/>
        <w:rPr>
          <w:ins w:id="62" w:author="Unknown"/>
          <w:rFonts w:ascii="Helvetica" w:eastAsia="Times New Roman" w:hAnsi="Helvetica" w:cs="Helvetica"/>
          <w:color w:val="333333"/>
          <w:sz w:val="23"/>
          <w:szCs w:val="23"/>
        </w:rPr>
      </w:pPr>
      <w:proofErr w:type="spellStart"/>
      <w:ins w:id="63" w:author="Unknown">
        <w:r w:rsidRPr="00C30277">
          <w:rPr>
            <w:rFonts w:ascii="Helvetica" w:eastAsia="Times New Roman" w:hAnsi="Helvetica" w:cs="Helvetica"/>
            <w:color w:val="333333"/>
            <w:sz w:val="23"/>
            <w:szCs w:val="23"/>
          </w:rPr>
          <w:t>TempData</w:t>
        </w:r>
        <w:proofErr w:type="spellEnd"/>
        <w:r w:rsidRPr="00C30277">
          <w:rPr>
            <w:rFonts w:ascii="Helvetica" w:eastAsia="Times New Roman" w:hAnsi="Helvetica" w:cs="Helvetica"/>
            <w:color w:val="333333"/>
            <w:sz w:val="23"/>
            <w:szCs w:val="23"/>
          </w:rPr>
          <w:t xml:space="preserve"> is used to pass data from the current request to the next request</w:t>
        </w:r>
      </w:ins>
    </w:p>
    <w:p w:rsidR="00C30277" w:rsidRPr="00C30277" w:rsidRDefault="00C30277" w:rsidP="00C30277">
      <w:pPr>
        <w:numPr>
          <w:ilvl w:val="0"/>
          <w:numId w:val="20"/>
        </w:numPr>
        <w:spacing w:before="100" w:beforeAutospacing="1" w:after="100" w:afterAutospacing="1" w:line="240" w:lineRule="auto"/>
        <w:contextualSpacing/>
        <w:rPr>
          <w:ins w:id="64" w:author="Unknown"/>
          <w:rFonts w:ascii="Helvetica" w:eastAsia="Times New Roman" w:hAnsi="Helvetica" w:cs="Helvetica"/>
          <w:color w:val="333333"/>
          <w:sz w:val="23"/>
          <w:szCs w:val="23"/>
        </w:rPr>
      </w:pPr>
      <w:ins w:id="65" w:author="Unknown">
        <w:r w:rsidRPr="00C30277">
          <w:rPr>
            <w:rFonts w:ascii="Helvetica" w:eastAsia="Times New Roman" w:hAnsi="Helvetica" w:cs="Helvetica"/>
            <w:color w:val="333333"/>
            <w:sz w:val="23"/>
            <w:szCs w:val="23"/>
          </w:rPr>
          <w:t>It keeps the information for the time of an HTTP Request. This means only from one page to another. It helps to maintain the data when we move from one controller to another controller or from one action to another action</w:t>
        </w:r>
      </w:ins>
    </w:p>
    <w:p w:rsidR="00C30277" w:rsidRPr="00C30277" w:rsidRDefault="00C30277" w:rsidP="00C30277">
      <w:pPr>
        <w:numPr>
          <w:ilvl w:val="0"/>
          <w:numId w:val="20"/>
        </w:numPr>
        <w:spacing w:before="100" w:beforeAutospacing="1" w:after="100" w:afterAutospacing="1" w:line="240" w:lineRule="auto"/>
        <w:contextualSpacing/>
        <w:rPr>
          <w:ins w:id="66" w:author="Unknown"/>
          <w:rFonts w:ascii="Helvetica" w:eastAsia="Times New Roman" w:hAnsi="Helvetica" w:cs="Helvetica"/>
          <w:color w:val="333333"/>
          <w:sz w:val="23"/>
          <w:szCs w:val="23"/>
        </w:rPr>
      </w:pPr>
      <w:ins w:id="67" w:author="Unknown">
        <w:r w:rsidRPr="00C30277">
          <w:rPr>
            <w:rFonts w:ascii="Helvetica" w:eastAsia="Times New Roman" w:hAnsi="Helvetica" w:cs="Helvetica"/>
            <w:color w:val="333333"/>
            <w:sz w:val="23"/>
            <w:szCs w:val="23"/>
          </w:rPr>
          <w:lastRenderedPageBreak/>
          <w:t>It requires typecasting for complex data type and checks for null values to avoid error. Generally, it is used to store only one time messages like the error messages and validation messages</w:t>
        </w:r>
      </w:ins>
    </w:p>
    <w:p w:rsidR="00C30277" w:rsidRPr="00C30277" w:rsidRDefault="00C30277" w:rsidP="00C30277">
      <w:pPr>
        <w:spacing w:after="150" w:line="240" w:lineRule="auto"/>
        <w:contextualSpacing/>
        <w:rPr>
          <w:ins w:id="68" w:author="Unknown"/>
          <w:rFonts w:ascii="Helvetica" w:eastAsia="Times New Roman" w:hAnsi="Helvetica" w:cs="Helvetica"/>
          <w:color w:val="333333"/>
          <w:sz w:val="21"/>
          <w:szCs w:val="21"/>
        </w:rPr>
      </w:pPr>
      <w:ins w:id="69"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70" w:author="Unknown"/>
          <w:rFonts w:ascii="Helvetica" w:eastAsia="Times New Roman" w:hAnsi="Helvetica" w:cs="Helvetica"/>
          <w:color w:val="333333"/>
          <w:sz w:val="21"/>
          <w:szCs w:val="21"/>
        </w:rPr>
      </w:pPr>
      <w:ins w:id="71"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21"/>
        </w:numPr>
        <w:spacing w:before="100" w:beforeAutospacing="1" w:after="100" w:afterAutospacing="1" w:line="240" w:lineRule="auto"/>
        <w:contextualSpacing/>
        <w:rPr>
          <w:ins w:id="72" w:author="Unknown"/>
          <w:rFonts w:ascii="Helvetica" w:eastAsia="Times New Roman" w:hAnsi="Helvetica" w:cs="Helvetica"/>
          <w:color w:val="333333"/>
          <w:sz w:val="21"/>
          <w:szCs w:val="21"/>
        </w:rPr>
      </w:pPr>
      <w:ins w:id="73" w:author="Unknown">
        <w:r w:rsidRPr="00C30277">
          <w:rPr>
            <w:rFonts w:ascii="Helvetica" w:eastAsia="Times New Roman" w:hAnsi="Helvetica" w:cs="Helvetica"/>
            <w:b/>
            <w:bCs/>
            <w:color w:val="333333"/>
            <w:sz w:val="21"/>
          </w:rPr>
          <w:t>What is Partial View in MVC?</w:t>
        </w:r>
      </w:ins>
    </w:p>
    <w:p w:rsidR="00C30277" w:rsidRPr="00C30277" w:rsidRDefault="00C30277" w:rsidP="00C30277">
      <w:pPr>
        <w:spacing w:after="150" w:line="240" w:lineRule="auto"/>
        <w:contextualSpacing/>
        <w:rPr>
          <w:ins w:id="74" w:author="Unknown"/>
          <w:rFonts w:ascii="Helvetica" w:eastAsia="Times New Roman" w:hAnsi="Helvetica" w:cs="Helvetica"/>
          <w:color w:val="333333"/>
          <w:sz w:val="21"/>
          <w:szCs w:val="21"/>
        </w:rPr>
      </w:pPr>
      <w:ins w:id="75" w:author="Unknown">
        <w:r w:rsidRPr="00C30277">
          <w:rPr>
            <w:rFonts w:ascii="Helvetica" w:eastAsia="Times New Roman" w:hAnsi="Helvetica" w:cs="Helvetica"/>
            <w:color w:val="333333"/>
            <w:sz w:val="21"/>
            <w:szCs w:val="21"/>
          </w:rPr>
          <w:t> Partial view is a reusable view (like a user control) which can be embedded inside other view. For example let’s say all your pages of your site have a standard structure with left menu, header, and footer as shown in the image below.</w:t>
        </w:r>
      </w:ins>
    </w:p>
    <w:p w:rsidR="00C30277" w:rsidRPr="00C30277" w:rsidRDefault="00C30277" w:rsidP="00C30277">
      <w:pPr>
        <w:spacing w:after="150" w:line="240" w:lineRule="auto"/>
        <w:contextualSpacing/>
        <w:rPr>
          <w:ins w:id="76" w:author="Unknown"/>
          <w:rFonts w:ascii="Helvetica" w:eastAsia="Times New Roman" w:hAnsi="Helvetica" w:cs="Helvetica"/>
          <w:color w:val="333333"/>
          <w:sz w:val="21"/>
          <w:szCs w:val="21"/>
        </w:rPr>
      </w:pPr>
      <w:ins w:id="77"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78" w:author="Unknown"/>
          <w:rFonts w:ascii="Helvetica" w:eastAsia="Times New Roman" w:hAnsi="Helvetica" w:cs="Helvetica"/>
          <w:color w:val="333333"/>
          <w:sz w:val="21"/>
          <w:szCs w:val="21"/>
        </w:rPr>
      </w:pPr>
      <w:ins w:id="79" w:author="Unknown">
        <w:r w:rsidRPr="00C30277">
          <w:rPr>
            <w:rFonts w:ascii="Helvetica" w:eastAsia="Times New Roman" w:hAnsi="Helvetica" w:cs="Helvetica"/>
            <w:color w:val="333333"/>
            <w:sz w:val="21"/>
            <w:szCs w:val="21"/>
          </w:rPr>
          <w:t>For every page you would like to reuse the left menu, header, and footer controls. So you can go and create partial views for each of these items and then you call that partial view in the main view.</w:t>
        </w:r>
      </w:ins>
    </w:p>
    <w:p w:rsidR="00C30277" w:rsidRPr="00C30277" w:rsidRDefault="00C30277" w:rsidP="00C30277">
      <w:pPr>
        <w:spacing w:after="150" w:line="240" w:lineRule="auto"/>
        <w:contextualSpacing/>
        <w:rPr>
          <w:ins w:id="80" w:author="Unknown"/>
          <w:rFonts w:ascii="Helvetica" w:eastAsia="Times New Roman" w:hAnsi="Helvetica" w:cs="Helvetica"/>
          <w:color w:val="333333"/>
          <w:sz w:val="21"/>
          <w:szCs w:val="21"/>
        </w:rPr>
      </w:pPr>
      <w:ins w:id="81"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22"/>
        </w:numPr>
        <w:spacing w:before="100" w:beforeAutospacing="1" w:after="100" w:afterAutospacing="1" w:line="240" w:lineRule="auto"/>
        <w:contextualSpacing/>
        <w:rPr>
          <w:ins w:id="82" w:author="Unknown"/>
          <w:rFonts w:ascii="Helvetica" w:eastAsia="Times New Roman" w:hAnsi="Helvetica" w:cs="Helvetica"/>
          <w:color w:val="333333"/>
          <w:sz w:val="21"/>
          <w:szCs w:val="21"/>
        </w:rPr>
      </w:pPr>
      <w:ins w:id="83" w:author="Unknown">
        <w:r w:rsidRPr="00C30277">
          <w:rPr>
            <w:rFonts w:ascii="Helvetica" w:eastAsia="Times New Roman" w:hAnsi="Helvetica" w:cs="Helvetica"/>
            <w:b/>
            <w:bCs/>
            <w:color w:val="333333"/>
            <w:sz w:val="21"/>
          </w:rPr>
          <w:t>How did you create a partial view and consume it?</w:t>
        </w:r>
      </w:ins>
    </w:p>
    <w:p w:rsidR="00C30277" w:rsidRPr="00C30277" w:rsidRDefault="00C30277" w:rsidP="00C30277">
      <w:pPr>
        <w:spacing w:after="150" w:line="240" w:lineRule="auto"/>
        <w:contextualSpacing/>
        <w:rPr>
          <w:ins w:id="84" w:author="Unknown"/>
          <w:rFonts w:ascii="Helvetica" w:eastAsia="Times New Roman" w:hAnsi="Helvetica" w:cs="Helvetica"/>
          <w:color w:val="333333"/>
          <w:sz w:val="21"/>
          <w:szCs w:val="21"/>
        </w:rPr>
      </w:pPr>
      <w:ins w:id="85" w:author="Unknown">
        <w:r w:rsidRPr="00C30277">
          <w:rPr>
            <w:rFonts w:ascii="Helvetica" w:eastAsia="Times New Roman" w:hAnsi="Helvetica" w:cs="Helvetica"/>
            <w:color w:val="333333"/>
            <w:sz w:val="21"/>
            <w:szCs w:val="21"/>
          </w:rPr>
          <w:t>When you add a view to your project you need to check the “Create partial view” check box.</w:t>
        </w:r>
      </w:ins>
    </w:p>
    <w:p w:rsidR="00C30277" w:rsidRPr="00C30277" w:rsidRDefault="00C30277" w:rsidP="00C30277">
      <w:pPr>
        <w:spacing w:after="150" w:line="240" w:lineRule="auto"/>
        <w:contextualSpacing/>
        <w:rPr>
          <w:ins w:id="86" w:author="Unknown"/>
          <w:rFonts w:ascii="Helvetica" w:eastAsia="Times New Roman" w:hAnsi="Helvetica" w:cs="Helvetica"/>
          <w:color w:val="333333"/>
          <w:sz w:val="21"/>
          <w:szCs w:val="21"/>
        </w:rPr>
      </w:pPr>
      <w:ins w:id="87"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88" w:author="Unknown"/>
          <w:rFonts w:ascii="Helvetica" w:eastAsia="Times New Roman" w:hAnsi="Helvetica" w:cs="Helvetica"/>
          <w:color w:val="333333"/>
          <w:sz w:val="21"/>
          <w:szCs w:val="21"/>
        </w:rPr>
      </w:pPr>
      <w:ins w:id="89"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90" w:author="Unknown"/>
          <w:rFonts w:ascii="Helvetica" w:eastAsia="Times New Roman" w:hAnsi="Helvetica" w:cs="Helvetica"/>
          <w:color w:val="333333"/>
          <w:sz w:val="21"/>
          <w:szCs w:val="21"/>
        </w:rPr>
      </w:pPr>
      <w:ins w:id="91" w:author="Unknown">
        <w:r w:rsidRPr="00C30277">
          <w:rPr>
            <w:rFonts w:ascii="Helvetica" w:eastAsia="Times New Roman" w:hAnsi="Helvetica" w:cs="Helvetica"/>
            <w:color w:val="333333"/>
            <w:sz w:val="21"/>
            <w:szCs w:val="21"/>
          </w:rPr>
          <w:t>Figure: Create partial view</w:t>
        </w:r>
      </w:ins>
    </w:p>
    <w:p w:rsidR="00C30277" w:rsidRPr="00C30277" w:rsidRDefault="00C30277" w:rsidP="00C30277">
      <w:pPr>
        <w:spacing w:after="150" w:line="240" w:lineRule="auto"/>
        <w:contextualSpacing/>
        <w:rPr>
          <w:ins w:id="92" w:author="Unknown"/>
          <w:rFonts w:ascii="Helvetica" w:eastAsia="Times New Roman" w:hAnsi="Helvetica" w:cs="Helvetica"/>
          <w:color w:val="333333"/>
          <w:sz w:val="21"/>
          <w:szCs w:val="21"/>
        </w:rPr>
      </w:pPr>
      <w:ins w:id="93"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94" w:author="Unknown"/>
          <w:rFonts w:ascii="Helvetica" w:eastAsia="Times New Roman" w:hAnsi="Helvetica" w:cs="Helvetica"/>
          <w:color w:val="333333"/>
          <w:sz w:val="21"/>
          <w:szCs w:val="21"/>
        </w:rPr>
      </w:pPr>
      <w:ins w:id="95" w:author="Unknown">
        <w:r w:rsidRPr="00C30277">
          <w:rPr>
            <w:rFonts w:ascii="Helvetica" w:eastAsia="Times New Roman" w:hAnsi="Helvetica" w:cs="Helvetica"/>
            <w:color w:val="333333"/>
            <w:sz w:val="21"/>
            <w:szCs w:val="21"/>
          </w:rPr>
          <w:t xml:space="preserve">Once the partial view is created you can then call the partial view in the main view using the </w:t>
        </w:r>
        <w:proofErr w:type="spellStart"/>
        <w:r w:rsidRPr="00C30277">
          <w:rPr>
            <w:rFonts w:ascii="Helvetica" w:eastAsia="Times New Roman" w:hAnsi="Helvetica" w:cs="Helvetica"/>
            <w:color w:val="333333"/>
            <w:sz w:val="21"/>
            <w:szCs w:val="21"/>
          </w:rPr>
          <w:t>Html.RenderPartial</w:t>
        </w:r>
        <w:proofErr w:type="spellEnd"/>
        <w:r w:rsidRPr="00C30277">
          <w:rPr>
            <w:rFonts w:ascii="Helvetica" w:eastAsia="Times New Roman" w:hAnsi="Helvetica" w:cs="Helvetica"/>
            <w:color w:val="333333"/>
            <w:sz w:val="21"/>
            <w:szCs w:val="21"/>
          </w:rPr>
          <w:t xml:space="preserve"> method as shown in the below code snippet:</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96" w:author="Unknown"/>
          <w:rFonts w:ascii="Consolas" w:eastAsia="Times New Roman" w:hAnsi="Consolas" w:cs="Consolas"/>
          <w:color w:val="C7254E"/>
          <w:sz w:val="18"/>
          <w:szCs w:val="18"/>
        </w:rPr>
      </w:pPr>
      <w:ins w:id="97" w:author="Unknown">
        <w:r w:rsidRPr="00C30277">
          <w:rPr>
            <w:rFonts w:ascii="Consolas" w:eastAsia="Times New Roman" w:hAnsi="Consolas" w:cs="Consolas"/>
            <w:color w:val="C7254E"/>
            <w:sz w:val="18"/>
            <w:szCs w:val="18"/>
          </w:rPr>
          <w:t>&lt;</w:t>
        </w:r>
        <w:proofErr w:type="gramStart"/>
        <w:r w:rsidRPr="00C30277">
          <w:rPr>
            <w:rFonts w:ascii="Consolas" w:eastAsia="Times New Roman" w:hAnsi="Consolas" w:cs="Consolas"/>
            <w:color w:val="C7254E"/>
            <w:sz w:val="18"/>
            <w:szCs w:val="18"/>
          </w:rPr>
          <w:t>body</w:t>
        </w:r>
        <w:proofErr w:type="gramEnd"/>
        <w:r w:rsidRPr="00C30277">
          <w:rPr>
            <w:rFonts w:ascii="Consolas" w:eastAsia="Times New Roman" w:hAnsi="Consolas" w:cs="Consolas"/>
            <w:color w:val="C7254E"/>
            <w:sz w:val="18"/>
            <w:szCs w:val="18"/>
          </w:rPr>
          <w:t>&gt;</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98"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99" w:author="Unknown"/>
          <w:rFonts w:ascii="Consolas" w:eastAsia="Times New Roman" w:hAnsi="Consolas" w:cs="Consolas"/>
          <w:color w:val="C7254E"/>
          <w:sz w:val="18"/>
          <w:szCs w:val="18"/>
        </w:rPr>
      </w:pPr>
      <w:ins w:id="100" w:author="Unknown">
        <w:r w:rsidRPr="00C30277">
          <w:rPr>
            <w:rFonts w:ascii="Consolas" w:eastAsia="Times New Roman" w:hAnsi="Consolas" w:cs="Consolas"/>
            <w:color w:val="C7254E"/>
            <w:sz w:val="18"/>
            <w:szCs w:val="18"/>
          </w:rPr>
          <w:t>&lt;</w:t>
        </w:r>
        <w:proofErr w:type="gramStart"/>
        <w:r w:rsidRPr="00C30277">
          <w:rPr>
            <w:rFonts w:ascii="Consolas" w:eastAsia="Times New Roman" w:hAnsi="Consolas" w:cs="Consolas"/>
            <w:color w:val="C7254E"/>
            <w:sz w:val="18"/>
            <w:szCs w:val="18"/>
          </w:rPr>
          <w:t>div</w:t>
        </w:r>
        <w:proofErr w:type="gramEnd"/>
        <w:r w:rsidRPr="00C30277">
          <w:rPr>
            <w:rFonts w:ascii="Consolas" w:eastAsia="Times New Roman" w:hAnsi="Consolas" w:cs="Consolas"/>
            <w:color w:val="C7254E"/>
            <w:sz w:val="18"/>
            <w:szCs w:val="18"/>
          </w:rPr>
          <w:t>&gt;</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01"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02" w:author="Unknown"/>
          <w:rFonts w:ascii="Consolas" w:eastAsia="Times New Roman" w:hAnsi="Consolas" w:cs="Consolas"/>
          <w:color w:val="C7254E"/>
          <w:sz w:val="18"/>
          <w:szCs w:val="18"/>
        </w:rPr>
      </w:pPr>
      <w:ins w:id="103" w:author="Unknown">
        <w:r w:rsidRPr="00C30277">
          <w:rPr>
            <w:rFonts w:ascii="Consolas" w:eastAsia="Times New Roman" w:hAnsi="Consolas" w:cs="Consolas"/>
            <w:color w:val="C7254E"/>
            <w:sz w:val="18"/>
            <w:szCs w:val="18"/>
          </w:rPr>
          <w:t xml:space="preserve">&lt;% </w:t>
        </w:r>
        <w:proofErr w:type="spellStart"/>
        <w:proofErr w:type="gramStart"/>
        <w:r w:rsidRPr="00C30277">
          <w:rPr>
            <w:rFonts w:ascii="Consolas" w:eastAsia="Times New Roman" w:hAnsi="Consolas" w:cs="Consolas"/>
            <w:color w:val="C7254E"/>
            <w:sz w:val="18"/>
            <w:szCs w:val="18"/>
          </w:rPr>
          <w:t>Html.RenderPartial</w:t>
        </w:r>
        <w:proofErr w:type="spellEnd"/>
        <w:r w:rsidRPr="00C30277">
          <w:rPr>
            <w:rFonts w:ascii="Consolas" w:eastAsia="Times New Roman" w:hAnsi="Consolas" w:cs="Consolas"/>
            <w:color w:val="C7254E"/>
            <w:sz w:val="18"/>
            <w:szCs w:val="18"/>
          </w:rPr>
          <w:t>(</w:t>
        </w:r>
        <w:proofErr w:type="gramEnd"/>
        <w:r w:rsidRPr="00C30277">
          <w:rPr>
            <w:rFonts w:ascii="Consolas" w:eastAsia="Times New Roman" w:hAnsi="Consolas" w:cs="Consolas"/>
            <w:color w:val="C7254E"/>
            <w:sz w:val="18"/>
            <w:szCs w:val="18"/>
          </w:rPr>
          <w:t>"</w:t>
        </w:r>
        <w:proofErr w:type="spellStart"/>
        <w:r w:rsidRPr="00C30277">
          <w:rPr>
            <w:rFonts w:ascii="Consolas" w:eastAsia="Times New Roman" w:hAnsi="Consolas" w:cs="Consolas"/>
            <w:color w:val="C7254E"/>
            <w:sz w:val="18"/>
            <w:szCs w:val="18"/>
          </w:rPr>
          <w:t>MyView</w:t>
        </w:r>
        <w:proofErr w:type="spellEnd"/>
        <w:r w:rsidRPr="00C30277">
          <w:rPr>
            <w:rFonts w:ascii="Consolas" w:eastAsia="Times New Roman" w:hAnsi="Consolas" w:cs="Consolas"/>
            <w:color w:val="C7254E"/>
            <w:sz w:val="18"/>
            <w:szCs w:val="18"/>
          </w:rPr>
          <w:t>"); %&gt;</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04"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05" w:author="Unknown"/>
          <w:rFonts w:ascii="Consolas" w:eastAsia="Times New Roman" w:hAnsi="Consolas" w:cs="Consolas"/>
          <w:color w:val="C7254E"/>
          <w:sz w:val="18"/>
          <w:szCs w:val="18"/>
        </w:rPr>
      </w:pPr>
      <w:ins w:id="106" w:author="Unknown">
        <w:r w:rsidRPr="00C30277">
          <w:rPr>
            <w:rFonts w:ascii="Consolas" w:eastAsia="Times New Roman" w:hAnsi="Consolas" w:cs="Consolas"/>
            <w:color w:val="C7254E"/>
            <w:sz w:val="18"/>
            <w:szCs w:val="18"/>
          </w:rPr>
          <w:t>&lt;/div&gt;</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07"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08" w:author="Unknown"/>
          <w:rFonts w:ascii="Consolas" w:eastAsia="Times New Roman" w:hAnsi="Consolas" w:cs="Consolas"/>
          <w:color w:val="333333"/>
          <w:sz w:val="20"/>
          <w:szCs w:val="20"/>
        </w:rPr>
      </w:pPr>
      <w:ins w:id="109" w:author="Unknown">
        <w:r w:rsidRPr="00C30277">
          <w:rPr>
            <w:rFonts w:ascii="Consolas" w:eastAsia="Times New Roman" w:hAnsi="Consolas" w:cs="Consolas"/>
            <w:color w:val="C7254E"/>
            <w:sz w:val="18"/>
            <w:szCs w:val="18"/>
          </w:rPr>
          <w:t>&lt;/body&gt;</w:t>
        </w:r>
      </w:ins>
    </w:p>
    <w:p w:rsidR="00C30277" w:rsidRPr="00C30277" w:rsidRDefault="00C30277" w:rsidP="00C30277">
      <w:pPr>
        <w:spacing w:after="150" w:line="240" w:lineRule="auto"/>
        <w:contextualSpacing/>
        <w:rPr>
          <w:ins w:id="110" w:author="Unknown"/>
          <w:rFonts w:ascii="Helvetica" w:eastAsia="Times New Roman" w:hAnsi="Helvetica" w:cs="Helvetica"/>
          <w:color w:val="333333"/>
          <w:sz w:val="21"/>
          <w:szCs w:val="21"/>
        </w:rPr>
      </w:pPr>
      <w:ins w:id="111"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23"/>
        </w:numPr>
        <w:spacing w:before="100" w:beforeAutospacing="1" w:after="100" w:afterAutospacing="1" w:line="240" w:lineRule="auto"/>
        <w:contextualSpacing/>
        <w:rPr>
          <w:ins w:id="112" w:author="Unknown"/>
          <w:rFonts w:ascii="Helvetica" w:eastAsia="Times New Roman" w:hAnsi="Helvetica" w:cs="Helvetica"/>
          <w:color w:val="333333"/>
          <w:sz w:val="21"/>
          <w:szCs w:val="21"/>
        </w:rPr>
      </w:pPr>
      <w:ins w:id="113" w:author="Unknown">
        <w:r w:rsidRPr="00C30277">
          <w:rPr>
            <w:rFonts w:ascii="Helvetica" w:eastAsia="Times New Roman" w:hAnsi="Helvetica" w:cs="Helvetica"/>
            <w:b/>
            <w:bCs/>
            <w:color w:val="333333"/>
            <w:sz w:val="21"/>
          </w:rPr>
          <w:t>Explain what is the difference between View and Partial View?</w:t>
        </w:r>
      </w:ins>
    </w:p>
    <w:p w:rsidR="00C30277" w:rsidRPr="00C30277" w:rsidRDefault="00C30277" w:rsidP="00C30277">
      <w:pPr>
        <w:spacing w:after="150" w:line="240" w:lineRule="auto"/>
        <w:contextualSpacing/>
        <w:rPr>
          <w:ins w:id="114" w:author="Unknown"/>
          <w:rFonts w:ascii="Helvetica" w:eastAsia="Times New Roman" w:hAnsi="Helvetica" w:cs="Helvetica"/>
          <w:color w:val="333333"/>
          <w:sz w:val="21"/>
          <w:szCs w:val="21"/>
        </w:rPr>
      </w:pPr>
      <w:ins w:id="115" w:author="Unknown">
        <w:r w:rsidRPr="00C30277">
          <w:rPr>
            <w:rFonts w:ascii="Helvetica" w:eastAsia="Times New Roman" w:hAnsi="Helvetica" w:cs="Helvetica"/>
            <w:b/>
            <w:bCs/>
            <w:color w:val="333333"/>
            <w:sz w:val="21"/>
          </w:rPr>
          <w:t> </w:t>
        </w:r>
      </w:ins>
    </w:p>
    <w:p w:rsidR="00C30277" w:rsidRPr="00C30277" w:rsidRDefault="00C30277" w:rsidP="00C30277">
      <w:pPr>
        <w:spacing w:after="150" w:line="240" w:lineRule="auto"/>
        <w:contextualSpacing/>
        <w:rPr>
          <w:ins w:id="116" w:author="Unknown"/>
          <w:rFonts w:ascii="Helvetica" w:eastAsia="Times New Roman" w:hAnsi="Helvetica" w:cs="Helvetica"/>
          <w:color w:val="333333"/>
          <w:sz w:val="21"/>
          <w:szCs w:val="21"/>
        </w:rPr>
      </w:pPr>
      <w:ins w:id="117" w:author="Unknown">
        <w:r w:rsidRPr="00C30277">
          <w:rPr>
            <w:rFonts w:ascii="Helvetica" w:eastAsia="Times New Roman" w:hAnsi="Helvetica" w:cs="Helvetica"/>
            <w:b/>
            <w:bCs/>
            <w:color w:val="333333"/>
            <w:sz w:val="21"/>
          </w:rPr>
          <w:t>View:</w:t>
        </w:r>
      </w:ins>
    </w:p>
    <w:p w:rsidR="00C30277" w:rsidRPr="00C30277" w:rsidRDefault="00C30277" w:rsidP="00C30277">
      <w:pPr>
        <w:spacing w:after="150" w:line="240" w:lineRule="auto"/>
        <w:contextualSpacing/>
        <w:rPr>
          <w:ins w:id="118" w:author="Unknown"/>
          <w:rFonts w:ascii="Helvetica" w:eastAsia="Times New Roman" w:hAnsi="Helvetica" w:cs="Helvetica"/>
          <w:color w:val="333333"/>
          <w:sz w:val="21"/>
          <w:szCs w:val="21"/>
        </w:rPr>
      </w:pPr>
      <w:ins w:id="119" w:author="Unknown">
        <w:r w:rsidRPr="00C30277">
          <w:rPr>
            <w:rFonts w:ascii="Helvetica" w:eastAsia="Times New Roman" w:hAnsi="Helvetica" w:cs="Helvetica"/>
            <w:color w:val="333333"/>
            <w:sz w:val="21"/>
            <w:szCs w:val="21"/>
          </w:rPr>
          <w:t>It contains the layout page.</w:t>
        </w:r>
      </w:ins>
    </w:p>
    <w:p w:rsidR="00C30277" w:rsidRPr="00C30277" w:rsidRDefault="00C30277" w:rsidP="00C30277">
      <w:pPr>
        <w:spacing w:after="150" w:line="240" w:lineRule="auto"/>
        <w:contextualSpacing/>
        <w:rPr>
          <w:ins w:id="120" w:author="Unknown"/>
          <w:rFonts w:ascii="Helvetica" w:eastAsia="Times New Roman" w:hAnsi="Helvetica" w:cs="Helvetica"/>
          <w:color w:val="333333"/>
          <w:sz w:val="21"/>
          <w:szCs w:val="21"/>
        </w:rPr>
      </w:pPr>
      <w:ins w:id="121" w:author="Unknown">
        <w:r w:rsidRPr="00C30277">
          <w:rPr>
            <w:rFonts w:ascii="Helvetica" w:eastAsia="Times New Roman" w:hAnsi="Helvetica" w:cs="Helvetica"/>
            <w:color w:val="333333"/>
            <w:sz w:val="21"/>
            <w:szCs w:val="21"/>
          </w:rPr>
          <w:t xml:space="preserve">Before any view is rendered, </w:t>
        </w:r>
        <w:proofErr w:type="spellStart"/>
        <w:r w:rsidRPr="00C30277">
          <w:rPr>
            <w:rFonts w:ascii="Helvetica" w:eastAsia="Times New Roman" w:hAnsi="Helvetica" w:cs="Helvetica"/>
            <w:color w:val="333333"/>
            <w:sz w:val="21"/>
            <w:szCs w:val="21"/>
          </w:rPr>
          <w:t>viewstart</w:t>
        </w:r>
        <w:proofErr w:type="spellEnd"/>
        <w:r w:rsidRPr="00C30277">
          <w:rPr>
            <w:rFonts w:ascii="Helvetica" w:eastAsia="Times New Roman" w:hAnsi="Helvetica" w:cs="Helvetica"/>
            <w:color w:val="333333"/>
            <w:sz w:val="21"/>
            <w:szCs w:val="21"/>
          </w:rPr>
          <w:t xml:space="preserve"> page is rendered.</w:t>
        </w:r>
      </w:ins>
    </w:p>
    <w:p w:rsidR="00C30277" w:rsidRPr="00C30277" w:rsidRDefault="00C30277" w:rsidP="00C30277">
      <w:pPr>
        <w:spacing w:after="150" w:line="240" w:lineRule="auto"/>
        <w:contextualSpacing/>
        <w:rPr>
          <w:ins w:id="122" w:author="Unknown"/>
          <w:rFonts w:ascii="Helvetica" w:eastAsia="Times New Roman" w:hAnsi="Helvetica" w:cs="Helvetica"/>
          <w:color w:val="333333"/>
          <w:sz w:val="21"/>
          <w:szCs w:val="21"/>
        </w:rPr>
      </w:pPr>
      <w:ins w:id="123" w:author="Unknown">
        <w:r w:rsidRPr="00C30277">
          <w:rPr>
            <w:rFonts w:ascii="Helvetica" w:eastAsia="Times New Roman" w:hAnsi="Helvetica" w:cs="Helvetica"/>
            <w:color w:val="333333"/>
            <w:sz w:val="21"/>
            <w:szCs w:val="21"/>
          </w:rPr>
          <w:t xml:space="preserve">View might have markup tags like body, html, head, title, </w:t>
        </w:r>
        <w:proofErr w:type="gramStart"/>
        <w:r w:rsidRPr="00C30277">
          <w:rPr>
            <w:rFonts w:ascii="Helvetica" w:eastAsia="Times New Roman" w:hAnsi="Helvetica" w:cs="Helvetica"/>
            <w:color w:val="333333"/>
            <w:sz w:val="21"/>
            <w:szCs w:val="21"/>
          </w:rPr>
          <w:t>meta</w:t>
        </w:r>
        <w:proofErr w:type="gramEnd"/>
        <w:r w:rsidRPr="00C30277">
          <w:rPr>
            <w:rFonts w:ascii="Helvetica" w:eastAsia="Times New Roman" w:hAnsi="Helvetica" w:cs="Helvetica"/>
            <w:color w:val="333333"/>
            <w:sz w:val="21"/>
            <w:szCs w:val="21"/>
          </w:rPr>
          <w:t xml:space="preserve"> etc.</w:t>
        </w:r>
      </w:ins>
    </w:p>
    <w:p w:rsidR="00C30277" w:rsidRPr="00C30277" w:rsidRDefault="00C30277" w:rsidP="00C30277">
      <w:pPr>
        <w:spacing w:after="150" w:line="240" w:lineRule="auto"/>
        <w:contextualSpacing/>
        <w:rPr>
          <w:ins w:id="124" w:author="Unknown"/>
          <w:rFonts w:ascii="Helvetica" w:eastAsia="Times New Roman" w:hAnsi="Helvetica" w:cs="Helvetica"/>
          <w:color w:val="333333"/>
          <w:sz w:val="21"/>
          <w:szCs w:val="21"/>
        </w:rPr>
      </w:pPr>
      <w:ins w:id="125" w:author="Unknown">
        <w:r w:rsidRPr="00C30277">
          <w:rPr>
            <w:rFonts w:ascii="Helvetica" w:eastAsia="Times New Roman" w:hAnsi="Helvetica" w:cs="Helvetica"/>
            <w:color w:val="333333"/>
            <w:sz w:val="21"/>
            <w:szCs w:val="21"/>
          </w:rPr>
          <w:t>View is not lightweight as compare to Partial View.</w:t>
        </w:r>
      </w:ins>
    </w:p>
    <w:p w:rsidR="00C30277" w:rsidRPr="00C30277" w:rsidRDefault="00C30277" w:rsidP="00C30277">
      <w:pPr>
        <w:spacing w:after="150" w:line="240" w:lineRule="auto"/>
        <w:contextualSpacing/>
        <w:rPr>
          <w:ins w:id="126" w:author="Unknown"/>
          <w:rFonts w:ascii="Helvetica" w:eastAsia="Times New Roman" w:hAnsi="Helvetica" w:cs="Helvetica"/>
          <w:color w:val="333333"/>
          <w:sz w:val="21"/>
          <w:szCs w:val="21"/>
        </w:rPr>
      </w:pPr>
      <w:ins w:id="127"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128" w:author="Unknown"/>
          <w:rFonts w:ascii="Helvetica" w:eastAsia="Times New Roman" w:hAnsi="Helvetica" w:cs="Helvetica"/>
          <w:color w:val="333333"/>
          <w:sz w:val="21"/>
          <w:szCs w:val="21"/>
        </w:rPr>
      </w:pPr>
      <w:ins w:id="129" w:author="Unknown">
        <w:r w:rsidRPr="00C30277">
          <w:rPr>
            <w:rFonts w:ascii="Helvetica" w:eastAsia="Times New Roman" w:hAnsi="Helvetica" w:cs="Helvetica"/>
            <w:b/>
            <w:bCs/>
            <w:color w:val="333333"/>
            <w:sz w:val="21"/>
          </w:rPr>
          <w:t>Partial View:</w:t>
        </w:r>
      </w:ins>
    </w:p>
    <w:p w:rsidR="00C30277" w:rsidRPr="00C30277" w:rsidRDefault="00C30277" w:rsidP="00C30277">
      <w:pPr>
        <w:spacing w:after="150" w:line="240" w:lineRule="auto"/>
        <w:contextualSpacing/>
        <w:rPr>
          <w:ins w:id="130" w:author="Unknown"/>
          <w:rFonts w:ascii="Helvetica" w:eastAsia="Times New Roman" w:hAnsi="Helvetica" w:cs="Helvetica"/>
          <w:color w:val="333333"/>
          <w:sz w:val="21"/>
          <w:szCs w:val="21"/>
        </w:rPr>
      </w:pPr>
      <w:ins w:id="131" w:author="Unknown">
        <w:r w:rsidRPr="00C30277">
          <w:rPr>
            <w:rFonts w:ascii="Helvetica" w:eastAsia="Times New Roman" w:hAnsi="Helvetica" w:cs="Helvetica"/>
            <w:color w:val="333333"/>
            <w:sz w:val="21"/>
            <w:szCs w:val="21"/>
          </w:rPr>
          <w:t>It does not contain the layout page.</w:t>
        </w:r>
      </w:ins>
    </w:p>
    <w:p w:rsidR="00C30277" w:rsidRPr="00C30277" w:rsidRDefault="00C30277" w:rsidP="00C30277">
      <w:pPr>
        <w:spacing w:after="150" w:line="240" w:lineRule="auto"/>
        <w:contextualSpacing/>
        <w:rPr>
          <w:ins w:id="132" w:author="Unknown"/>
          <w:rFonts w:ascii="Helvetica" w:eastAsia="Times New Roman" w:hAnsi="Helvetica" w:cs="Helvetica"/>
          <w:color w:val="333333"/>
          <w:sz w:val="21"/>
          <w:szCs w:val="21"/>
        </w:rPr>
      </w:pPr>
      <w:ins w:id="133" w:author="Unknown">
        <w:r w:rsidRPr="00C30277">
          <w:rPr>
            <w:rFonts w:ascii="Helvetica" w:eastAsia="Times New Roman" w:hAnsi="Helvetica" w:cs="Helvetica"/>
            <w:color w:val="333333"/>
            <w:sz w:val="21"/>
            <w:szCs w:val="21"/>
          </w:rPr>
          <w:t xml:space="preserve">Partial view does not verify for a </w:t>
        </w:r>
        <w:proofErr w:type="spellStart"/>
        <w:r w:rsidRPr="00C30277">
          <w:rPr>
            <w:rFonts w:ascii="Helvetica" w:eastAsia="Times New Roman" w:hAnsi="Helvetica" w:cs="Helvetica"/>
            <w:color w:val="333333"/>
            <w:sz w:val="21"/>
            <w:szCs w:val="21"/>
          </w:rPr>
          <w:t>viewstart.cshtml.We</w:t>
        </w:r>
        <w:proofErr w:type="spellEnd"/>
        <w:r w:rsidRPr="00C30277">
          <w:rPr>
            <w:rFonts w:ascii="Helvetica" w:eastAsia="Times New Roman" w:hAnsi="Helvetica" w:cs="Helvetica"/>
            <w:color w:val="333333"/>
            <w:sz w:val="21"/>
            <w:szCs w:val="21"/>
          </w:rPr>
          <w:t xml:space="preserve"> cannot put common code for a partial view within the </w:t>
        </w:r>
        <w:proofErr w:type="spellStart"/>
        <w:r w:rsidRPr="00C30277">
          <w:rPr>
            <w:rFonts w:ascii="Helvetica" w:eastAsia="Times New Roman" w:hAnsi="Helvetica" w:cs="Helvetica"/>
            <w:color w:val="333333"/>
            <w:sz w:val="21"/>
            <w:szCs w:val="21"/>
          </w:rPr>
          <w:t>viewStart.cshtml.page</w:t>
        </w:r>
        <w:proofErr w:type="spellEnd"/>
        <w:r w:rsidRPr="00C30277">
          <w:rPr>
            <w:rFonts w:ascii="Helvetica" w:eastAsia="Times New Roman" w:hAnsi="Helvetica" w:cs="Helvetica"/>
            <w:color w:val="333333"/>
            <w:sz w:val="21"/>
            <w:szCs w:val="21"/>
          </w:rPr>
          <w:t>.</w:t>
        </w:r>
      </w:ins>
    </w:p>
    <w:p w:rsidR="00C30277" w:rsidRPr="00C30277" w:rsidRDefault="00C30277" w:rsidP="00C30277">
      <w:pPr>
        <w:spacing w:after="150" w:line="240" w:lineRule="auto"/>
        <w:contextualSpacing/>
        <w:rPr>
          <w:ins w:id="134" w:author="Unknown"/>
          <w:rFonts w:ascii="Helvetica" w:eastAsia="Times New Roman" w:hAnsi="Helvetica" w:cs="Helvetica"/>
          <w:color w:val="333333"/>
          <w:sz w:val="21"/>
          <w:szCs w:val="21"/>
        </w:rPr>
      </w:pPr>
      <w:ins w:id="135" w:author="Unknown">
        <w:r w:rsidRPr="00C30277">
          <w:rPr>
            <w:rFonts w:ascii="Helvetica" w:eastAsia="Times New Roman" w:hAnsi="Helvetica" w:cs="Helvetica"/>
            <w:color w:val="333333"/>
            <w:sz w:val="21"/>
            <w:szCs w:val="21"/>
          </w:rPr>
          <w:t>Partial view is designed specially to render within the view and just because of that it does not consist any mark up.</w:t>
        </w:r>
      </w:ins>
    </w:p>
    <w:p w:rsidR="00C30277" w:rsidRPr="00C30277" w:rsidRDefault="00C30277" w:rsidP="00C30277">
      <w:pPr>
        <w:spacing w:after="150" w:line="240" w:lineRule="auto"/>
        <w:contextualSpacing/>
        <w:rPr>
          <w:ins w:id="136" w:author="Unknown"/>
          <w:rFonts w:ascii="Helvetica" w:eastAsia="Times New Roman" w:hAnsi="Helvetica" w:cs="Helvetica"/>
          <w:color w:val="333333"/>
          <w:sz w:val="21"/>
          <w:szCs w:val="21"/>
        </w:rPr>
      </w:pPr>
      <w:ins w:id="137" w:author="Unknown">
        <w:r w:rsidRPr="00C30277">
          <w:rPr>
            <w:rFonts w:ascii="Helvetica" w:eastAsia="Times New Roman" w:hAnsi="Helvetica" w:cs="Helvetica"/>
            <w:color w:val="333333"/>
            <w:sz w:val="21"/>
            <w:szCs w:val="21"/>
          </w:rPr>
          <w:t xml:space="preserve">We can pass a regular view to the </w:t>
        </w:r>
        <w:proofErr w:type="spellStart"/>
        <w:r w:rsidRPr="00C30277">
          <w:rPr>
            <w:rFonts w:ascii="Helvetica" w:eastAsia="Times New Roman" w:hAnsi="Helvetica" w:cs="Helvetica"/>
            <w:color w:val="333333"/>
            <w:sz w:val="21"/>
            <w:szCs w:val="21"/>
          </w:rPr>
          <w:t>RenderPartial</w:t>
        </w:r>
        <w:proofErr w:type="spellEnd"/>
        <w:r w:rsidRPr="00C30277">
          <w:rPr>
            <w:rFonts w:ascii="Helvetica" w:eastAsia="Times New Roman" w:hAnsi="Helvetica" w:cs="Helvetica"/>
            <w:color w:val="333333"/>
            <w:sz w:val="21"/>
            <w:szCs w:val="21"/>
          </w:rPr>
          <w:t xml:space="preserve"> method.</w:t>
        </w:r>
      </w:ins>
    </w:p>
    <w:p w:rsidR="00C30277" w:rsidRPr="00C30277" w:rsidRDefault="00C30277" w:rsidP="00C30277">
      <w:pPr>
        <w:spacing w:after="150" w:line="240" w:lineRule="auto"/>
        <w:contextualSpacing/>
        <w:rPr>
          <w:ins w:id="138" w:author="Unknown"/>
          <w:rFonts w:ascii="Helvetica" w:eastAsia="Times New Roman" w:hAnsi="Helvetica" w:cs="Helvetica"/>
          <w:color w:val="333333"/>
          <w:sz w:val="21"/>
          <w:szCs w:val="21"/>
        </w:rPr>
      </w:pPr>
      <w:ins w:id="139"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24"/>
        </w:numPr>
        <w:spacing w:before="100" w:beforeAutospacing="1" w:after="100" w:afterAutospacing="1" w:line="240" w:lineRule="auto"/>
        <w:contextualSpacing/>
        <w:rPr>
          <w:ins w:id="140" w:author="Unknown"/>
          <w:rFonts w:ascii="Helvetica" w:eastAsia="Times New Roman" w:hAnsi="Helvetica" w:cs="Helvetica"/>
          <w:color w:val="333333"/>
          <w:sz w:val="21"/>
          <w:szCs w:val="21"/>
        </w:rPr>
      </w:pPr>
      <w:ins w:id="141" w:author="Unknown">
        <w:r w:rsidRPr="00C30277">
          <w:rPr>
            <w:rFonts w:ascii="Helvetica" w:eastAsia="Times New Roman" w:hAnsi="Helvetica" w:cs="Helvetica"/>
            <w:b/>
            <w:bCs/>
            <w:color w:val="333333"/>
            <w:sz w:val="21"/>
          </w:rPr>
          <w:t>Explain attribute based routing in MVC?</w:t>
        </w:r>
      </w:ins>
    </w:p>
    <w:p w:rsidR="00C30277" w:rsidRPr="00C30277" w:rsidRDefault="00C30277" w:rsidP="00C30277">
      <w:pPr>
        <w:spacing w:after="150" w:line="240" w:lineRule="auto"/>
        <w:contextualSpacing/>
        <w:rPr>
          <w:ins w:id="142" w:author="Unknown"/>
          <w:rFonts w:ascii="Helvetica" w:eastAsia="Times New Roman" w:hAnsi="Helvetica" w:cs="Helvetica"/>
          <w:color w:val="333333"/>
          <w:sz w:val="21"/>
          <w:szCs w:val="21"/>
        </w:rPr>
      </w:pPr>
      <w:ins w:id="143" w:author="Unknown">
        <w:r w:rsidRPr="00C30277">
          <w:rPr>
            <w:rFonts w:ascii="Helvetica" w:eastAsia="Times New Roman" w:hAnsi="Helvetica" w:cs="Helvetica"/>
            <w:b/>
            <w:bCs/>
            <w:color w:val="333333"/>
            <w:sz w:val="21"/>
          </w:rPr>
          <w:t> </w:t>
        </w:r>
        <w:r w:rsidRPr="00C30277">
          <w:rPr>
            <w:rFonts w:ascii="Helvetica" w:eastAsia="Times New Roman" w:hAnsi="Helvetica" w:cs="Helvetica"/>
            <w:color w:val="333333"/>
            <w:sz w:val="21"/>
            <w:szCs w:val="21"/>
          </w:rPr>
          <w:t xml:space="preserve">In ASP.NET MVC 5.0 we have a new attribute route, </w:t>
        </w:r>
        <w:proofErr w:type="gramStart"/>
        <w:r w:rsidRPr="00C30277">
          <w:rPr>
            <w:rFonts w:ascii="Helvetica" w:eastAsia="Times New Roman" w:hAnsi="Helvetica" w:cs="Helvetica"/>
            <w:color w:val="333333"/>
            <w:sz w:val="21"/>
            <w:szCs w:val="21"/>
          </w:rPr>
          <w:t>By</w:t>
        </w:r>
        <w:proofErr w:type="gramEnd"/>
        <w:r w:rsidRPr="00C30277">
          <w:rPr>
            <w:rFonts w:ascii="Helvetica" w:eastAsia="Times New Roman" w:hAnsi="Helvetica" w:cs="Helvetica"/>
            <w:color w:val="333333"/>
            <w:sz w:val="21"/>
            <w:szCs w:val="21"/>
          </w:rPr>
          <w:t xml:space="preserve"> using the "Route" attribute we can define the URL structure. For example in the below code we have decorated the "</w:t>
        </w:r>
        <w:proofErr w:type="spellStart"/>
        <w:r w:rsidRPr="00C30277">
          <w:rPr>
            <w:rFonts w:ascii="Helvetica" w:eastAsia="Times New Roman" w:hAnsi="Helvetica" w:cs="Helvetica"/>
            <w:color w:val="333333"/>
            <w:sz w:val="21"/>
            <w:szCs w:val="21"/>
          </w:rPr>
          <w:t>GotoAbout</w:t>
        </w:r>
        <w:proofErr w:type="spellEnd"/>
        <w:r w:rsidRPr="00C30277">
          <w:rPr>
            <w:rFonts w:ascii="Helvetica" w:eastAsia="Times New Roman" w:hAnsi="Helvetica" w:cs="Helvetica"/>
            <w:color w:val="333333"/>
            <w:sz w:val="21"/>
            <w:szCs w:val="21"/>
          </w:rPr>
          <w:t>" action with the route attribute. The route attribute says that the "</w:t>
        </w:r>
        <w:proofErr w:type="spellStart"/>
        <w:r w:rsidRPr="00C30277">
          <w:rPr>
            <w:rFonts w:ascii="Helvetica" w:eastAsia="Times New Roman" w:hAnsi="Helvetica" w:cs="Helvetica"/>
            <w:color w:val="333333"/>
            <w:sz w:val="21"/>
            <w:szCs w:val="21"/>
          </w:rPr>
          <w:t>GotoAbout</w:t>
        </w:r>
        <w:proofErr w:type="spellEnd"/>
        <w:r w:rsidRPr="00C30277">
          <w:rPr>
            <w:rFonts w:ascii="Helvetica" w:eastAsia="Times New Roman" w:hAnsi="Helvetica" w:cs="Helvetica"/>
            <w:color w:val="333333"/>
            <w:sz w:val="21"/>
            <w:szCs w:val="21"/>
          </w:rPr>
          <w:t>" can be invoked using the URL structure "Users/about".</w:t>
        </w:r>
      </w:ins>
    </w:p>
    <w:p w:rsidR="00C30277" w:rsidRPr="00C30277" w:rsidRDefault="00C30277" w:rsidP="00C30277">
      <w:pPr>
        <w:spacing w:after="150" w:line="240" w:lineRule="auto"/>
        <w:contextualSpacing/>
        <w:rPr>
          <w:ins w:id="144" w:author="Unknown"/>
          <w:rFonts w:ascii="Helvetica" w:eastAsia="Times New Roman" w:hAnsi="Helvetica" w:cs="Helvetica"/>
          <w:color w:val="333333"/>
          <w:sz w:val="21"/>
          <w:szCs w:val="21"/>
        </w:rPr>
      </w:pPr>
      <w:ins w:id="145" w:author="Unknown">
        <w:r w:rsidRPr="00C30277">
          <w:rPr>
            <w:rFonts w:ascii="Helvetica" w:eastAsia="Times New Roman" w:hAnsi="Helvetica" w:cs="Helvetica"/>
            <w:color w:val="333333"/>
            <w:sz w:val="21"/>
            <w:szCs w:val="21"/>
          </w:rPr>
          <w:t>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46" w:author="Unknown"/>
          <w:rFonts w:ascii="Consolas" w:eastAsia="Times New Roman" w:hAnsi="Consolas" w:cs="Consolas"/>
          <w:color w:val="C7254E"/>
          <w:sz w:val="18"/>
          <w:szCs w:val="18"/>
        </w:rPr>
      </w:pPr>
      <w:proofErr w:type="gramStart"/>
      <w:ins w:id="147" w:author="Unknown">
        <w:r w:rsidRPr="00C30277">
          <w:rPr>
            <w:rFonts w:ascii="Consolas" w:eastAsia="Times New Roman" w:hAnsi="Consolas" w:cs="Consolas"/>
            <w:color w:val="C7254E"/>
            <w:sz w:val="18"/>
            <w:szCs w:val="18"/>
          </w:rPr>
          <w:lastRenderedPageBreak/>
          <w:t>public</w:t>
        </w:r>
        <w:proofErr w:type="gramEnd"/>
        <w:r w:rsidRPr="00C30277">
          <w:rPr>
            <w:rFonts w:ascii="Consolas" w:eastAsia="Times New Roman" w:hAnsi="Consolas" w:cs="Consolas"/>
            <w:color w:val="C7254E"/>
            <w:sz w:val="18"/>
            <w:szCs w:val="18"/>
          </w:rPr>
          <w:t xml:space="preserve"> class </w:t>
        </w:r>
        <w:proofErr w:type="spellStart"/>
        <w:r w:rsidRPr="00C30277">
          <w:rPr>
            <w:rFonts w:ascii="Consolas" w:eastAsia="Times New Roman" w:hAnsi="Consolas" w:cs="Consolas"/>
            <w:color w:val="C7254E"/>
            <w:sz w:val="18"/>
            <w:szCs w:val="18"/>
          </w:rPr>
          <w:t>HomeController</w:t>
        </w:r>
        <w:proofErr w:type="spellEnd"/>
        <w:r w:rsidRPr="00C30277">
          <w:rPr>
            <w:rFonts w:ascii="Consolas" w:eastAsia="Times New Roman" w:hAnsi="Consolas" w:cs="Consolas"/>
            <w:color w:val="C7254E"/>
            <w:sz w:val="18"/>
            <w:szCs w:val="18"/>
          </w:rPr>
          <w:t xml:space="preserve">: Controller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48"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49" w:author="Unknown"/>
          <w:rFonts w:ascii="Consolas" w:eastAsia="Times New Roman" w:hAnsi="Consolas" w:cs="Consolas"/>
          <w:color w:val="C7254E"/>
          <w:sz w:val="18"/>
          <w:szCs w:val="18"/>
        </w:rPr>
      </w:pPr>
      <w:ins w:id="150" w:author="Unknown">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51"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52" w:author="Unknown"/>
          <w:rFonts w:ascii="Consolas" w:eastAsia="Times New Roman" w:hAnsi="Consolas" w:cs="Consolas"/>
          <w:color w:val="C7254E"/>
          <w:sz w:val="18"/>
          <w:szCs w:val="18"/>
        </w:rPr>
      </w:pPr>
      <w:ins w:id="153"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Route(</w:t>
        </w:r>
        <w:proofErr w:type="gramEnd"/>
        <w:r w:rsidRPr="00C30277">
          <w:rPr>
            <w:rFonts w:ascii="Consolas" w:eastAsia="Times New Roman" w:hAnsi="Consolas" w:cs="Consolas"/>
            <w:color w:val="C7254E"/>
            <w:sz w:val="18"/>
            <w:szCs w:val="18"/>
          </w:rPr>
          <w:t xml:space="preserve">"Users/about")]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54"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55" w:author="Unknown"/>
          <w:rFonts w:ascii="Consolas" w:eastAsia="Times New Roman" w:hAnsi="Consolas" w:cs="Consolas"/>
          <w:color w:val="C7254E"/>
          <w:sz w:val="18"/>
          <w:szCs w:val="18"/>
        </w:rPr>
      </w:pPr>
      <w:ins w:id="156" w:author="Unknown">
        <w:r w:rsidRPr="00C30277">
          <w:rPr>
            <w:rFonts w:ascii="Consolas" w:eastAsia="Times New Roman" w:hAnsi="Consolas" w:cs="Consolas"/>
            <w:color w:val="C7254E"/>
            <w:sz w:val="18"/>
            <w:szCs w:val="18"/>
          </w:rPr>
          <w:t xml:space="preserve">    </w:t>
        </w:r>
        <w:proofErr w:type="spellStart"/>
        <w:proofErr w:type="gramStart"/>
        <w:r w:rsidRPr="00C30277">
          <w:rPr>
            <w:rFonts w:ascii="Consolas" w:eastAsia="Times New Roman" w:hAnsi="Consolas" w:cs="Consolas"/>
            <w:color w:val="C7254E"/>
            <w:sz w:val="18"/>
            <w:szCs w:val="18"/>
          </w:rPr>
          <w:t>publicActionResultGotoAbout</w:t>
        </w:r>
        <w:proofErr w:type="spellEnd"/>
        <w:r w:rsidRPr="00C30277">
          <w:rPr>
            <w:rFonts w:ascii="Consolas" w:eastAsia="Times New Roman" w:hAnsi="Consolas" w:cs="Consolas"/>
            <w:color w:val="C7254E"/>
            <w:sz w:val="18"/>
            <w:szCs w:val="18"/>
          </w:rPr>
          <w:t>()</w:t>
        </w:r>
        <w:proofErr w:type="gramEnd"/>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57"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58" w:author="Unknown"/>
          <w:rFonts w:ascii="Consolas" w:eastAsia="Times New Roman" w:hAnsi="Consolas" w:cs="Consolas"/>
          <w:color w:val="C7254E"/>
          <w:sz w:val="18"/>
          <w:szCs w:val="18"/>
        </w:rPr>
      </w:pPr>
      <w:ins w:id="159" w:author="Unknown">
        <w:r w:rsidRPr="00C30277">
          <w:rPr>
            <w:rFonts w:ascii="Consolas" w:eastAsia="Times New Roman" w:hAnsi="Consolas" w:cs="Consolas"/>
            <w:color w:val="C7254E"/>
            <w:sz w:val="18"/>
            <w:szCs w:val="18"/>
          </w:rPr>
          <w:t xml:space="preserve">    {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60"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61" w:author="Unknown"/>
          <w:rFonts w:ascii="Consolas" w:eastAsia="Times New Roman" w:hAnsi="Consolas" w:cs="Consolas"/>
          <w:color w:val="C7254E"/>
          <w:sz w:val="18"/>
          <w:szCs w:val="18"/>
        </w:rPr>
      </w:pPr>
      <w:ins w:id="162"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return</w:t>
        </w:r>
        <w:proofErr w:type="gramEnd"/>
        <w:r w:rsidRPr="00C30277">
          <w:rPr>
            <w:rFonts w:ascii="Consolas" w:eastAsia="Times New Roman" w:hAnsi="Consolas" w:cs="Consolas"/>
            <w:color w:val="C7254E"/>
            <w:sz w:val="18"/>
            <w:szCs w:val="18"/>
          </w:rPr>
          <w:t xml:space="preserve"> View();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63"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64" w:author="Unknown"/>
          <w:rFonts w:ascii="Consolas" w:eastAsia="Times New Roman" w:hAnsi="Consolas" w:cs="Consolas"/>
          <w:color w:val="C7254E"/>
          <w:sz w:val="18"/>
          <w:szCs w:val="18"/>
        </w:rPr>
      </w:pPr>
      <w:ins w:id="165" w:author="Unknown">
        <w:r w:rsidRPr="00C30277">
          <w:rPr>
            <w:rFonts w:ascii="Consolas" w:eastAsia="Times New Roman" w:hAnsi="Consolas" w:cs="Consolas"/>
            <w:color w:val="C7254E"/>
            <w:sz w:val="18"/>
            <w:szCs w:val="18"/>
          </w:rPr>
          <w:t xml:space="preserve">    }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66"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67" w:author="Unknown"/>
          <w:rFonts w:ascii="Consolas" w:eastAsia="Times New Roman" w:hAnsi="Consolas" w:cs="Consolas"/>
          <w:color w:val="333333"/>
          <w:sz w:val="20"/>
          <w:szCs w:val="20"/>
        </w:rPr>
      </w:pPr>
      <w:ins w:id="168" w:author="Unknown">
        <w:r w:rsidRPr="00C30277">
          <w:rPr>
            <w:rFonts w:ascii="Consolas" w:eastAsia="Times New Roman" w:hAnsi="Consolas" w:cs="Consolas"/>
            <w:color w:val="C7254E"/>
            <w:sz w:val="18"/>
            <w:szCs w:val="18"/>
          </w:rPr>
          <w:t xml:space="preserve">} </w:t>
        </w:r>
      </w:ins>
    </w:p>
    <w:p w:rsidR="00C30277" w:rsidRPr="00C30277" w:rsidRDefault="00C30277" w:rsidP="00C30277">
      <w:pPr>
        <w:spacing w:after="150" w:line="240" w:lineRule="auto"/>
        <w:contextualSpacing/>
        <w:rPr>
          <w:ins w:id="169" w:author="Unknown"/>
          <w:rFonts w:ascii="Helvetica" w:eastAsia="Times New Roman" w:hAnsi="Helvetica" w:cs="Helvetica"/>
          <w:color w:val="333333"/>
          <w:sz w:val="21"/>
          <w:szCs w:val="21"/>
        </w:rPr>
      </w:pPr>
      <w:ins w:id="170" w:author="Unknown">
        <w:r w:rsidRPr="00C30277">
          <w:rPr>
            <w:rFonts w:ascii="Helvetica" w:eastAsia="Times New Roman" w:hAnsi="Helvetica" w:cs="Helvetica"/>
            <w:b/>
            <w:bCs/>
            <w:color w:val="333333"/>
            <w:sz w:val="21"/>
          </w:rPr>
          <w:t xml:space="preserve">  </w:t>
        </w:r>
      </w:ins>
    </w:p>
    <w:p w:rsidR="00C30277" w:rsidRPr="00C30277" w:rsidRDefault="00C30277" w:rsidP="00C30277">
      <w:pPr>
        <w:spacing w:after="150" w:line="240" w:lineRule="auto"/>
        <w:contextualSpacing/>
        <w:rPr>
          <w:ins w:id="171" w:author="Unknown"/>
          <w:rFonts w:ascii="Helvetica" w:eastAsia="Times New Roman" w:hAnsi="Helvetica" w:cs="Helvetica"/>
          <w:color w:val="333333"/>
          <w:sz w:val="21"/>
          <w:szCs w:val="21"/>
        </w:rPr>
      </w:pPr>
      <w:ins w:id="172" w:author="Unknown">
        <w:r w:rsidRPr="00C30277">
          <w:rPr>
            <w:rFonts w:ascii="Helvetica" w:eastAsia="Times New Roman" w:hAnsi="Helvetica" w:cs="Helvetica"/>
            <w:b/>
            <w:bCs/>
            <w:color w:val="333333"/>
            <w:sz w:val="21"/>
          </w:rPr>
          <w:t> </w:t>
        </w:r>
      </w:ins>
    </w:p>
    <w:p w:rsidR="00C30277" w:rsidRPr="00C30277" w:rsidRDefault="00C30277" w:rsidP="00C30277">
      <w:pPr>
        <w:numPr>
          <w:ilvl w:val="0"/>
          <w:numId w:val="25"/>
        </w:numPr>
        <w:spacing w:before="100" w:beforeAutospacing="1" w:after="100" w:afterAutospacing="1" w:line="240" w:lineRule="auto"/>
        <w:contextualSpacing/>
        <w:rPr>
          <w:ins w:id="173" w:author="Unknown"/>
          <w:rFonts w:ascii="Helvetica" w:eastAsia="Times New Roman" w:hAnsi="Helvetica" w:cs="Helvetica"/>
          <w:color w:val="333333"/>
          <w:sz w:val="21"/>
          <w:szCs w:val="21"/>
        </w:rPr>
      </w:pPr>
      <w:ins w:id="174" w:author="Unknown">
        <w:r w:rsidRPr="00C30277">
          <w:rPr>
            <w:rFonts w:ascii="Helvetica" w:eastAsia="Times New Roman" w:hAnsi="Helvetica" w:cs="Helvetica"/>
            <w:b/>
            <w:bCs/>
            <w:color w:val="333333"/>
            <w:sz w:val="21"/>
          </w:rPr>
          <w:t>What is Razor in MVC?                         </w:t>
        </w:r>
      </w:ins>
    </w:p>
    <w:p w:rsidR="00C30277" w:rsidRPr="00C30277" w:rsidRDefault="00C30277" w:rsidP="00C30277">
      <w:pPr>
        <w:spacing w:after="150" w:line="240" w:lineRule="auto"/>
        <w:contextualSpacing/>
        <w:rPr>
          <w:ins w:id="175" w:author="Unknown"/>
          <w:rFonts w:ascii="Helvetica" w:eastAsia="Times New Roman" w:hAnsi="Helvetica" w:cs="Helvetica"/>
          <w:color w:val="333333"/>
          <w:sz w:val="21"/>
          <w:szCs w:val="21"/>
        </w:rPr>
      </w:pPr>
      <w:ins w:id="176" w:author="Unknown">
        <w:r w:rsidRPr="00C30277">
          <w:rPr>
            <w:rFonts w:ascii="Helvetica" w:eastAsia="Times New Roman" w:hAnsi="Helvetica" w:cs="Helvetica"/>
            <w:color w:val="333333"/>
            <w:sz w:val="21"/>
            <w:szCs w:val="21"/>
          </w:rPr>
          <w:t>Razor is not a new programming language itself, but uses C# syntax for embedding code in a page without the ASP.NET delimiters: &lt;%= %&gt;. It is a simple-syntax view engine and was released as part of ASP.NET MVC 3. The Razor file extension is "</w:t>
        </w:r>
        <w:proofErr w:type="spellStart"/>
        <w:r w:rsidRPr="00C30277">
          <w:rPr>
            <w:rFonts w:ascii="Helvetica" w:eastAsia="Times New Roman" w:hAnsi="Helvetica" w:cs="Helvetica"/>
            <w:color w:val="333333"/>
            <w:sz w:val="21"/>
            <w:szCs w:val="21"/>
          </w:rPr>
          <w:t>cshtml</w:t>
        </w:r>
        <w:proofErr w:type="spellEnd"/>
        <w:r w:rsidRPr="00C30277">
          <w:rPr>
            <w:rFonts w:ascii="Helvetica" w:eastAsia="Times New Roman" w:hAnsi="Helvetica" w:cs="Helvetica"/>
            <w:color w:val="333333"/>
            <w:sz w:val="21"/>
            <w:szCs w:val="21"/>
          </w:rPr>
          <w:t xml:space="preserve">" for the C# language. It supports TDD (Test Driven Development) because it does not depend on the </w:t>
        </w:r>
        <w:proofErr w:type="spellStart"/>
        <w:r w:rsidRPr="00C30277">
          <w:rPr>
            <w:rFonts w:ascii="Helvetica" w:eastAsia="Times New Roman" w:hAnsi="Helvetica" w:cs="Helvetica"/>
            <w:color w:val="333333"/>
            <w:sz w:val="21"/>
            <w:szCs w:val="21"/>
          </w:rPr>
          <w:t>System.Web.UI.Page</w:t>
        </w:r>
        <w:proofErr w:type="spellEnd"/>
        <w:r w:rsidRPr="00C30277">
          <w:rPr>
            <w:rFonts w:ascii="Helvetica" w:eastAsia="Times New Roman" w:hAnsi="Helvetica" w:cs="Helvetica"/>
            <w:color w:val="333333"/>
            <w:sz w:val="21"/>
            <w:szCs w:val="21"/>
          </w:rPr>
          <w:t xml:space="preserve"> class.</w:t>
        </w:r>
      </w:ins>
    </w:p>
    <w:p w:rsidR="00C30277" w:rsidRPr="00C30277" w:rsidRDefault="00C30277" w:rsidP="00C30277">
      <w:pPr>
        <w:spacing w:after="150" w:line="240" w:lineRule="auto"/>
        <w:contextualSpacing/>
        <w:rPr>
          <w:ins w:id="177" w:author="Unknown"/>
          <w:rFonts w:ascii="Helvetica" w:eastAsia="Times New Roman" w:hAnsi="Helvetica" w:cs="Helvetica"/>
          <w:color w:val="333333"/>
          <w:sz w:val="21"/>
          <w:szCs w:val="21"/>
        </w:rPr>
      </w:pPr>
      <w:ins w:id="178"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26"/>
        </w:numPr>
        <w:spacing w:before="100" w:beforeAutospacing="1" w:after="100" w:afterAutospacing="1" w:line="240" w:lineRule="auto"/>
        <w:contextualSpacing/>
        <w:rPr>
          <w:ins w:id="179" w:author="Unknown"/>
          <w:rFonts w:ascii="Helvetica" w:eastAsia="Times New Roman" w:hAnsi="Helvetica" w:cs="Helvetica"/>
          <w:color w:val="333333"/>
          <w:sz w:val="21"/>
          <w:szCs w:val="21"/>
        </w:rPr>
      </w:pPr>
      <w:ins w:id="180" w:author="Unknown">
        <w:r w:rsidRPr="00C30277">
          <w:rPr>
            <w:rFonts w:ascii="Helvetica" w:eastAsia="Times New Roman" w:hAnsi="Helvetica" w:cs="Helvetica"/>
            <w:b/>
            <w:bCs/>
            <w:color w:val="333333"/>
            <w:sz w:val="21"/>
          </w:rPr>
          <w:t>How to implement Forms authentication in MVC?</w:t>
        </w:r>
      </w:ins>
    </w:p>
    <w:p w:rsidR="00C30277" w:rsidRPr="00C30277" w:rsidRDefault="00C30277" w:rsidP="00C30277">
      <w:pPr>
        <w:spacing w:after="150" w:line="240" w:lineRule="auto"/>
        <w:contextualSpacing/>
        <w:rPr>
          <w:ins w:id="181" w:author="Unknown"/>
          <w:rFonts w:ascii="Helvetica" w:eastAsia="Times New Roman" w:hAnsi="Helvetica" w:cs="Helvetica"/>
          <w:color w:val="333333"/>
          <w:sz w:val="21"/>
          <w:szCs w:val="21"/>
        </w:rPr>
      </w:pPr>
      <w:ins w:id="182" w:author="Unknown">
        <w:r w:rsidRPr="00C30277">
          <w:rPr>
            <w:rFonts w:ascii="Helvetica" w:eastAsia="Times New Roman" w:hAnsi="Helvetica" w:cs="Helvetica"/>
            <w:color w:val="333333"/>
            <w:sz w:val="21"/>
            <w:szCs w:val="21"/>
          </w:rPr>
          <w:t xml:space="preserve">ASP.NET forms authentication occurs after IIS authentication is completed. You can configure forms authentication by using forms element with in </w:t>
        </w:r>
        <w:proofErr w:type="spellStart"/>
        <w:r w:rsidRPr="00C30277">
          <w:rPr>
            <w:rFonts w:ascii="Helvetica" w:eastAsia="Times New Roman" w:hAnsi="Helvetica" w:cs="Helvetica"/>
            <w:color w:val="333333"/>
            <w:sz w:val="21"/>
            <w:szCs w:val="21"/>
          </w:rPr>
          <w:t>web.config</w:t>
        </w:r>
        <w:proofErr w:type="spellEnd"/>
        <w:r w:rsidRPr="00C30277">
          <w:rPr>
            <w:rFonts w:ascii="Helvetica" w:eastAsia="Times New Roman" w:hAnsi="Helvetica" w:cs="Helvetica"/>
            <w:color w:val="333333"/>
            <w:sz w:val="21"/>
            <w:szCs w:val="21"/>
          </w:rPr>
          <w:t xml:space="preserve"> file of your application. The default attribute values for forms authentication are shown below:</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83" w:author="Unknown"/>
          <w:rFonts w:ascii="Consolas" w:eastAsia="Times New Roman" w:hAnsi="Consolas" w:cs="Consolas"/>
          <w:color w:val="C7254E"/>
          <w:sz w:val="18"/>
          <w:szCs w:val="18"/>
        </w:rPr>
      </w:pPr>
      <w:ins w:id="184" w:author="Unknown">
        <w:r w:rsidRPr="00C30277">
          <w:rPr>
            <w:rFonts w:ascii="Consolas" w:eastAsia="Times New Roman" w:hAnsi="Consolas" w:cs="Consolas"/>
            <w:color w:val="C7254E"/>
            <w:sz w:val="18"/>
            <w:szCs w:val="18"/>
          </w:rPr>
          <w:t xml:space="preserve">&lt;system.web&gt;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85"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86" w:author="Unknown"/>
          <w:rFonts w:ascii="Consolas" w:eastAsia="Times New Roman" w:hAnsi="Consolas" w:cs="Consolas"/>
          <w:color w:val="C7254E"/>
          <w:sz w:val="18"/>
          <w:szCs w:val="18"/>
        </w:rPr>
      </w:pPr>
      <w:ins w:id="187" w:author="Unknown">
        <w:r w:rsidRPr="00C30277">
          <w:rPr>
            <w:rFonts w:ascii="Consolas" w:eastAsia="Times New Roman" w:hAnsi="Consolas" w:cs="Consolas"/>
            <w:color w:val="C7254E"/>
            <w:sz w:val="18"/>
            <w:szCs w:val="18"/>
          </w:rPr>
          <w:t xml:space="preserve">    &lt;</w:t>
        </w:r>
        <w:proofErr w:type="spellStart"/>
        <w:r w:rsidRPr="00C30277">
          <w:rPr>
            <w:rFonts w:ascii="Consolas" w:eastAsia="Times New Roman" w:hAnsi="Consolas" w:cs="Consolas"/>
            <w:color w:val="C7254E"/>
            <w:sz w:val="18"/>
            <w:szCs w:val="18"/>
          </w:rPr>
          <w:t>authenticationmode</w:t>
        </w:r>
        <w:proofErr w:type="spellEnd"/>
        <w:r w:rsidRPr="00C30277">
          <w:rPr>
            <w:rFonts w:ascii="Consolas" w:eastAsia="Times New Roman" w:hAnsi="Consolas" w:cs="Consolas"/>
            <w:color w:val="C7254E"/>
            <w:sz w:val="18"/>
            <w:szCs w:val="18"/>
          </w:rPr>
          <w:t xml:space="preserve">="Forms"&gt;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88"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89" w:author="Unknown"/>
          <w:rFonts w:ascii="Consolas" w:eastAsia="Times New Roman" w:hAnsi="Consolas" w:cs="Consolas"/>
          <w:color w:val="C7254E"/>
          <w:sz w:val="18"/>
          <w:szCs w:val="18"/>
        </w:rPr>
      </w:pPr>
      <w:ins w:id="190" w:author="Unknown">
        <w:r w:rsidRPr="00C30277">
          <w:rPr>
            <w:rFonts w:ascii="Consolas" w:eastAsia="Times New Roman" w:hAnsi="Consolas" w:cs="Consolas"/>
            <w:color w:val="C7254E"/>
            <w:sz w:val="18"/>
            <w:szCs w:val="18"/>
          </w:rPr>
          <w:t xml:space="preserve">        &lt;</w:t>
        </w:r>
        <w:proofErr w:type="spellStart"/>
        <w:r w:rsidRPr="00C30277">
          <w:rPr>
            <w:rFonts w:ascii="Consolas" w:eastAsia="Times New Roman" w:hAnsi="Consolas" w:cs="Consolas"/>
            <w:color w:val="C7254E"/>
            <w:sz w:val="18"/>
            <w:szCs w:val="18"/>
          </w:rPr>
          <w:t>formsloginUrl</w:t>
        </w:r>
        <w:proofErr w:type="spellEnd"/>
        <w:r w:rsidRPr="00C30277">
          <w:rPr>
            <w:rFonts w:ascii="Consolas" w:eastAsia="Times New Roman" w:hAnsi="Consolas" w:cs="Consolas"/>
            <w:color w:val="C7254E"/>
            <w:sz w:val="18"/>
            <w:szCs w:val="18"/>
          </w:rPr>
          <w:t xml:space="preserve">="Login.aspx" protection="All" timeout="30" name=".ASPXAUTH" path="/" </w:t>
        </w:r>
        <w:proofErr w:type="spellStart"/>
        <w:r w:rsidRPr="00C30277">
          <w:rPr>
            <w:rFonts w:ascii="Consolas" w:eastAsia="Times New Roman" w:hAnsi="Consolas" w:cs="Consolas"/>
            <w:color w:val="C7254E"/>
            <w:sz w:val="18"/>
            <w:szCs w:val="18"/>
          </w:rPr>
          <w:t>requireSSL</w:t>
        </w:r>
        <w:proofErr w:type="spellEnd"/>
        <w:r w:rsidRPr="00C30277">
          <w:rPr>
            <w:rFonts w:ascii="Consolas" w:eastAsia="Times New Roman" w:hAnsi="Consolas" w:cs="Consolas"/>
            <w:color w:val="C7254E"/>
            <w:sz w:val="18"/>
            <w:szCs w:val="18"/>
          </w:rPr>
          <w:t xml:space="preserve">="false" </w:t>
        </w:r>
        <w:proofErr w:type="spellStart"/>
        <w:r w:rsidRPr="00C30277">
          <w:rPr>
            <w:rFonts w:ascii="Consolas" w:eastAsia="Times New Roman" w:hAnsi="Consolas" w:cs="Consolas"/>
            <w:color w:val="C7254E"/>
            <w:sz w:val="18"/>
            <w:szCs w:val="18"/>
          </w:rPr>
          <w:t>slidingExpiration</w:t>
        </w:r>
        <w:proofErr w:type="spellEnd"/>
        <w:r w:rsidRPr="00C30277">
          <w:rPr>
            <w:rFonts w:ascii="Consolas" w:eastAsia="Times New Roman" w:hAnsi="Consolas" w:cs="Consolas"/>
            <w:color w:val="C7254E"/>
            <w:sz w:val="18"/>
            <w:szCs w:val="18"/>
          </w:rPr>
          <w:t xml:space="preserve">="true" </w:t>
        </w:r>
        <w:proofErr w:type="spellStart"/>
        <w:r w:rsidRPr="00C30277">
          <w:rPr>
            <w:rFonts w:ascii="Consolas" w:eastAsia="Times New Roman" w:hAnsi="Consolas" w:cs="Consolas"/>
            <w:color w:val="C7254E"/>
            <w:sz w:val="18"/>
            <w:szCs w:val="18"/>
          </w:rPr>
          <w:t>defaultUrl</w:t>
        </w:r>
        <w:proofErr w:type="spellEnd"/>
        <w:r w:rsidRPr="00C30277">
          <w:rPr>
            <w:rFonts w:ascii="Consolas" w:eastAsia="Times New Roman" w:hAnsi="Consolas" w:cs="Consolas"/>
            <w:color w:val="C7254E"/>
            <w:sz w:val="18"/>
            <w:szCs w:val="18"/>
          </w:rPr>
          <w:t xml:space="preserve">="default.aspx" </w:t>
        </w:r>
        <w:proofErr w:type="spellStart"/>
        <w:r w:rsidRPr="00C30277">
          <w:rPr>
            <w:rFonts w:ascii="Consolas" w:eastAsia="Times New Roman" w:hAnsi="Consolas" w:cs="Consolas"/>
            <w:color w:val="C7254E"/>
            <w:sz w:val="18"/>
            <w:szCs w:val="18"/>
          </w:rPr>
          <w:t>cookieless</w:t>
        </w:r>
        <w:proofErr w:type="spellEnd"/>
        <w:r w:rsidRPr="00C30277">
          <w:rPr>
            <w:rFonts w:ascii="Consolas" w:eastAsia="Times New Roman" w:hAnsi="Consolas" w:cs="Consolas"/>
            <w:color w:val="C7254E"/>
            <w:sz w:val="18"/>
            <w:szCs w:val="18"/>
          </w:rPr>
          <w:t>="</w:t>
        </w:r>
        <w:proofErr w:type="spellStart"/>
        <w:r w:rsidRPr="00C30277">
          <w:rPr>
            <w:rFonts w:ascii="Consolas" w:eastAsia="Times New Roman" w:hAnsi="Consolas" w:cs="Consolas"/>
            <w:color w:val="C7254E"/>
            <w:sz w:val="18"/>
            <w:szCs w:val="18"/>
          </w:rPr>
          <w:t>UseDeviceProfile</w:t>
        </w:r>
        <w:proofErr w:type="spell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enableCrossAppRedirects</w:t>
        </w:r>
        <w:proofErr w:type="spellEnd"/>
        <w:r w:rsidRPr="00C30277">
          <w:rPr>
            <w:rFonts w:ascii="Consolas" w:eastAsia="Times New Roman" w:hAnsi="Consolas" w:cs="Consolas"/>
            <w:color w:val="C7254E"/>
            <w:sz w:val="18"/>
            <w:szCs w:val="18"/>
          </w:rPr>
          <w:t xml:space="preserve">="false" /&gt;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91"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92" w:author="Unknown"/>
          <w:rFonts w:ascii="Consolas" w:eastAsia="Times New Roman" w:hAnsi="Consolas" w:cs="Consolas"/>
          <w:color w:val="C7254E"/>
          <w:sz w:val="18"/>
          <w:szCs w:val="18"/>
        </w:rPr>
      </w:pPr>
      <w:ins w:id="193" w:author="Unknown">
        <w:r w:rsidRPr="00C30277">
          <w:rPr>
            <w:rFonts w:ascii="Consolas" w:eastAsia="Times New Roman" w:hAnsi="Consolas" w:cs="Consolas"/>
            <w:color w:val="C7254E"/>
            <w:sz w:val="18"/>
            <w:szCs w:val="18"/>
          </w:rPr>
          <w:t xml:space="preserve">        &lt;/authentication&gt;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94"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195" w:author="Unknown"/>
          <w:rFonts w:ascii="Consolas" w:eastAsia="Times New Roman" w:hAnsi="Consolas" w:cs="Consolas"/>
          <w:color w:val="333333"/>
          <w:sz w:val="20"/>
          <w:szCs w:val="20"/>
        </w:rPr>
      </w:pPr>
      <w:ins w:id="196" w:author="Unknown">
        <w:r w:rsidRPr="00C30277">
          <w:rPr>
            <w:rFonts w:ascii="Consolas" w:eastAsia="Times New Roman" w:hAnsi="Consolas" w:cs="Consolas"/>
            <w:color w:val="C7254E"/>
            <w:sz w:val="18"/>
            <w:szCs w:val="18"/>
          </w:rPr>
          <w:t xml:space="preserve">&lt;/system.web&gt; </w:t>
        </w:r>
      </w:ins>
    </w:p>
    <w:p w:rsidR="00C30277" w:rsidRPr="00C30277" w:rsidRDefault="00C30277" w:rsidP="00C30277">
      <w:pPr>
        <w:spacing w:after="150" w:line="240" w:lineRule="auto"/>
        <w:contextualSpacing/>
        <w:rPr>
          <w:ins w:id="197" w:author="Unknown"/>
          <w:rFonts w:ascii="Helvetica" w:eastAsia="Times New Roman" w:hAnsi="Helvetica" w:cs="Helvetica"/>
          <w:color w:val="333333"/>
          <w:sz w:val="21"/>
          <w:szCs w:val="21"/>
        </w:rPr>
      </w:pPr>
      <w:ins w:id="198"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199" w:author="Unknown"/>
          <w:rFonts w:ascii="Helvetica" w:eastAsia="Times New Roman" w:hAnsi="Helvetica" w:cs="Helvetica"/>
          <w:color w:val="333333"/>
          <w:sz w:val="21"/>
          <w:szCs w:val="21"/>
        </w:rPr>
      </w:pPr>
      <w:ins w:id="200" w:author="Unknown">
        <w:r w:rsidRPr="00C30277">
          <w:rPr>
            <w:rFonts w:ascii="Helvetica" w:eastAsia="Times New Roman" w:hAnsi="Helvetica" w:cs="Helvetica"/>
            <w:color w:val="333333"/>
            <w:sz w:val="21"/>
            <w:szCs w:val="21"/>
          </w:rPr>
          <w:t xml:space="preserve">The </w:t>
        </w:r>
        <w:proofErr w:type="spellStart"/>
        <w:r w:rsidRPr="00C30277">
          <w:rPr>
            <w:rFonts w:ascii="Helvetica" w:eastAsia="Times New Roman" w:hAnsi="Helvetica" w:cs="Helvetica"/>
            <w:color w:val="333333"/>
            <w:sz w:val="21"/>
            <w:szCs w:val="21"/>
          </w:rPr>
          <w:t>FormsAuthentication</w:t>
        </w:r>
        <w:proofErr w:type="spellEnd"/>
        <w:r w:rsidRPr="00C30277">
          <w:rPr>
            <w:rFonts w:ascii="Helvetica" w:eastAsia="Times New Roman" w:hAnsi="Helvetica" w:cs="Helvetica"/>
            <w:color w:val="333333"/>
            <w:sz w:val="21"/>
            <w:szCs w:val="21"/>
          </w:rPr>
          <w:t xml:space="preserve"> class creates the authentication cookie automatically when </w:t>
        </w:r>
        <w:proofErr w:type="spellStart"/>
        <w:proofErr w:type="gramStart"/>
        <w:r w:rsidRPr="00C30277">
          <w:rPr>
            <w:rFonts w:ascii="Helvetica" w:eastAsia="Times New Roman" w:hAnsi="Helvetica" w:cs="Helvetica"/>
            <w:color w:val="333333"/>
            <w:sz w:val="21"/>
            <w:szCs w:val="21"/>
          </w:rPr>
          <w:t>SetAuthCookie</w:t>
        </w:r>
        <w:proofErr w:type="spellEnd"/>
        <w:r w:rsidRPr="00C30277">
          <w:rPr>
            <w:rFonts w:ascii="Helvetica" w:eastAsia="Times New Roman" w:hAnsi="Helvetica" w:cs="Helvetica"/>
            <w:color w:val="333333"/>
            <w:sz w:val="21"/>
            <w:szCs w:val="21"/>
          </w:rPr>
          <w:t>(</w:t>
        </w:r>
        <w:proofErr w:type="gramEnd"/>
        <w:r w:rsidRPr="00C30277">
          <w:rPr>
            <w:rFonts w:ascii="Helvetica" w:eastAsia="Times New Roman" w:hAnsi="Helvetica" w:cs="Helvetica"/>
            <w:color w:val="333333"/>
            <w:sz w:val="21"/>
            <w:szCs w:val="21"/>
          </w:rPr>
          <w:t xml:space="preserve">) or </w:t>
        </w:r>
        <w:proofErr w:type="spellStart"/>
        <w:r w:rsidRPr="00C30277">
          <w:rPr>
            <w:rFonts w:ascii="Helvetica" w:eastAsia="Times New Roman" w:hAnsi="Helvetica" w:cs="Helvetica"/>
            <w:color w:val="333333"/>
            <w:sz w:val="21"/>
            <w:szCs w:val="21"/>
          </w:rPr>
          <w:t>RedirectFromLoginPage</w:t>
        </w:r>
        <w:proofErr w:type="spellEnd"/>
        <w:r w:rsidRPr="00C30277">
          <w:rPr>
            <w:rFonts w:ascii="Helvetica" w:eastAsia="Times New Roman" w:hAnsi="Helvetica" w:cs="Helvetica"/>
            <w:color w:val="333333"/>
            <w:sz w:val="21"/>
            <w:szCs w:val="21"/>
          </w:rPr>
          <w:t xml:space="preserve">() methods are called. The value of authentication cookie contains a string representation of the encrypted and signed </w:t>
        </w:r>
        <w:proofErr w:type="spellStart"/>
        <w:r w:rsidRPr="00C30277">
          <w:rPr>
            <w:rFonts w:ascii="Helvetica" w:eastAsia="Times New Roman" w:hAnsi="Helvetica" w:cs="Helvetica"/>
            <w:color w:val="333333"/>
            <w:sz w:val="21"/>
            <w:szCs w:val="21"/>
          </w:rPr>
          <w:t>FormsAuthenticationTicket</w:t>
        </w:r>
        <w:proofErr w:type="spellEnd"/>
        <w:r w:rsidRPr="00C30277">
          <w:rPr>
            <w:rFonts w:ascii="Helvetica" w:eastAsia="Times New Roman" w:hAnsi="Helvetica" w:cs="Helvetica"/>
            <w:color w:val="333333"/>
            <w:sz w:val="21"/>
            <w:szCs w:val="21"/>
          </w:rPr>
          <w:t xml:space="preserve"> object.</w:t>
        </w:r>
      </w:ins>
    </w:p>
    <w:p w:rsidR="00C30277" w:rsidRPr="00C30277" w:rsidRDefault="00C30277" w:rsidP="00C30277">
      <w:pPr>
        <w:spacing w:after="150" w:line="240" w:lineRule="auto"/>
        <w:contextualSpacing/>
        <w:rPr>
          <w:ins w:id="201" w:author="Unknown"/>
          <w:rFonts w:ascii="Helvetica" w:eastAsia="Times New Roman" w:hAnsi="Helvetica" w:cs="Helvetica"/>
          <w:color w:val="333333"/>
          <w:sz w:val="21"/>
          <w:szCs w:val="21"/>
        </w:rPr>
      </w:pPr>
      <w:ins w:id="202"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27"/>
        </w:numPr>
        <w:spacing w:before="100" w:beforeAutospacing="1" w:after="100" w:afterAutospacing="1" w:line="240" w:lineRule="auto"/>
        <w:contextualSpacing/>
        <w:rPr>
          <w:ins w:id="203" w:author="Unknown"/>
          <w:rFonts w:ascii="Helvetica" w:eastAsia="Times New Roman" w:hAnsi="Helvetica" w:cs="Helvetica"/>
          <w:color w:val="333333"/>
          <w:sz w:val="21"/>
          <w:szCs w:val="21"/>
        </w:rPr>
      </w:pPr>
      <w:ins w:id="204" w:author="Unknown">
        <w:r w:rsidRPr="00C30277">
          <w:rPr>
            <w:rFonts w:ascii="Helvetica" w:eastAsia="Times New Roman" w:hAnsi="Helvetica" w:cs="Helvetica"/>
            <w:b/>
            <w:bCs/>
            <w:color w:val="333333"/>
            <w:sz w:val="21"/>
          </w:rPr>
          <w:t>What is Areas in MVC?</w:t>
        </w:r>
      </w:ins>
    </w:p>
    <w:p w:rsidR="00C30277" w:rsidRPr="00C30277" w:rsidRDefault="00C30277" w:rsidP="00C30277">
      <w:pPr>
        <w:spacing w:after="150" w:line="240" w:lineRule="auto"/>
        <w:contextualSpacing/>
        <w:rPr>
          <w:ins w:id="205" w:author="Unknown"/>
          <w:rFonts w:ascii="Helvetica" w:eastAsia="Times New Roman" w:hAnsi="Helvetica" w:cs="Helvetica"/>
          <w:color w:val="333333"/>
          <w:sz w:val="21"/>
          <w:szCs w:val="21"/>
        </w:rPr>
      </w:pPr>
      <w:ins w:id="206" w:author="Unknown">
        <w:r w:rsidRPr="00C30277">
          <w:rPr>
            <w:rFonts w:ascii="Helvetica" w:eastAsia="Times New Roman" w:hAnsi="Helvetica" w:cs="Helvetica"/>
            <w:color w:val="333333"/>
            <w:sz w:val="21"/>
            <w:szCs w:val="21"/>
          </w:rPr>
          <w:t xml:space="preserve">From ASP.Net MVC 2.0 Microsoft provided a new feature in MVC applications, Areas. Areas are just a way to divide or “isolate” the modules of large applications in multiple or separated MVC. </w:t>
        </w:r>
        <w:proofErr w:type="gramStart"/>
        <w:r w:rsidRPr="00C30277">
          <w:rPr>
            <w:rFonts w:ascii="Helvetica" w:eastAsia="Times New Roman" w:hAnsi="Helvetica" w:cs="Helvetica"/>
            <w:color w:val="333333"/>
            <w:sz w:val="21"/>
            <w:szCs w:val="21"/>
          </w:rPr>
          <w:t>like</w:t>
        </w:r>
        <w:proofErr w:type="gramEnd"/>
        <w:r w:rsidRPr="00C30277">
          <w:rPr>
            <w:rFonts w:ascii="Helvetica" w:eastAsia="Times New Roman" w:hAnsi="Helvetica" w:cs="Helvetica"/>
            <w:color w:val="333333"/>
            <w:sz w:val="21"/>
            <w:szCs w:val="21"/>
          </w:rPr>
          <w:t>:</w:t>
        </w:r>
      </w:ins>
    </w:p>
    <w:p w:rsidR="00C30277" w:rsidRPr="00C30277" w:rsidRDefault="00C30277" w:rsidP="00C30277">
      <w:pPr>
        <w:spacing w:after="150" w:line="240" w:lineRule="auto"/>
        <w:contextualSpacing/>
        <w:rPr>
          <w:ins w:id="207" w:author="Unknown"/>
          <w:rFonts w:ascii="Helvetica" w:eastAsia="Times New Roman" w:hAnsi="Helvetica" w:cs="Helvetica"/>
          <w:color w:val="333333"/>
          <w:sz w:val="21"/>
          <w:szCs w:val="21"/>
        </w:rPr>
      </w:pPr>
    </w:p>
    <w:p w:rsidR="00C30277" w:rsidRPr="00C30277" w:rsidRDefault="00C30277" w:rsidP="00C30277">
      <w:pPr>
        <w:spacing w:after="150" w:line="240" w:lineRule="auto"/>
        <w:contextualSpacing/>
        <w:rPr>
          <w:ins w:id="208" w:author="Unknown"/>
          <w:rFonts w:ascii="Helvetica" w:eastAsia="Times New Roman" w:hAnsi="Helvetica" w:cs="Helvetica"/>
          <w:color w:val="333333"/>
          <w:sz w:val="21"/>
          <w:szCs w:val="21"/>
        </w:rPr>
      </w:pPr>
      <w:ins w:id="209"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210" w:author="Unknown"/>
          <w:rFonts w:ascii="Helvetica" w:eastAsia="Times New Roman" w:hAnsi="Helvetica" w:cs="Helvetica"/>
          <w:color w:val="333333"/>
          <w:sz w:val="21"/>
          <w:szCs w:val="21"/>
        </w:rPr>
      </w:pPr>
      <w:ins w:id="211" w:author="Unknown">
        <w:r w:rsidRPr="00C30277">
          <w:rPr>
            <w:rFonts w:ascii="Helvetica" w:eastAsia="Times New Roman" w:hAnsi="Helvetica" w:cs="Helvetica"/>
            <w:color w:val="333333"/>
            <w:sz w:val="21"/>
            <w:szCs w:val="21"/>
          </w:rPr>
          <w:t xml:space="preserve">When you add an area to a project, a route for the area is defined in an </w:t>
        </w:r>
        <w:proofErr w:type="spellStart"/>
        <w:r w:rsidRPr="00C30277">
          <w:rPr>
            <w:rFonts w:ascii="Helvetica" w:eastAsia="Times New Roman" w:hAnsi="Helvetica" w:cs="Helvetica"/>
            <w:color w:val="333333"/>
            <w:sz w:val="21"/>
            <w:szCs w:val="21"/>
          </w:rPr>
          <w:t>AreaRegistration</w:t>
        </w:r>
        <w:proofErr w:type="spellEnd"/>
        <w:r w:rsidRPr="00C30277">
          <w:rPr>
            <w:rFonts w:ascii="Helvetica" w:eastAsia="Times New Roman" w:hAnsi="Helvetica" w:cs="Helvetica"/>
            <w:color w:val="333333"/>
            <w:sz w:val="21"/>
            <w:szCs w:val="21"/>
          </w:rPr>
          <w:t xml:space="preserve"> file. The route sends requests to the area based on the request URL. To register routes for areas, you add code to the </w:t>
        </w:r>
        <w:proofErr w:type="spellStart"/>
        <w:r w:rsidRPr="00C30277">
          <w:rPr>
            <w:rFonts w:ascii="Helvetica" w:eastAsia="Times New Roman" w:hAnsi="Helvetica" w:cs="Helvetica"/>
            <w:color w:val="333333"/>
            <w:sz w:val="21"/>
            <w:szCs w:val="21"/>
          </w:rPr>
          <w:t>Global.asax</w:t>
        </w:r>
        <w:proofErr w:type="spellEnd"/>
        <w:r w:rsidRPr="00C30277">
          <w:rPr>
            <w:rFonts w:ascii="Helvetica" w:eastAsia="Times New Roman" w:hAnsi="Helvetica" w:cs="Helvetica"/>
            <w:color w:val="333333"/>
            <w:sz w:val="21"/>
            <w:szCs w:val="21"/>
          </w:rPr>
          <w:t xml:space="preserve"> file that can automatically find the area routes in the </w:t>
        </w:r>
        <w:proofErr w:type="spellStart"/>
        <w:r w:rsidRPr="00C30277">
          <w:rPr>
            <w:rFonts w:ascii="Helvetica" w:eastAsia="Times New Roman" w:hAnsi="Helvetica" w:cs="Helvetica"/>
            <w:color w:val="333333"/>
            <w:sz w:val="21"/>
            <w:szCs w:val="21"/>
          </w:rPr>
          <w:t>AreaRegistration</w:t>
        </w:r>
        <w:proofErr w:type="spellEnd"/>
        <w:r w:rsidRPr="00C30277">
          <w:rPr>
            <w:rFonts w:ascii="Helvetica" w:eastAsia="Times New Roman" w:hAnsi="Helvetica" w:cs="Helvetica"/>
            <w:color w:val="333333"/>
            <w:sz w:val="21"/>
            <w:szCs w:val="21"/>
          </w:rPr>
          <w:t xml:space="preserve"> file.</w:t>
        </w:r>
      </w:ins>
    </w:p>
    <w:p w:rsidR="00C30277" w:rsidRPr="00C30277" w:rsidRDefault="00C30277" w:rsidP="00C30277">
      <w:pPr>
        <w:spacing w:after="150" w:line="240" w:lineRule="auto"/>
        <w:contextualSpacing/>
        <w:rPr>
          <w:ins w:id="212" w:author="Unknown"/>
          <w:rFonts w:ascii="Helvetica" w:eastAsia="Times New Roman" w:hAnsi="Helvetica" w:cs="Helvetica"/>
          <w:color w:val="333333"/>
          <w:sz w:val="21"/>
          <w:szCs w:val="21"/>
        </w:rPr>
      </w:pPr>
      <w:ins w:id="213"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28"/>
        </w:numPr>
        <w:spacing w:before="100" w:beforeAutospacing="1" w:after="100" w:afterAutospacing="1" w:line="240" w:lineRule="auto"/>
        <w:contextualSpacing/>
        <w:rPr>
          <w:ins w:id="214" w:author="Unknown"/>
          <w:rFonts w:ascii="Helvetica" w:eastAsia="Times New Roman" w:hAnsi="Helvetica" w:cs="Helvetica"/>
          <w:color w:val="333333"/>
          <w:sz w:val="21"/>
          <w:szCs w:val="21"/>
        </w:rPr>
      </w:pPr>
      <w:ins w:id="215" w:author="Unknown">
        <w:r w:rsidRPr="00C30277">
          <w:rPr>
            <w:rFonts w:ascii="Helvetica" w:eastAsia="Times New Roman" w:hAnsi="Helvetica" w:cs="Helvetica"/>
            <w:b/>
            <w:bCs/>
            <w:color w:val="333333"/>
            <w:sz w:val="21"/>
          </w:rPr>
          <w:t>Explain the concept of MVC Scaffolding?</w:t>
        </w:r>
      </w:ins>
    </w:p>
    <w:p w:rsidR="00C30277" w:rsidRPr="00C30277" w:rsidRDefault="00C30277" w:rsidP="00C30277">
      <w:pPr>
        <w:spacing w:after="150" w:line="240" w:lineRule="auto"/>
        <w:contextualSpacing/>
        <w:rPr>
          <w:ins w:id="216" w:author="Unknown"/>
          <w:rFonts w:ascii="Helvetica" w:eastAsia="Times New Roman" w:hAnsi="Helvetica" w:cs="Helvetica"/>
          <w:color w:val="333333"/>
          <w:sz w:val="21"/>
          <w:szCs w:val="21"/>
        </w:rPr>
      </w:pPr>
      <w:ins w:id="217" w:author="Unknown">
        <w:r w:rsidRPr="00C30277">
          <w:rPr>
            <w:rFonts w:ascii="Helvetica" w:eastAsia="Times New Roman" w:hAnsi="Helvetica" w:cs="Helvetica"/>
            <w:color w:val="333333"/>
            <w:sz w:val="21"/>
            <w:szCs w:val="21"/>
          </w:rPr>
          <w:lastRenderedPageBreak/>
          <w:t>ASP.NET Scaffolding is a code generation framework for ASP.NET Web applications. Visual Studio 2013 includes pre-installed code generators for MVC and Web API projects. You add scaffolding to your project when you want to quickly add code that interacts with data models. Using scaffolding can reduce the amount of time to develop standard data operations in your project.</w:t>
        </w:r>
      </w:ins>
    </w:p>
    <w:p w:rsidR="00C30277" w:rsidRPr="00C30277" w:rsidRDefault="00C30277" w:rsidP="00C30277">
      <w:pPr>
        <w:spacing w:after="150" w:line="240" w:lineRule="auto"/>
        <w:contextualSpacing/>
        <w:rPr>
          <w:ins w:id="218" w:author="Unknown"/>
          <w:rFonts w:ascii="Helvetica" w:eastAsia="Times New Roman" w:hAnsi="Helvetica" w:cs="Helvetica"/>
          <w:color w:val="333333"/>
          <w:sz w:val="21"/>
          <w:szCs w:val="21"/>
        </w:rPr>
      </w:pPr>
      <w:ins w:id="219" w:author="Unknown">
        <w:r w:rsidRPr="00C30277">
          <w:rPr>
            <w:rFonts w:ascii="Helvetica" w:eastAsia="Times New Roman" w:hAnsi="Helvetica" w:cs="Helvetica"/>
            <w:color w:val="333333"/>
            <w:sz w:val="21"/>
            <w:szCs w:val="21"/>
          </w:rPr>
          <w:t>Scaffolding consists of page templates, entity page templates, field page templates, and filter templates. These templates are called Scaffold templates and allow you to quickly build a functional data-driven Website.</w:t>
        </w:r>
      </w:ins>
    </w:p>
    <w:p w:rsidR="00C30277" w:rsidRPr="00C30277" w:rsidRDefault="00C30277" w:rsidP="00C30277">
      <w:pPr>
        <w:spacing w:after="150" w:line="240" w:lineRule="auto"/>
        <w:contextualSpacing/>
        <w:rPr>
          <w:ins w:id="220" w:author="Unknown"/>
          <w:rFonts w:ascii="Helvetica" w:eastAsia="Times New Roman" w:hAnsi="Helvetica" w:cs="Helvetica"/>
          <w:color w:val="333333"/>
          <w:sz w:val="21"/>
          <w:szCs w:val="21"/>
        </w:rPr>
      </w:pPr>
      <w:ins w:id="221"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222" w:author="Unknown"/>
          <w:rFonts w:ascii="Helvetica" w:eastAsia="Times New Roman" w:hAnsi="Helvetica" w:cs="Helvetica"/>
          <w:color w:val="333333"/>
          <w:sz w:val="21"/>
          <w:szCs w:val="21"/>
        </w:rPr>
      </w:pPr>
    </w:p>
    <w:p w:rsidR="00C30277" w:rsidRPr="00C30277" w:rsidRDefault="00C30277" w:rsidP="00C30277">
      <w:pPr>
        <w:spacing w:after="150" w:line="240" w:lineRule="auto"/>
        <w:contextualSpacing/>
        <w:rPr>
          <w:ins w:id="223" w:author="Unknown"/>
          <w:rFonts w:ascii="Helvetica" w:eastAsia="Times New Roman" w:hAnsi="Helvetica" w:cs="Helvetica"/>
          <w:color w:val="333333"/>
          <w:sz w:val="21"/>
          <w:szCs w:val="21"/>
        </w:rPr>
      </w:pPr>
      <w:ins w:id="224"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225" w:author="Unknown"/>
          <w:rFonts w:ascii="Helvetica" w:eastAsia="Times New Roman" w:hAnsi="Helvetica" w:cs="Helvetica"/>
          <w:color w:val="333333"/>
          <w:sz w:val="21"/>
          <w:szCs w:val="21"/>
        </w:rPr>
      </w:pPr>
      <w:ins w:id="226" w:author="Unknown">
        <w:r w:rsidRPr="00C30277">
          <w:rPr>
            <w:rFonts w:ascii="Helvetica" w:eastAsia="Times New Roman" w:hAnsi="Helvetica" w:cs="Helvetica"/>
            <w:b/>
            <w:bCs/>
            <w:color w:val="333333"/>
            <w:sz w:val="21"/>
          </w:rPr>
          <w:t>Scaffolding Templates:</w:t>
        </w:r>
      </w:ins>
    </w:p>
    <w:p w:rsidR="00C30277" w:rsidRPr="00C30277" w:rsidRDefault="00C30277" w:rsidP="00C30277">
      <w:pPr>
        <w:spacing w:after="150" w:line="240" w:lineRule="auto"/>
        <w:contextualSpacing/>
        <w:rPr>
          <w:ins w:id="227" w:author="Unknown"/>
          <w:rFonts w:ascii="Helvetica" w:eastAsia="Times New Roman" w:hAnsi="Helvetica" w:cs="Helvetica"/>
          <w:color w:val="333333"/>
          <w:sz w:val="21"/>
          <w:szCs w:val="21"/>
        </w:rPr>
      </w:pPr>
      <w:ins w:id="228"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229" w:author="Unknown"/>
          <w:rFonts w:ascii="Helvetica" w:eastAsia="Times New Roman" w:hAnsi="Helvetica" w:cs="Helvetica"/>
          <w:color w:val="333333"/>
          <w:sz w:val="21"/>
          <w:szCs w:val="21"/>
        </w:rPr>
      </w:pPr>
      <w:ins w:id="230" w:author="Unknown">
        <w:r w:rsidRPr="00C30277">
          <w:rPr>
            <w:rFonts w:ascii="Helvetica" w:eastAsia="Times New Roman" w:hAnsi="Helvetica" w:cs="Helvetica"/>
            <w:b/>
            <w:bCs/>
            <w:color w:val="333333"/>
            <w:sz w:val="21"/>
          </w:rPr>
          <w:t>Create:</w:t>
        </w:r>
        <w:r w:rsidRPr="00C30277">
          <w:rPr>
            <w:rFonts w:ascii="Helvetica" w:eastAsia="Times New Roman" w:hAnsi="Helvetica" w:cs="Helvetica"/>
            <w:color w:val="333333"/>
            <w:sz w:val="21"/>
            <w:szCs w:val="21"/>
          </w:rPr>
          <w:t xml:space="preserve"> It creates a View that helps in creating a new record for the Model. It automatically generates a label and input field for each property in the Model.</w:t>
        </w:r>
      </w:ins>
    </w:p>
    <w:p w:rsidR="00C30277" w:rsidRPr="00C30277" w:rsidRDefault="00C30277" w:rsidP="00C30277">
      <w:pPr>
        <w:spacing w:after="150" w:line="240" w:lineRule="auto"/>
        <w:contextualSpacing/>
        <w:rPr>
          <w:ins w:id="231" w:author="Unknown"/>
          <w:rFonts w:ascii="Helvetica" w:eastAsia="Times New Roman" w:hAnsi="Helvetica" w:cs="Helvetica"/>
          <w:color w:val="333333"/>
          <w:sz w:val="21"/>
          <w:szCs w:val="21"/>
        </w:rPr>
      </w:pPr>
      <w:ins w:id="232" w:author="Unknown">
        <w:r w:rsidRPr="00C30277">
          <w:rPr>
            <w:rFonts w:ascii="Helvetica" w:eastAsia="Times New Roman" w:hAnsi="Helvetica" w:cs="Helvetica"/>
            <w:b/>
            <w:bCs/>
            <w:color w:val="333333"/>
            <w:sz w:val="21"/>
          </w:rPr>
          <w:t>Delete:</w:t>
        </w:r>
        <w:r w:rsidRPr="00C30277">
          <w:rPr>
            <w:rFonts w:ascii="Helvetica" w:eastAsia="Times New Roman" w:hAnsi="Helvetica" w:cs="Helvetica"/>
            <w:color w:val="333333"/>
            <w:sz w:val="21"/>
            <w:szCs w:val="21"/>
          </w:rPr>
          <w:t xml:space="preserve"> It creates a list of records from the model collection along with the delete link with delete record.</w:t>
        </w:r>
      </w:ins>
    </w:p>
    <w:p w:rsidR="00C30277" w:rsidRPr="00C30277" w:rsidRDefault="00C30277" w:rsidP="00C30277">
      <w:pPr>
        <w:spacing w:after="150" w:line="240" w:lineRule="auto"/>
        <w:contextualSpacing/>
        <w:rPr>
          <w:ins w:id="233" w:author="Unknown"/>
          <w:rFonts w:ascii="Helvetica" w:eastAsia="Times New Roman" w:hAnsi="Helvetica" w:cs="Helvetica"/>
          <w:color w:val="333333"/>
          <w:sz w:val="21"/>
          <w:szCs w:val="21"/>
        </w:rPr>
      </w:pPr>
      <w:ins w:id="234" w:author="Unknown">
        <w:r w:rsidRPr="00C30277">
          <w:rPr>
            <w:rFonts w:ascii="Helvetica" w:eastAsia="Times New Roman" w:hAnsi="Helvetica" w:cs="Helvetica"/>
            <w:b/>
            <w:bCs/>
            <w:color w:val="333333"/>
            <w:sz w:val="21"/>
          </w:rPr>
          <w:t>Details:</w:t>
        </w:r>
        <w:r w:rsidRPr="00C30277">
          <w:rPr>
            <w:rFonts w:ascii="Helvetica" w:eastAsia="Times New Roman" w:hAnsi="Helvetica" w:cs="Helvetica"/>
            <w:color w:val="333333"/>
            <w:sz w:val="21"/>
            <w:szCs w:val="21"/>
          </w:rPr>
          <w:t xml:space="preserve"> It generates a view that displays the label and an input field of the each property of the Model in the MVC framework.</w:t>
        </w:r>
      </w:ins>
    </w:p>
    <w:p w:rsidR="00C30277" w:rsidRPr="00C30277" w:rsidRDefault="00C30277" w:rsidP="00C30277">
      <w:pPr>
        <w:spacing w:after="150" w:line="240" w:lineRule="auto"/>
        <w:contextualSpacing/>
        <w:rPr>
          <w:ins w:id="235" w:author="Unknown"/>
          <w:rFonts w:ascii="Helvetica" w:eastAsia="Times New Roman" w:hAnsi="Helvetica" w:cs="Helvetica"/>
          <w:color w:val="333333"/>
          <w:sz w:val="21"/>
          <w:szCs w:val="21"/>
        </w:rPr>
      </w:pPr>
      <w:ins w:id="236" w:author="Unknown">
        <w:r w:rsidRPr="00C30277">
          <w:rPr>
            <w:rFonts w:ascii="Helvetica" w:eastAsia="Times New Roman" w:hAnsi="Helvetica" w:cs="Helvetica"/>
            <w:b/>
            <w:bCs/>
            <w:color w:val="333333"/>
            <w:sz w:val="21"/>
          </w:rPr>
          <w:t>Edit:</w:t>
        </w:r>
        <w:r w:rsidRPr="00C30277">
          <w:rPr>
            <w:rFonts w:ascii="Helvetica" w:eastAsia="Times New Roman" w:hAnsi="Helvetica" w:cs="Helvetica"/>
            <w:color w:val="333333"/>
            <w:sz w:val="21"/>
            <w:szCs w:val="21"/>
          </w:rPr>
          <w:t xml:space="preserve"> It creates a View with a form that helps in editing the current Model. It also generates a form with label and field for each property of the model.</w:t>
        </w:r>
      </w:ins>
    </w:p>
    <w:p w:rsidR="00C30277" w:rsidRPr="00C30277" w:rsidRDefault="00C30277" w:rsidP="00C30277">
      <w:pPr>
        <w:spacing w:after="150" w:line="240" w:lineRule="auto"/>
        <w:contextualSpacing/>
        <w:rPr>
          <w:ins w:id="237" w:author="Unknown"/>
          <w:rFonts w:ascii="Helvetica" w:eastAsia="Times New Roman" w:hAnsi="Helvetica" w:cs="Helvetica"/>
          <w:color w:val="333333"/>
          <w:sz w:val="21"/>
          <w:szCs w:val="21"/>
        </w:rPr>
      </w:pPr>
      <w:ins w:id="238" w:author="Unknown">
        <w:r w:rsidRPr="00C30277">
          <w:rPr>
            <w:rFonts w:ascii="Helvetica" w:eastAsia="Times New Roman" w:hAnsi="Helvetica" w:cs="Helvetica"/>
            <w:b/>
            <w:bCs/>
            <w:color w:val="333333"/>
            <w:sz w:val="21"/>
          </w:rPr>
          <w:t>List:</w:t>
        </w:r>
        <w:r w:rsidRPr="00C30277">
          <w:rPr>
            <w:rFonts w:ascii="Helvetica" w:eastAsia="Times New Roman" w:hAnsi="Helvetica" w:cs="Helvetica"/>
            <w:color w:val="333333"/>
            <w:sz w:val="21"/>
            <w:szCs w:val="21"/>
          </w:rPr>
          <w:t xml:space="preserve"> It generally creates a View with the help of a HTML table that lists the Models from the Model Collection. It also generates a HTML table column for each property of the Model.</w:t>
        </w:r>
      </w:ins>
    </w:p>
    <w:p w:rsidR="00C30277" w:rsidRPr="00C30277" w:rsidRDefault="00C30277" w:rsidP="00C30277">
      <w:pPr>
        <w:spacing w:after="150" w:line="240" w:lineRule="auto"/>
        <w:contextualSpacing/>
        <w:rPr>
          <w:ins w:id="239" w:author="Unknown"/>
          <w:rFonts w:ascii="Helvetica" w:eastAsia="Times New Roman" w:hAnsi="Helvetica" w:cs="Helvetica"/>
          <w:color w:val="333333"/>
          <w:sz w:val="21"/>
          <w:szCs w:val="21"/>
        </w:rPr>
      </w:pPr>
      <w:ins w:id="240"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29"/>
        </w:numPr>
        <w:spacing w:before="100" w:beforeAutospacing="1" w:after="100" w:afterAutospacing="1" w:line="240" w:lineRule="auto"/>
        <w:contextualSpacing/>
        <w:rPr>
          <w:ins w:id="241" w:author="Unknown"/>
          <w:rFonts w:ascii="Helvetica" w:eastAsia="Times New Roman" w:hAnsi="Helvetica" w:cs="Helvetica"/>
          <w:color w:val="333333"/>
          <w:sz w:val="21"/>
          <w:szCs w:val="21"/>
        </w:rPr>
      </w:pPr>
      <w:ins w:id="242" w:author="Unknown">
        <w:r w:rsidRPr="00C30277">
          <w:rPr>
            <w:rFonts w:ascii="Helvetica" w:eastAsia="Times New Roman" w:hAnsi="Helvetica" w:cs="Helvetica"/>
            <w:b/>
            <w:bCs/>
            <w:color w:val="333333"/>
            <w:sz w:val="21"/>
          </w:rPr>
          <w:t xml:space="preserve">What is the difference between </w:t>
        </w:r>
        <w:proofErr w:type="spellStart"/>
        <w:r w:rsidRPr="00C30277">
          <w:rPr>
            <w:rFonts w:ascii="Helvetica" w:eastAsia="Times New Roman" w:hAnsi="Helvetica" w:cs="Helvetica"/>
            <w:b/>
            <w:bCs/>
            <w:color w:val="333333"/>
            <w:sz w:val="21"/>
          </w:rPr>
          <w:t>ActionResult</w:t>
        </w:r>
        <w:proofErr w:type="spellEnd"/>
        <w:r w:rsidRPr="00C30277">
          <w:rPr>
            <w:rFonts w:ascii="Helvetica" w:eastAsia="Times New Roman" w:hAnsi="Helvetica" w:cs="Helvetica"/>
            <w:b/>
            <w:bCs/>
            <w:color w:val="333333"/>
            <w:sz w:val="21"/>
          </w:rPr>
          <w:t xml:space="preserve"> and </w:t>
        </w:r>
        <w:proofErr w:type="spellStart"/>
        <w:r w:rsidRPr="00C30277">
          <w:rPr>
            <w:rFonts w:ascii="Helvetica" w:eastAsia="Times New Roman" w:hAnsi="Helvetica" w:cs="Helvetica"/>
            <w:b/>
            <w:bCs/>
            <w:color w:val="333333"/>
            <w:sz w:val="21"/>
          </w:rPr>
          <w:t>ViewResult</w:t>
        </w:r>
        <w:proofErr w:type="spellEnd"/>
        <w:r w:rsidRPr="00C30277">
          <w:rPr>
            <w:rFonts w:ascii="Helvetica" w:eastAsia="Times New Roman" w:hAnsi="Helvetica" w:cs="Helvetica"/>
            <w:b/>
            <w:bCs/>
            <w:color w:val="333333"/>
            <w:sz w:val="21"/>
          </w:rPr>
          <w:t>?</w:t>
        </w:r>
      </w:ins>
    </w:p>
    <w:p w:rsidR="00C30277" w:rsidRPr="00C30277" w:rsidRDefault="00C30277" w:rsidP="00C30277">
      <w:pPr>
        <w:numPr>
          <w:ilvl w:val="0"/>
          <w:numId w:val="30"/>
        </w:numPr>
        <w:spacing w:before="100" w:beforeAutospacing="1" w:after="100" w:afterAutospacing="1" w:line="240" w:lineRule="auto"/>
        <w:contextualSpacing/>
        <w:rPr>
          <w:ins w:id="243" w:author="Unknown"/>
          <w:rFonts w:ascii="Helvetica" w:eastAsia="Times New Roman" w:hAnsi="Helvetica" w:cs="Helvetica"/>
          <w:color w:val="333333"/>
          <w:sz w:val="23"/>
          <w:szCs w:val="23"/>
        </w:rPr>
      </w:pPr>
      <w:proofErr w:type="spellStart"/>
      <w:ins w:id="244" w:author="Unknown">
        <w:r w:rsidRPr="00C30277">
          <w:rPr>
            <w:rFonts w:ascii="Helvetica" w:eastAsia="Times New Roman" w:hAnsi="Helvetica" w:cs="Helvetica"/>
            <w:b/>
            <w:bCs/>
            <w:color w:val="333333"/>
            <w:sz w:val="23"/>
          </w:rPr>
          <w:t>ActionResult</w:t>
        </w:r>
        <w:proofErr w:type="spellEnd"/>
        <w:r w:rsidRPr="00C30277">
          <w:rPr>
            <w:rFonts w:ascii="Helvetica" w:eastAsia="Times New Roman" w:hAnsi="Helvetica" w:cs="Helvetica"/>
            <w:color w:val="333333"/>
            <w:sz w:val="23"/>
            <w:szCs w:val="23"/>
          </w:rPr>
          <w:t xml:space="preserve"> is an abstract class while </w:t>
        </w:r>
        <w:proofErr w:type="spellStart"/>
        <w:r w:rsidRPr="00C30277">
          <w:rPr>
            <w:rFonts w:ascii="Helvetica" w:eastAsia="Times New Roman" w:hAnsi="Helvetica" w:cs="Helvetica"/>
            <w:b/>
            <w:bCs/>
            <w:color w:val="333333"/>
            <w:sz w:val="23"/>
          </w:rPr>
          <w:t>ViewResult</w:t>
        </w:r>
        <w:proofErr w:type="spellEnd"/>
        <w:r w:rsidRPr="00C30277">
          <w:rPr>
            <w:rFonts w:ascii="Helvetica" w:eastAsia="Times New Roman" w:hAnsi="Helvetica" w:cs="Helvetica"/>
            <w:color w:val="333333"/>
            <w:sz w:val="23"/>
            <w:szCs w:val="23"/>
          </w:rPr>
          <w:t xml:space="preserve"> derives from the </w:t>
        </w:r>
        <w:proofErr w:type="spellStart"/>
        <w:r w:rsidRPr="00C30277">
          <w:rPr>
            <w:rFonts w:ascii="Helvetica" w:eastAsia="Times New Roman" w:hAnsi="Helvetica" w:cs="Helvetica"/>
            <w:color w:val="333333"/>
            <w:sz w:val="23"/>
            <w:szCs w:val="23"/>
          </w:rPr>
          <w:t>ActionResult</w:t>
        </w:r>
        <w:proofErr w:type="spellEnd"/>
        <w:r w:rsidRPr="00C30277">
          <w:rPr>
            <w:rFonts w:ascii="Helvetica" w:eastAsia="Times New Roman" w:hAnsi="Helvetica" w:cs="Helvetica"/>
            <w:color w:val="333333"/>
            <w:sz w:val="23"/>
            <w:szCs w:val="23"/>
          </w:rPr>
          <w:t xml:space="preserve"> class.</w:t>
        </w:r>
      </w:ins>
    </w:p>
    <w:p w:rsidR="00C30277" w:rsidRPr="00C30277" w:rsidRDefault="00C30277" w:rsidP="00C30277">
      <w:pPr>
        <w:numPr>
          <w:ilvl w:val="0"/>
          <w:numId w:val="30"/>
        </w:numPr>
        <w:spacing w:before="100" w:beforeAutospacing="1" w:after="100" w:afterAutospacing="1" w:line="240" w:lineRule="auto"/>
        <w:contextualSpacing/>
        <w:rPr>
          <w:ins w:id="245" w:author="Unknown"/>
          <w:rFonts w:ascii="Helvetica" w:eastAsia="Times New Roman" w:hAnsi="Helvetica" w:cs="Helvetica"/>
          <w:color w:val="333333"/>
          <w:sz w:val="23"/>
          <w:szCs w:val="23"/>
        </w:rPr>
      </w:pPr>
      <w:proofErr w:type="spellStart"/>
      <w:ins w:id="246" w:author="Unknown">
        <w:r w:rsidRPr="00C30277">
          <w:rPr>
            <w:rFonts w:ascii="Helvetica" w:eastAsia="Times New Roman" w:hAnsi="Helvetica" w:cs="Helvetica"/>
            <w:b/>
            <w:bCs/>
            <w:color w:val="333333"/>
            <w:sz w:val="23"/>
          </w:rPr>
          <w:t>ActionResult</w:t>
        </w:r>
        <w:proofErr w:type="spellEnd"/>
        <w:r w:rsidRPr="00C30277">
          <w:rPr>
            <w:rFonts w:ascii="Helvetica" w:eastAsia="Times New Roman" w:hAnsi="Helvetica" w:cs="Helvetica"/>
            <w:color w:val="333333"/>
            <w:sz w:val="23"/>
            <w:szCs w:val="23"/>
          </w:rPr>
          <w:t xml:space="preserve"> has several derived classes like </w:t>
        </w:r>
        <w:proofErr w:type="spellStart"/>
        <w:r w:rsidRPr="00C30277">
          <w:rPr>
            <w:rFonts w:ascii="Helvetica" w:eastAsia="Times New Roman" w:hAnsi="Helvetica" w:cs="Helvetica"/>
            <w:b/>
            <w:bCs/>
            <w:color w:val="333333"/>
            <w:sz w:val="23"/>
          </w:rPr>
          <w:t>ViewResult</w:t>
        </w:r>
        <w:proofErr w:type="spellEnd"/>
        <w:r w:rsidRPr="00C30277">
          <w:rPr>
            <w:rFonts w:ascii="Helvetica" w:eastAsia="Times New Roman" w:hAnsi="Helvetica" w:cs="Helvetica"/>
            <w:color w:val="333333"/>
            <w:sz w:val="23"/>
            <w:szCs w:val="23"/>
          </w:rPr>
          <w:t xml:space="preserve">, </w:t>
        </w:r>
        <w:proofErr w:type="spellStart"/>
        <w:r w:rsidRPr="00C30277">
          <w:rPr>
            <w:rFonts w:ascii="Helvetica" w:eastAsia="Times New Roman" w:hAnsi="Helvetica" w:cs="Helvetica"/>
            <w:b/>
            <w:bCs/>
            <w:color w:val="333333"/>
            <w:sz w:val="23"/>
          </w:rPr>
          <w:t>JsonResult</w:t>
        </w:r>
        <w:proofErr w:type="spellEnd"/>
        <w:r w:rsidRPr="00C30277">
          <w:rPr>
            <w:rFonts w:ascii="Helvetica" w:eastAsia="Times New Roman" w:hAnsi="Helvetica" w:cs="Helvetica"/>
            <w:color w:val="333333"/>
            <w:sz w:val="23"/>
            <w:szCs w:val="23"/>
          </w:rPr>
          <w:t xml:space="preserve">, </w:t>
        </w:r>
        <w:proofErr w:type="spellStart"/>
        <w:r w:rsidRPr="00C30277">
          <w:rPr>
            <w:rFonts w:ascii="Helvetica" w:eastAsia="Times New Roman" w:hAnsi="Helvetica" w:cs="Helvetica"/>
            <w:b/>
            <w:bCs/>
            <w:color w:val="333333"/>
            <w:sz w:val="23"/>
          </w:rPr>
          <w:t>FileStreamResult</w:t>
        </w:r>
        <w:proofErr w:type="spellEnd"/>
        <w:r w:rsidRPr="00C30277">
          <w:rPr>
            <w:rFonts w:ascii="Helvetica" w:eastAsia="Times New Roman" w:hAnsi="Helvetica" w:cs="Helvetica"/>
            <w:color w:val="333333"/>
            <w:sz w:val="23"/>
            <w:szCs w:val="23"/>
          </w:rPr>
          <w:t>, and so on.</w:t>
        </w:r>
      </w:ins>
    </w:p>
    <w:p w:rsidR="00C30277" w:rsidRPr="00C30277" w:rsidRDefault="00C30277" w:rsidP="00C30277">
      <w:pPr>
        <w:numPr>
          <w:ilvl w:val="0"/>
          <w:numId w:val="30"/>
        </w:numPr>
        <w:spacing w:before="100" w:beforeAutospacing="1" w:after="100" w:afterAutospacing="1" w:line="240" w:lineRule="auto"/>
        <w:contextualSpacing/>
        <w:rPr>
          <w:ins w:id="247" w:author="Unknown"/>
          <w:rFonts w:ascii="Helvetica" w:eastAsia="Times New Roman" w:hAnsi="Helvetica" w:cs="Helvetica"/>
          <w:color w:val="333333"/>
          <w:sz w:val="23"/>
          <w:szCs w:val="23"/>
        </w:rPr>
      </w:pPr>
      <w:proofErr w:type="spellStart"/>
      <w:ins w:id="248" w:author="Unknown">
        <w:r w:rsidRPr="00C30277">
          <w:rPr>
            <w:rFonts w:ascii="Helvetica" w:eastAsia="Times New Roman" w:hAnsi="Helvetica" w:cs="Helvetica"/>
            <w:b/>
            <w:bCs/>
            <w:color w:val="333333"/>
            <w:sz w:val="23"/>
          </w:rPr>
          <w:t>ActionResult</w:t>
        </w:r>
        <w:proofErr w:type="spellEnd"/>
        <w:r w:rsidRPr="00C30277">
          <w:rPr>
            <w:rFonts w:ascii="Helvetica" w:eastAsia="Times New Roman" w:hAnsi="Helvetica" w:cs="Helvetica"/>
            <w:color w:val="333333"/>
            <w:sz w:val="23"/>
            <w:szCs w:val="23"/>
          </w:rPr>
          <w:t xml:space="preserve"> can be used to exploit polymorphism and dynamism. So if you are returning different types of views dynamically, </w:t>
        </w:r>
        <w:proofErr w:type="spellStart"/>
        <w:r w:rsidRPr="00C30277">
          <w:rPr>
            <w:rFonts w:ascii="Helvetica" w:eastAsia="Times New Roman" w:hAnsi="Helvetica" w:cs="Helvetica"/>
            <w:b/>
            <w:bCs/>
            <w:color w:val="333333"/>
            <w:sz w:val="23"/>
          </w:rPr>
          <w:t>ActionResult</w:t>
        </w:r>
        <w:proofErr w:type="spellEnd"/>
        <w:r w:rsidRPr="00C30277">
          <w:rPr>
            <w:rFonts w:ascii="Helvetica" w:eastAsia="Times New Roman" w:hAnsi="Helvetica" w:cs="Helvetica"/>
            <w:color w:val="333333"/>
            <w:sz w:val="23"/>
            <w:szCs w:val="23"/>
          </w:rPr>
          <w:t xml:space="preserve"> is the best thing. For example in the below code snippet, you can see we have a simple action called </w:t>
        </w:r>
        <w:proofErr w:type="spellStart"/>
        <w:r w:rsidRPr="00C30277">
          <w:rPr>
            <w:rFonts w:ascii="Helvetica" w:eastAsia="Times New Roman" w:hAnsi="Helvetica" w:cs="Helvetica"/>
            <w:b/>
            <w:bCs/>
            <w:color w:val="333333"/>
            <w:sz w:val="23"/>
          </w:rPr>
          <w:t>DynamicView</w:t>
        </w:r>
        <w:proofErr w:type="spellEnd"/>
        <w:r w:rsidRPr="00C30277">
          <w:rPr>
            <w:rFonts w:ascii="Helvetica" w:eastAsia="Times New Roman" w:hAnsi="Helvetica" w:cs="Helvetica"/>
            <w:color w:val="333333"/>
            <w:sz w:val="23"/>
            <w:szCs w:val="23"/>
          </w:rPr>
          <w:t>. Depending on the flag (</w:t>
        </w:r>
        <w:proofErr w:type="spellStart"/>
        <w:r w:rsidRPr="00C30277">
          <w:rPr>
            <w:rFonts w:ascii="Helvetica" w:eastAsia="Times New Roman" w:hAnsi="Helvetica" w:cs="Helvetica"/>
            <w:b/>
            <w:bCs/>
            <w:color w:val="333333"/>
            <w:sz w:val="23"/>
          </w:rPr>
          <w:t>IsHtmlView</w:t>
        </w:r>
        <w:proofErr w:type="spellEnd"/>
        <w:r w:rsidRPr="00C30277">
          <w:rPr>
            <w:rFonts w:ascii="Helvetica" w:eastAsia="Times New Roman" w:hAnsi="Helvetica" w:cs="Helvetica"/>
            <w:color w:val="333333"/>
            <w:sz w:val="23"/>
            <w:szCs w:val="23"/>
          </w:rPr>
          <w:t xml:space="preserve">) it will either return a </w:t>
        </w:r>
        <w:proofErr w:type="spellStart"/>
        <w:r w:rsidRPr="00C30277">
          <w:rPr>
            <w:rFonts w:ascii="Helvetica" w:eastAsia="Times New Roman" w:hAnsi="Helvetica" w:cs="Helvetica"/>
            <w:b/>
            <w:bCs/>
            <w:color w:val="333333"/>
            <w:sz w:val="23"/>
          </w:rPr>
          <w:t>ViewResult</w:t>
        </w:r>
        <w:proofErr w:type="spellEnd"/>
        <w:r w:rsidRPr="00C30277">
          <w:rPr>
            <w:rFonts w:ascii="Helvetica" w:eastAsia="Times New Roman" w:hAnsi="Helvetica" w:cs="Helvetica"/>
            <w:color w:val="333333"/>
            <w:sz w:val="23"/>
            <w:szCs w:val="23"/>
          </w:rPr>
          <w:t xml:space="preserve"> or </w:t>
        </w:r>
        <w:proofErr w:type="spellStart"/>
        <w:r w:rsidRPr="00C30277">
          <w:rPr>
            <w:rFonts w:ascii="Helvetica" w:eastAsia="Times New Roman" w:hAnsi="Helvetica" w:cs="Helvetica"/>
            <w:b/>
            <w:bCs/>
            <w:color w:val="333333"/>
            <w:sz w:val="23"/>
          </w:rPr>
          <w:t>JsonResult</w:t>
        </w:r>
        <w:proofErr w:type="spellEnd"/>
        <w:r w:rsidRPr="00C30277">
          <w:rPr>
            <w:rFonts w:ascii="Helvetica" w:eastAsia="Times New Roman" w:hAnsi="Helvetica" w:cs="Helvetica"/>
            <w:b/>
            <w:bCs/>
            <w:color w:val="333333"/>
            <w:sz w:val="23"/>
          </w:rPr>
          <w:t>.</w:t>
        </w:r>
      </w:ins>
    </w:p>
    <w:p w:rsidR="00C30277" w:rsidRPr="00C30277" w:rsidRDefault="00C30277" w:rsidP="00C30277">
      <w:pPr>
        <w:spacing w:after="150" w:line="240" w:lineRule="auto"/>
        <w:contextualSpacing/>
        <w:rPr>
          <w:ins w:id="249" w:author="Unknown"/>
          <w:rFonts w:ascii="Helvetica" w:eastAsia="Times New Roman" w:hAnsi="Helvetica" w:cs="Helvetica"/>
          <w:color w:val="333333"/>
          <w:sz w:val="21"/>
          <w:szCs w:val="21"/>
        </w:rPr>
      </w:pPr>
      <w:ins w:id="250" w:author="Unknown">
        <w:r w:rsidRPr="00C30277">
          <w:rPr>
            <w:rFonts w:ascii="Helvetica" w:eastAsia="Times New Roman" w:hAnsi="Helvetica" w:cs="Helvetica"/>
            <w:b/>
            <w:bCs/>
            <w:color w:val="333333"/>
            <w:sz w:val="21"/>
          </w:rPr>
          <w:t>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251" w:author="Unknown"/>
          <w:rFonts w:ascii="Consolas" w:eastAsia="Times New Roman" w:hAnsi="Consolas" w:cs="Consolas"/>
          <w:color w:val="C7254E"/>
          <w:sz w:val="18"/>
          <w:szCs w:val="18"/>
        </w:rPr>
      </w:pPr>
      <w:proofErr w:type="gramStart"/>
      <w:ins w:id="252" w:author="Unknown">
        <w:r w:rsidRPr="00C30277">
          <w:rPr>
            <w:rFonts w:ascii="Consolas" w:eastAsia="Times New Roman" w:hAnsi="Consolas" w:cs="Consolas"/>
            <w:color w:val="C7254E"/>
            <w:sz w:val="18"/>
            <w:szCs w:val="18"/>
          </w:rPr>
          <w:t>public</w:t>
        </w:r>
        <w:proofErr w:type="gram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ActionResult</w:t>
        </w:r>
        <w:proofErr w:type="spell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DynamicView</w:t>
        </w:r>
        <w:proofErr w:type="spellEnd"/>
        <w:r w:rsidRPr="00C30277">
          <w:rPr>
            <w:rFonts w:ascii="Consolas" w:eastAsia="Times New Roman" w:hAnsi="Consolas" w:cs="Consolas"/>
            <w:color w:val="C7254E"/>
            <w:sz w:val="18"/>
            <w:szCs w:val="18"/>
          </w:rPr>
          <w:t>()</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253"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254" w:author="Unknown"/>
          <w:rFonts w:ascii="Consolas" w:eastAsia="Times New Roman" w:hAnsi="Consolas" w:cs="Consolas"/>
          <w:color w:val="C7254E"/>
          <w:sz w:val="18"/>
          <w:szCs w:val="18"/>
        </w:rPr>
      </w:pPr>
      <w:ins w:id="255" w:author="Unknown">
        <w:r w:rsidRPr="00C30277">
          <w:rPr>
            <w:rFonts w:ascii="Consolas" w:eastAsia="Times New Roman" w:hAnsi="Consolas" w:cs="Consolas"/>
            <w:color w:val="C7254E"/>
            <w:sz w:val="18"/>
            <w:szCs w:val="18"/>
          </w:rPr>
          <w:t>{</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256"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257" w:author="Unknown"/>
          <w:rFonts w:ascii="Consolas" w:eastAsia="Times New Roman" w:hAnsi="Consolas" w:cs="Consolas"/>
          <w:color w:val="C7254E"/>
          <w:sz w:val="18"/>
          <w:szCs w:val="18"/>
        </w:rPr>
      </w:pPr>
      <w:ins w:id="258"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if</w:t>
        </w:r>
        <w:proofErr w:type="gram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IsHtmlView</w:t>
        </w:r>
        <w:proofErr w:type="spellEnd"/>
        <w:r w:rsidRPr="00C30277">
          <w:rPr>
            <w:rFonts w:ascii="Consolas" w:eastAsia="Times New Roman" w:hAnsi="Consolas" w:cs="Consolas"/>
            <w:color w:val="C7254E"/>
            <w:sz w:val="18"/>
            <w:szCs w:val="18"/>
          </w:rPr>
          <w:t>)</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259"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260" w:author="Unknown"/>
          <w:rFonts w:ascii="Consolas" w:eastAsia="Times New Roman" w:hAnsi="Consolas" w:cs="Consolas"/>
          <w:color w:val="C7254E"/>
          <w:sz w:val="18"/>
          <w:szCs w:val="18"/>
        </w:rPr>
      </w:pPr>
      <w:ins w:id="261"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return</w:t>
        </w:r>
        <w:proofErr w:type="gramEnd"/>
        <w:r w:rsidRPr="00C30277">
          <w:rPr>
            <w:rFonts w:ascii="Consolas" w:eastAsia="Times New Roman" w:hAnsi="Consolas" w:cs="Consolas"/>
            <w:color w:val="C7254E"/>
            <w:sz w:val="18"/>
            <w:szCs w:val="18"/>
          </w:rPr>
          <w:t xml:space="preserve"> View(); // returns simple </w:t>
        </w:r>
        <w:proofErr w:type="spellStart"/>
        <w:r w:rsidRPr="00C30277">
          <w:rPr>
            <w:rFonts w:ascii="Consolas" w:eastAsia="Times New Roman" w:hAnsi="Consolas" w:cs="Consolas"/>
            <w:color w:val="C7254E"/>
            <w:sz w:val="18"/>
            <w:szCs w:val="18"/>
          </w:rPr>
          <w:t>ViewResult</w:t>
        </w:r>
        <w:proofErr w:type="spellEnd"/>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262"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263" w:author="Unknown"/>
          <w:rFonts w:ascii="Consolas" w:eastAsia="Times New Roman" w:hAnsi="Consolas" w:cs="Consolas"/>
          <w:color w:val="C7254E"/>
          <w:sz w:val="18"/>
          <w:szCs w:val="18"/>
        </w:rPr>
      </w:pPr>
      <w:ins w:id="264"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else</w:t>
        </w:r>
        <w:proofErr w:type="gramEnd"/>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265"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266" w:author="Unknown"/>
          <w:rFonts w:ascii="Consolas" w:eastAsia="Times New Roman" w:hAnsi="Consolas" w:cs="Consolas"/>
          <w:color w:val="C7254E"/>
          <w:sz w:val="18"/>
          <w:szCs w:val="18"/>
        </w:rPr>
      </w:pPr>
      <w:ins w:id="267"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return</w:t>
        </w:r>
        <w:proofErr w:type="gram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Json</w:t>
        </w:r>
        <w:proofErr w:type="spellEnd"/>
        <w:r w:rsidRPr="00C30277">
          <w:rPr>
            <w:rFonts w:ascii="Consolas" w:eastAsia="Times New Roman" w:hAnsi="Consolas" w:cs="Consolas"/>
            <w:color w:val="C7254E"/>
            <w:sz w:val="18"/>
            <w:szCs w:val="18"/>
          </w:rPr>
          <w:t xml:space="preserve">(); // returns </w:t>
        </w:r>
        <w:proofErr w:type="spellStart"/>
        <w:r w:rsidRPr="00C30277">
          <w:rPr>
            <w:rFonts w:ascii="Consolas" w:eastAsia="Times New Roman" w:hAnsi="Consolas" w:cs="Consolas"/>
            <w:color w:val="C7254E"/>
            <w:sz w:val="18"/>
            <w:szCs w:val="18"/>
          </w:rPr>
          <w:t>JsonResult</w:t>
        </w:r>
        <w:proofErr w:type="spellEnd"/>
        <w:r w:rsidRPr="00C30277">
          <w:rPr>
            <w:rFonts w:ascii="Consolas" w:eastAsia="Times New Roman" w:hAnsi="Consolas" w:cs="Consolas"/>
            <w:color w:val="C7254E"/>
            <w:sz w:val="18"/>
            <w:szCs w:val="18"/>
          </w:rPr>
          <w:t xml:space="preserve"> view</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268"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269" w:author="Unknown"/>
          <w:rFonts w:ascii="Consolas" w:eastAsia="Times New Roman" w:hAnsi="Consolas" w:cs="Consolas"/>
          <w:color w:val="333333"/>
          <w:sz w:val="20"/>
          <w:szCs w:val="20"/>
        </w:rPr>
      </w:pPr>
      <w:ins w:id="270" w:author="Unknown">
        <w:r w:rsidRPr="00C30277">
          <w:rPr>
            <w:rFonts w:ascii="Consolas" w:eastAsia="Times New Roman" w:hAnsi="Consolas" w:cs="Consolas"/>
            <w:color w:val="C7254E"/>
            <w:sz w:val="18"/>
            <w:szCs w:val="18"/>
          </w:rPr>
          <w:t>}</w:t>
        </w:r>
      </w:ins>
    </w:p>
    <w:p w:rsidR="00C30277" w:rsidRPr="00C30277" w:rsidRDefault="00C30277" w:rsidP="00C30277">
      <w:pPr>
        <w:spacing w:after="150" w:line="240" w:lineRule="auto"/>
        <w:contextualSpacing/>
        <w:rPr>
          <w:ins w:id="271" w:author="Unknown"/>
          <w:rFonts w:ascii="Helvetica" w:eastAsia="Times New Roman" w:hAnsi="Helvetica" w:cs="Helvetica"/>
          <w:color w:val="333333"/>
          <w:sz w:val="21"/>
          <w:szCs w:val="21"/>
        </w:rPr>
      </w:pPr>
      <w:ins w:id="272"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273" w:author="Unknown"/>
          <w:rFonts w:ascii="Helvetica" w:eastAsia="Times New Roman" w:hAnsi="Helvetica" w:cs="Helvetica"/>
          <w:color w:val="333333"/>
          <w:sz w:val="21"/>
          <w:szCs w:val="21"/>
        </w:rPr>
      </w:pPr>
      <w:ins w:id="274"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31"/>
        </w:numPr>
        <w:spacing w:before="100" w:beforeAutospacing="1" w:after="100" w:afterAutospacing="1" w:line="240" w:lineRule="auto"/>
        <w:contextualSpacing/>
        <w:rPr>
          <w:ins w:id="275" w:author="Unknown"/>
          <w:rFonts w:ascii="Helvetica" w:eastAsia="Times New Roman" w:hAnsi="Helvetica" w:cs="Helvetica"/>
          <w:color w:val="333333"/>
          <w:sz w:val="21"/>
          <w:szCs w:val="21"/>
        </w:rPr>
      </w:pPr>
      <w:ins w:id="276" w:author="Unknown">
        <w:r w:rsidRPr="00C30277">
          <w:rPr>
            <w:rFonts w:ascii="Helvetica" w:eastAsia="Times New Roman" w:hAnsi="Helvetica" w:cs="Helvetica"/>
            <w:b/>
            <w:bCs/>
            <w:color w:val="333333"/>
            <w:sz w:val="21"/>
          </w:rPr>
          <w:t>What is Route Constraints in MVC?</w:t>
        </w:r>
      </w:ins>
    </w:p>
    <w:p w:rsidR="00C30277" w:rsidRPr="00C30277" w:rsidRDefault="00C30277" w:rsidP="00C30277">
      <w:pPr>
        <w:spacing w:after="150" w:line="240" w:lineRule="auto"/>
        <w:contextualSpacing/>
        <w:rPr>
          <w:ins w:id="277" w:author="Unknown"/>
          <w:rFonts w:ascii="Helvetica" w:eastAsia="Times New Roman" w:hAnsi="Helvetica" w:cs="Helvetica"/>
          <w:color w:val="333333"/>
          <w:sz w:val="21"/>
          <w:szCs w:val="21"/>
        </w:rPr>
      </w:pPr>
      <w:ins w:id="278" w:author="Unknown">
        <w:r w:rsidRPr="00C30277">
          <w:rPr>
            <w:rFonts w:ascii="Helvetica" w:eastAsia="Times New Roman" w:hAnsi="Helvetica" w:cs="Helvetica"/>
            <w:b/>
            <w:bCs/>
            <w:color w:val="333333"/>
            <w:sz w:val="21"/>
          </w:rPr>
          <w:t> </w:t>
        </w:r>
      </w:ins>
    </w:p>
    <w:p w:rsidR="00C30277" w:rsidRPr="00C30277" w:rsidRDefault="00C30277" w:rsidP="00C30277">
      <w:pPr>
        <w:spacing w:after="150" w:line="240" w:lineRule="auto"/>
        <w:contextualSpacing/>
        <w:rPr>
          <w:ins w:id="279" w:author="Unknown"/>
          <w:rFonts w:ascii="Helvetica" w:eastAsia="Times New Roman" w:hAnsi="Helvetica" w:cs="Helvetica"/>
          <w:color w:val="333333"/>
          <w:sz w:val="21"/>
          <w:szCs w:val="21"/>
        </w:rPr>
      </w:pPr>
      <w:ins w:id="280" w:author="Unknown">
        <w:r w:rsidRPr="00C30277">
          <w:rPr>
            <w:rFonts w:ascii="Helvetica" w:eastAsia="Times New Roman" w:hAnsi="Helvetica" w:cs="Helvetica"/>
            <w:color w:val="333333"/>
            <w:sz w:val="21"/>
            <w:szCs w:val="21"/>
          </w:rPr>
          <w:lastRenderedPageBreak/>
          <w:t>This is very necessary for when we want to add a specific constraint to our URL.  So, we want to set some constraint string after our host name. Fine, let's see how to implement it.</w:t>
        </w:r>
      </w:ins>
    </w:p>
    <w:p w:rsidR="00C30277" w:rsidRPr="00C30277" w:rsidRDefault="00C30277" w:rsidP="00C30277">
      <w:pPr>
        <w:spacing w:after="150" w:line="240" w:lineRule="auto"/>
        <w:contextualSpacing/>
        <w:rPr>
          <w:ins w:id="281" w:author="Unknown"/>
          <w:rFonts w:ascii="Helvetica" w:eastAsia="Times New Roman" w:hAnsi="Helvetica" w:cs="Helvetica"/>
          <w:color w:val="333333"/>
          <w:sz w:val="21"/>
          <w:szCs w:val="21"/>
        </w:rPr>
      </w:pPr>
      <w:ins w:id="282" w:author="Unknown">
        <w:r w:rsidRPr="00C30277">
          <w:rPr>
            <w:rFonts w:ascii="Helvetica" w:eastAsia="Times New Roman" w:hAnsi="Helvetica" w:cs="Helvetica"/>
            <w:color w:val="333333"/>
            <w:sz w:val="21"/>
            <w:szCs w:val="21"/>
          </w:rPr>
          <w:t xml:space="preserve">It's very simple to implement, just open the </w:t>
        </w:r>
        <w:proofErr w:type="spellStart"/>
        <w:r w:rsidRPr="00C30277">
          <w:rPr>
            <w:rFonts w:ascii="Helvetica" w:eastAsia="Times New Roman" w:hAnsi="Helvetica" w:cs="Helvetica"/>
            <w:color w:val="333333"/>
            <w:sz w:val="21"/>
            <w:szCs w:val="21"/>
          </w:rPr>
          <w:t>RouteConfig.cs</w:t>
        </w:r>
        <w:proofErr w:type="spellEnd"/>
        <w:r w:rsidRPr="00C30277">
          <w:rPr>
            <w:rFonts w:ascii="Helvetica" w:eastAsia="Times New Roman" w:hAnsi="Helvetica" w:cs="Helvetica"/>
            <w:color w:val="333333"/>
            <w:sz w:val="21"/>
            <w:szCs w:val="21"/>
          </w:rPr>
          <w:t xml:space="preserve"> file and you will find the routing definition in that. And modify the routing entry as in the following. We will see that we have added “</w:t>
        </w:r>
        <w:proofErr w:type="spellStart"/>
        <w:r w:rsidRPr="00C30277">
          <w:rPr>
            <w:rFonts w:ascii="Helvetica" w:eastAsia="Times New Roman" w:hAnsi="Helvetica" w:cs="Helvetica"/>
            <w:color w:val="333333"/>
            <w:sz w:val="21"/>
            <w:szCs w:val="21"/>
          </w:rPr>
          <w:t>abc</w:t>
        </w:r>
        <w:proofErr w:type="spellEnd"/>
        <w:r w:rsidRPr="00C30277">
          <w:rPr>
            <w:rFonts w:ascii="Helvetica" w:eastAsia="Times New Roman" w:hAnsi="Helvetica" w:cs="Helvetica"/>
            <w:color w:val="333333"/>
            <w:sz w:val="21"/>
            <w:szCs w:val="21"/>
          </w:rPr>
          <w:t>” before.</w:t>
        </w:r>
      </w:ins>
    </w:p>
    <w:p w:rsidR="00C30277" w:rsidRPr="00C30277" w:rsidRDefault="00C30277" w:rsidP="00C30277">
      <w:pPr>
        <w:spacing w:after="150" w:line="240" w:lineRule="auto"/>
        <w:contextualSpacing/>
        <w:rPr>
          <w:ins w:id="283" w:author="Unknown"/>
          <w:rFonts w:ascii="Helvetica" w:eastAsia="Times New Roman" w:hAnsi="Helvetica" w:cs="Helvetica"/>
          <w:color w:val="333333"/>
          <w:sz w:val="21"/>
          <w:szCs w:val="21"/>
        </w:rPr>
      </w:pPr>
      <w:ins w:id="284"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285" w:author="Unknown"/>
          <w:rFonts w:ascii="Helvetica" w:eastAsia="Times New Roman" w:hAnsi="Helvetica" w:cs="Helvetica"/>
          <w:color w:val="333333"/>
          <w:sz w:val="21"/>
          <w:szCs w:val="21"/>
        </w:rPr>
      </w:pPr>
    </w:p>
    <w:p w:rsidR="00C30277" w:rsidRPr="00C30277" w:rsidRDefault="00C30277" w:rsidP="00C30277">
      <w:pPr>
        <w:spacing w:after="150" w:line="240" w:lineRule="auto"/>
        <w:contextualSpacing/>
        <w:rPr>
          <w:ins w:id="286" w:author="Unknown"/>
          <w:rFonts w:ascii="Helvetica" w:eastAsia="Times New Roman" w:hAnsi="Helvetica" w:cs="Helvetica"/>
          <w:color w:val="333333"/>
          <w:sz w:val="21"/>
          <w:szCs w:val="21"/>
        </w:rPr>
      </w:pPr>
      <w:ins w:id="287"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288" w:author="Unknown"/>
          <w:rFonts w:ascii="Helvetica" w:eastAsia="Times New Roman" w:hAnsi="Helvetica" w:cs="Helvetica"/>
          <w:color w:val="333333"/>
          <w:sz w:val="21"/>
          <w:szCs w:val="21"/>
        </w:rPr>
      </w:pPr>
      <w:ins w:id="289" w:author="Unknown">
        <w:r w:rsidRPr="00C30277">
          <w:rPr>
            <w:rFonts w:ascii="Helvetica" w:eastAsia="Times New Roman" w:hAnsi="Helvetica" w:cs="Helvetica"/>
            <w:color w:val="333333"/>
            <w:sz w:val="21"/>
            <w:szCs w:val="21"/>
          </w:rPr>
          <w:t>Controller name, now when we browse we need to specify the string in the URL, as in the following:</w:t>
        </w:r>
      </w:ins>
    </w:p>
    <w:p w:rsidR="00C30277" w:rsidRPr="00C30277" w:rsidRDefault="00C30277" w:rsidP="00C30277">
      <w:pPr>
        <w:spacing w:after="150" w:line="240" w:lineRule="auto"/>
        <w:contextualSpacing/>
        <w:rPr>
          <w:ins w:id="290" w:author="Unknown"/>
          <w:rFonts w:ascii="Helvetica" w:eastAsia="Times New Roman" w:hAnsi="Helvetica" w:cs="Helvetica"/>
          <w:color w:val="333333"/>
          <w:sz w:val="21"/>
          <w:szCs w:val="21"/>
        </w:rPr>
      </w:pPr>
      <w:ins w:id="291"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292" w:author="Unknown"/>
          <w:rFonts w:ascii="Helvetica" w:eastAsia="Times New Roman" w:hAnsi="Helvetica" w:cs="Helvetica"/>
          <w:color w:val="333333"/>
          <w:sz w:val="21"/>
          <w:szCs w:val="21"/>
        </w:rPr>
      </w:pPr>
      <w:ins w:id="293"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294" w:author="Unknown"/>
          <w:rFonts w:ascii="Helvetica" w:eastAsia="Times New Roman" w:hAnsi="Helvetica" w:cs="Helvetica"/>
          <w:color w:val="333333"/>
          <w:sz w:val="21"/>
          <w:szCs w:val="21"/>
        </w:rPr>
      </w:pPr>
      <w:ins w:id="295"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32"/>
        </w:numPr>
        <w:spacing w:before="100" w:beforeAutospacing="1" w:after="100" w:afterAutospacing="1" w:line="240" w:lineRule="auto"/>
        <w:contextualSpacing/>
        <w:rPr>
          <w:ins w:id="296" w:author="Unknown"/>
          <w:rFonts w:ascii="Helvetica" w:eastAsia="Times New Roman" w:hAnsi="Helvetica" w:cs="Helvetica"/>
          <w:color w:val="333333"/>
          <w:sz w:val="21"/>
          <w:szCs w:val="21"/>
        </w:rPr>
      </w:pPr>
      <w:ins w:id="297" w:author="Unknown">
        <w:r w:rsidRPr="00C30277">
          <w:rPr>
            <w:rFonts w:ascii="Helvetica" w:eastAsia="Times New Roman" w:hAnsi="Helvetica" w:cs="Helvetica"/>
            <w:b/>
            <w:bCs/>
            <w:color w:val="333333"/>
            <w:sz w:val="21"/>
          </w:rPr>
          <w:t>What is Output Caching in MVC?</w:t>
        </w:r>
      </w:ins>
    </w:p>
    <w:p w:rsidR="00C30277" w:rsidRPr="00C30277" w:rsidRDefault="00C30277" w:rsidP="00C30277">
      <w:pPr>
        <w:spacing w:after="150" w:line="240" w:lineRule="auto"/>
        <w:contextualSpacing/>
        <w:rPr>
          <w:ins w:id="298" w:author="Unknown"/>
          <w:rFonts w:ascii="Helvetica" w:eastAsia="Times New Roman" w:hAnsi="Helvetica" w:cs="Helvetica"/>
          <w:color w:val="333333"/>
          <w:sz w:val="21"/>
          <w:szCs w:val="21"/>
        </w:rPr>
      </w:pPr>
      <w:ins w:id="299" w:author="Unknown">
        <w:r w:rsidRPr="00C30277">
          <w:rPr>
            <w:rFonts w:ascii="Helvetica" w:eastAsia="Times New Roman" w:hAnsi="Helvetica" w:cs="Helvetica"/>
            <w:color w:val="333333"/>
            <w:sz w:val="21"/>
            <w:szCs w:val="21"/>
          </w:rPr>
          <w:t>The main purpose of using Output Caching is to dramatically improve the performance of an ASP.NET MVC Application. It enables us to cache the content returned by any controller method so that the same content does not need to be generated each time the same controller method is invoked. Output Caching has huge advantages, such as it reduces server round trips, reduces database server round trips, reduces network traffic etc.</w:t>
        </w:r>
      </w:ins>
    </w:p>
    <w:p w:rsidR="00C30277" w:rsidRPr="00C30277" w:rsidRDefault="00C30277" w:rsidP="00C30277">
      <w:pPr>
        <w:spacing w:after="150" w:line="240" w:lineRule="auto"/>
        <w:contextualSpacing/>
        <w:rPr>
          <w:ins w:id="300" w:author="Unknown"/>
          <w:rFonts w:ascii="Helvetica" w:eastAsia="Times New Roman" w:hAnsi="Helvetica" w:cs="Helvetica"/>
          <w:color w:val="333333"/>
          <w:sz w:val="21"/>
          <w:szCs w:val="21"/>
        </w:rPr>
      </w:pPr>
      <w:proofErr w:type="spellStart"/>
      <w:ins w:id="301" w:author="Unknown">
        <w:r w:rsidRPr="00C30277">
          <w:rPr>
            <w:rFonts w:ascii="Helvetica" w:eastAsia="Times New Roman" w:hAnsi="Helvetica" w:cs="Helvetica"/>
            <w:color w:val="333333"/>
            <w:sz w:val="21"/>
            <w:szCs w:val="21"/>
          </w:rPr>
          <w:t>OutputCache</w:t>
        </w:r>
        <w:proofErr w:type="spellEnd"/>
        <w:r w:rsidRPr="00C30277">
          <w:rPr>
            <w:rFonts w:ascii="Helvetica" w:eastAsia="Times New Roman" w:hAnsi="Helvetica" w:cs="Helvetica"/>
            <w:color w:val="333333"/>
            <w:sz w:val="21"/>
            <w:szCs w:val="21"/>
          </w:rPr>
          <w:t xml:space="preserve"> label has a "Location" attribute and it is fully controllable. Its default value is "Any", however there are the following locations available; as of now, we can use any one.</w:t>
        </w:r>
      </w:ins>
    </w:p>
    <w:p w:rsidR="00C30277" w:rsidRPr="00C30277" w:rsidRDefault="00C30277" w:rsidP="00C30277">
      <w:pPr>
        <w:numPr>
          <w:ilvl w:val="0"/>
          <w:numId w:val="33"/>
        </w:numPr>
        <w:spacing w:before="100" w:beforeAutospacing="1" w:after="100" w:afterAutospacing="1" w:line="240" w:lineRule="auto"/>
        <w:contextualSpacing/>
        <w:rPr>
          <w:ins w:id="302" w:author="Unknown"/>
          <w:rFonts w:ascii="Helvetica" w:eastAsia="Times New Roman" w:hAnsi="Helvetica" w:cs="Helvetica"/>
          <w:color w:val="333333"/>
          <w:sz w:val="23"/>
          <w:szCs w:val="23"/>
        </w:rPr>
      </w:pPr>
      <w:ins w:id="303" w:author="Unknown">
        <w:r w:rsidRPr="00C30277">
          <w:rPr>
            <w:rFonts w:ascii="Helvetica" w:eastAsia="Times New Roman" w:hAnsi="Helvetica" w:cs="Helvetica"/>
            <w:color w:val="333333"/>
            <w:sz w:val="23"/>
            <w:szCs w:val="23"/>
          </w:rPr>
          <w:t>Any</w:t>
        </w:r>
      </w:ins>
    </w:p>
    <w:p w:rsidR="00C30277" w:rsidRPr="00C30277" w:rsidRDefault="00C30277" w:rsidP="00C30277">
      <w:pPr>
        <w:numPr>
          <w:ilvl w:val="0"/>
          <w:numId w:val="33"/>
        </w:numPr>
        <w:spacing w:before="100" w:beforeAutospacing="1" w:after="100" w:afterAutospacing="1" w:line="240" w:lineRule="auto"/>
        <w:contextualSpacing/>
        <w:rPr>
          <w:ins w:id="304" w:author="Unknown"/>
          <w:rFonts w:ascii="Helvetica" w:eastAsia="Times New Roman" w:hAnsi="Helvetica" w:cs="Helvetica"/>
          <w:color w:val="333333"/>
          <w:sz w:val="23"/>
          <w:szCs w:val="23"/>
        </w:rPr>
      </w:pPr>
      <w:ins w:id="305" w:author="Unknown">
        <w:r w:rsidRPr="00C30277">
          <w:rPr>
            <w:rFonts w:ascii="Helvetica" w:eastAsia="Times New Roman" w:hAnsi="Helvetica" w:cs="Helvetica"/>
            <w:color w:val="333333"/>
            <w:sz w:val="23"/>
            <w:szCs w:val="23"/>
          </w:rPr>
          <w:t>Client</w:t>
        </w:r>
      </w:ins>
    </w:p>
    <w:p w:rsidR="00C30277" w:rsidRPr="00C30277" w:rsidRDefault="00C30277" w:rsidP="00C30277">
      <w:pPr>
        <w:numPr>
          <w:ilvl w:val="0"/>
          <w:numId w:val="33"/>
        </w:numPr>
        <w:spacing w:before="100" w:beforeAutospacing="1" w:after="100" w:afterAutospacing="1" w:line="240" w:lineRule="auto"/>
        <w:contextualSpacing/>
        <w:rPr>
          <w:ins w:id="306" w:author="Unknown"/>
          <w:rFonts w:ascii="Helvetica" w:eastAsia="Times New Roman" w:hAnsi="Helvetica" w:cs="Helvetica"/>
          <w:color w:val="333333"/>
          <w:sz w:val="23"/>
          <w:szCs w:val="23"/>
        </w:rPr>
      </w:pPr>
      <w:ins w:id="307" w:author="Unknown">
        <w:r w:rsidRPr="00C30277">
          <w:rPr>
            <w:rFonts w:ascii="Helvetica" w:eastAsia="Times New Roman" w:hAnsi="Helvetica" w:cs="Helvetica"/>
            <w:color w:val="333333"/>
            <w:sz w:val="23"/>
            <w:szCs w:val="23"/>
          </w:rPr>
          <w:t>Downstream</w:t>
        </w:r>
      </w:ins>
    </w:p>
    <w:p w:rsidR="00C30277" w:rsidRPr="00C30277" w:rsidRDefault="00C30277" w:rsidP="00C30277">
      <w:pPr>
        <w:numPr>
          <w:ilvl w:val="0"/>
          <w:numId w:val="33"/>
        </w:numPr>
        <w:spacing w:before="100" w:beforeAutospacing="1" w:after="100" w:afterAutospacing="1" w:line="240" w:lineRule="auto"/>
        <w:contextualSpacing/>
        <w:rPr>
          <w:ins w:id="308" w:author="Unknown"/>
          <w:rFonts w:ascii="Helvetica" w:eastAsia="Times New Roman" w:hAnsi="Helvetica" w:cs="Helvetica"/>
          <w:color w:val="333333"/>
          <w:sz w:val="23"/>
          <w:szCs w:val="23"/>
        </w:rPr>
      </w:pPr>
      <w:ins w:id="309" w:author="Unknown">
        <w:r w:rsidRPr="00C30277">
          <w:rPr>
            <w:rFonts w:ascii="Helvetica" w:eastAsia="Times New Roman" w:hAnsi="Helvetica" w:cs="Helvetica"/>
            <w:color w:val="333333"/>
            <w:sz w:val="23"/>
            <w:szCs w:val="23"/>
          </w:rPr>
          <w:t>Server</w:t>
        </w:r>
      </w:ins>
    </w:p>
    <w:p w:rsidR="00C30277" w:rsidRPr="00C30277" w:rsidRDefault="00C30277" w:rsidP="00C30277">
      <w:pPr>
        <w:numPr>
          <w:ilvl w:val="0"/>
          <w:numId w:val="33"/>
        </w:numPr>
        <w:spacing w:before="100" w:beforeAutospacing="1" w:after="100" w:afterAutospacing="1" w:line="240" w:lineRule="auto"/>
        <w:contextualSpacing/>
        <w:rPr>
          <w:ins w:id="310" w:author="Unknown"/>
          <w:rFonts w:ascii="Helvetica" w:eastAsia="Times New Roman" w:hAnsi="Helvetica" w:cs="Helvetica"/>
          <w:color w:val="333333"/>
          <w:sz w:val="23"/>
          <w:szCs w:val="23"/>
        </w:rPr>
      </w:pPr>
      <w:ins w:id="311" w:author="Unknown">
        <w:r w:rsidRPr="00C30277">
          <w:rPr>
            <w:rFonts w:ascii="Helvetica" w:eastAsia="Times New Roman" w:hAnsi="Helvetica" w:cs="Helvetica"/>
            <w:color w:val="333333"/>
            <w:sz w:val="23"/>
            <w:szCs w:val="23"/>
          </w:rPr>
          <w:t>None</w:t>
        </w:r>
      </w:ins>
    </w:p>
    <w:p w:rsidR="00C30277" w:rsidRPr="00C30277" w:rsidRDefault="00C30277" w:rsidP="00C30277">
      <w:pPr>
        <w:numPr>
          <w:ilvl w:val="0"/>
          <w:numId w:val="33"/>
        </w:numPr>
        <w:spacing w:before="100" w:beforeAutospacing="1" w:after="100" w:afterAutospacing="1" w:line="240" w:lineRule="auto"/>
        <w:contextualSpacing/>
        <w:rPr>
          <w:ins w:id="312" w:author="Unknown"/>
          <w:rFonts w:ascii="Helvetica" w:eastAsia="Times New Roman" w:hAnsi="Helvetica" w:cs="Helvetica"/>
          <w:color w:val="333333"/>
          <w:sz w:val="23"/>
          <w:szCs w:val="23"/>
        </w:rPr>
      </w:pPr>
      <w:proofErr w:type="spellStart"/>
      <w:ins w:id="313" w:author="Unknown">
        <w:r w:rsidRPr="00C30277">
          <w:rPr>
            <w:rFonts w:ascii="Helvetica" w:eastAsia="Times New Roman" w:hAnsi="Helvetica" w:cs="Helvetica"/>
            <w:color w:val="333333"/>
            <w:sz w:val="23"/>
            <w:szCs w:val="23"/>
          </w:rPr>
          <w:t>ServerAndClient</w:t>
        </w:r>
        <w:proofErr w:type="spellEnd"/>
      </w:ins>
    </w:p>
    <w:p w:rsidR="00C30277" w:rsidRPr="00C30277" w:rsidRDefault="00C30277" w:rsidP="00C30277">
      <w:pPr>
        <w:spacing w:after="150" w:line="240" w:lineRule="auto"/>
        <w:contextualSpacing/>
        <w:rPr>
          <w:ins w:id="314" w:author="Unknown"/>
          <w:rFonts w:ascii="Helvetica" w:eastAsia="Times New Roman" w:hAnsi="Helvetica" w:cs="Helvetica"/>
          <w:color w:val="333333"/>
          <w:sz w:val="21"/>
          <w:szCs w:val="21"/>
        </w:rPr>
      </w:pPr>
      <w:ins w:id="315"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34"/>
        </w:numPr>
        <w:spacing w:before="100" w:beforeAutospacing="1" w:after="100" w:afterAutospacing="1" w:line="240" w:lineRule="auto"/>
        <w:contextualSpacing/>
        <w:rPr>
          <w:ins w:id="316" w:author="Unknown"/>
          <w:rFonts w:ascii="Helvetica" w:eastAsia="Times New Roman" w:hAnsi="Helvetica" w:cs="Helvetica"/>
          <w:color w:val="333333"/>
          <w:sz w:val="21"/>
          <w:szCs w:val="21"/>
        </w:rPr>
      </w:pPr>
      <w:ins w:id="317" w:author="Unknown">
        <w:r w:rsidRPr="00C30277">
          <w:rPr>
            <w:rFonts w:ascii="Helvetica" w:eastAsia="Times New Roman" w:hAnsi="Helvetica" w:cs="Helvetica"/>
            <w:b/>
            <w:bCs/>
            <w:color w:val="333333"/>
            <w:sz w:val="21"/>
          </w:rPr>
          <w:t>What is the use of Keep and Peek in “</w:t>
        </w:r>
        <w:proofErr w:type="spellStart"/>
        <w:r w:rsidRPr="00C30277">
          <w:rPr>
            <w:rFonts w:ascii="Helvetica" w:eastAsia="Times New Roman" w:hAnsi="Helvetica" w:cs="Helvetica"/>
            <w:b/>
            <w:bCs/>
            <w:color w:val="333333"/>
            <w:sz w:val="21"/>
          </w:rPr>
          <w:t>TempData</w:t>
        </w:r>
        <w:proofErr w:type="spellEnd"/>
        <w:r w:rsidRPr="00C30277">
          <w:rPr>
            <w:rFonts w:ascii="Helvetica" w:eastAsia="Times New Roman" w:hAnsi="Helvetica" w:cs="Helvetica"/>
            <w:b/>
            <w:bCs/>
            <w:color w:val="333333"/>
            <w:sz w:val="21"/>
          </w:rPr>
          <w:t>”?</w:t>
        </w:r>
      </w:ins>
    </w:p>
    <w:p w:rsidR="00C30277" w:rsidRPr="00C30277" w:rsidRDefault="00C30277" w:rsidP="00C30277">
      <w:pPr>
        <w:spacing w:after="150" w:line="240" w:lineRule="auto"/>
        <w:contextualSpacing/>
        <w:rPr>
          <w:ins w:id="318" w:author="Unknown"/>
          <w:rFonts w:ascii="Helvetica" w:eastAsia="Times New Roman" w:hAnsi="Helvetica" w:cs="Helvetica"/>
          <w:color w:val="333333"/>
          <w:sz w:val="21"/>
          <w:szCs w:val="21"/>
        </w:rPr>
      </w:pPr>
      <w:ins w:id="319" w:author="Unknown">
        <w:r w:rsidRPr="00C30277">
          <w:rPr>
            <w:rFonts w:ascii="Helvetica" w:eastAsia="Times New Roman" w:hAnsi="Helvetica" w:cs="Helvetica"/>
            <w:color w:val="333333"/>
            <w:sz w:val="21"/>
            <w:szCs w:val="21"/>
          </w:rPr>
          <w:t>Once “</w:t>
        </w:r>
        <w:proofErr w:type="spellStart"/>
        <w:r w:rsidRPr="00C30277">
          <w:rPr>
            <w:rFonts w:ascii="Helvetica" w:eastAsia="Times New Roman" w:hAnsi="Helvetica" w:cs="Helvetica"/>
            <w:color w:val="333333"/>
            <w:sz w:val="21"/>
            <w:szCs w:val="21"/>
          </w:rPr>
          <w:t>TempData</w:t>
        </w:r>
        <w:proofErr w:type="spellEnd"/>
        <w:r w:rsidRPr="00C30277">
          <w:rPr>
            <w:rFonts w:ascii="Helvetica" w:eastAsia="Times New Roman" w:hAnsi="Helvetica" w:cs="Helvetica"/>
            <w:color w:val="333333"/>
            <w:sz w:val="21"/>
            <w:szCs w:val="21"/>
          </w:rPr>
          <w:t>” is read in the current request it’s not available in the subsequent request. If we want “</w:t>
        </w:r>
        <w:proofErr w:type="spellStart"/>
        <w:r w:rsidRPr="00C30277">
          <w:rPr>
            <w:rFonts w:ascii="Helvetica" w:eastAsia="Times New Roman" w:hAnsi="Helvetica" w:cs="Helvetica"/>
            <w:color w:val="333333"/>
            <w:sz w:val="21"/>
            <w:szCs w:val="21"/>
          </w:rPr>
          <w:t>TempData</w:t>
        </w:r>
        <w:proofErr w:type="spellEnd"/>
        <w:r w:rsidRPr="00C30277">
          <w:rPr>
            <w:rFonts w:ascii="Helvetica" w:eastAsia="Times New Roman" w:hAnsi="Helvetica" w:cs="Helvetica"/>
            <w:color w:val="333333"/>
            <w:sz w:val="21"/>
            <w:szCs w:val="21"/>
          </w:rPr>
          <w:t>” to be read and also available in the subsequent request then after reading we need to call “Keep” method as shown in the code below.</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320" w:author="Unknown"/>
          <w:rFonts w:ascii="Consolas" w:eastAsia="Times New Roman" w:hAnsi="Consolas" w:cs="Consolas"/>
          <w:color w:val="333333"/>
          <w:sz w:val="20"/>
          <w:szCs w:val="20"/>
        </w:rPr>
      </w:pPr>
      <w:proofErr w:type="gramStart"/>
      <w:ins w:id="321" w:author="Unknown">
        <w:r w:rsidRPr="00C30277">
          <w:rPr>
            <w:rFonts w:ascii="Consolas" w:eastAsia="Times New Roman" w:hAnsi="Consolas" w:cs="Consolas"/>
            <w:color w:val="C7254E"/>
            <w:sz w:val="18"/>
            <w:szCs w:val="18"/>
          </w:rPr>
          <w:t>@</w:t>
        </w:r>
        <w:proofErr w:type="spellStart"/>
        <w:r w:rsidRPr="00C30277">
          <w:rPr>
            <w:rFonts w:ascii="Consolas" w:eastAsia="Times New Roman" w:hAnsi="Consolas" w:cs="Consolas"/>
            <w:color w:val="C7254E"/>
            <w:sz w:val="18"/>
            <w:szCs w:val="18"/>
          </w:rPr>
          <w:t>TempData</w:t>
        </w:r>
        <w:proofErr w:type="spellEnd"/>
        <w:r w:rsidRPr="00C30277">
          <w:rPr>
            <w:rFonts w:ascii="Consolas" w:eastAsia="Times New Roman" w:hAnsi="Consolas" w:cs="Consolas"/>
            <w:color w:val="C7254E"/>
            <w:sz w:val="18"/>
            <w:szCs w:val="18"/>
          </w:rPr>
          <w:t>[</w:t>
        </w:r>
        <w:proofErr w:type="gramEnd"/>
        <w:r w:rsidRPr="00C30277">
          <w:rPr>
            <w:rFonts w:ascii="Consolas" w:eastAsia="Times New Roman" w:hAnsi="Consolas" w:cs="Consolas"/>
            <w:color w:val="C7254E"/>
            <w:sz w:val="18"/>
            <w:szCs w:val="18"/>
          </w:rPr>
          <w:t>"</w:t>
        </w:r>
        <w:proofErr w:type="spellStart"/>
        <w:r w:rsidRPr="00C30277">
          <w:rPr>
            <w:rFonts w:ascii="Consolas" w:eastAsia="Times New Roman" w:hAnsi="Consolas" w:cs="Consolas"/>
            <w:color w:val="C7254E"/>
            <w:sz w:val="18"/>
            <w:szCs w:val="18"/>
          </w:rPr>
          <w:t>MyData</w:t>
        </w:r>
        <w:proofErr w:type="spellEnd"/>
        <w:r w:rsidRPr="00C30277">
          <w:rPr>
            <w:rFonts w:ascii="Consolas" w:eastAsia="Times New Roman" w:hAnsi="Consolas" w:cs="Consolas"/>
            <w:color w:val="C7254E"/>
            <w:sz w:val="18"/>
            <w:szCs w:val="18"/>
          </w:rPr>
          <w:t>"];</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322" w:author="Unknown"/>
          <w:rFonts w:ascii="Consolas" w:eastAsia="Times New Roman" w:hAnsi="Consolas" w:cs="Consolas"/>
          <w:color w:val="333333"/>
          <w:sz w:val="20"/>
          <w:szCs w:val="20"/>
        </w:rPr>
      </w:pPr>
      <w:proofErr w:type="spellStart"/>
      <w:proofErr w:type="gramStart"/>
      <w:ins w:id="323" w:author="Unknown">
        <w:r w:rsidRPr="00C30277">
          <w:rPr>
            <w:rFonts w:ascii="Consolas" w:eastAsia="Times New Roman" w:hAnsi="Consolas" w:cs="Consolas"/>
            <w:color w:val="C7254E"/>
            <w:sz w:val="18"/>
            <w:szCs w:val="18"/>
          </w:rPr>
          <w:t>TempData.Keep</w:t>
        </w:r>
        <w:proofErr w:type="spellEnd"/>
        <w:r w:rsidRPr="00C30277">
          <w:rPr>
            <w:rFonts w:ascii="Consolas" w:eastAsia="Times New Roman" w:hAnsi="Consolas" w:cs="Consolas"/>
            <w:color w:val="C7254E"/>
            <w:sz w:val="18"/>
            <w:szCs w:val="18"/>
          </w:rPr>
          <w:t>(</w:t>
        </w:r>
        <w:proofErr w:type="gramEnd"/>
        <w:r w:rsidRPr="00C30277">
          <w:rPr>
            <w:rFonts w:ascii="Consolas" w:eastAsia="Times New Roman" w:hAnsi="Consolas" w:cs="Consolas"/>
            <w:color w:val="C7254E"/>
            <w:sz w:val="18"/>
            <w:szCs w:val="18"/>
          </w:rPr>
          <w:t>"</w:t>
        </w:r>
        <w:proofErr w:type="spellStart"/>
        <w:r w:rsidRPr="00C30277">
          <w:rPr>
            <w:rFonts w:ascii="Consolas" w:eastAsia="Times New Roman" w:hAnsi="Consolas" w:cs="Consolas"/>
            <w:color w:val="C7254E"/>
            <w:sz w:val="18"/>
            <w:szCs w:val="18"/>
          </w:rPr>
          <w:t>MyData</w:t>
        </w:r>
        <w:proofErr w:type="spellEnd"/>
        <w:r w:rsidRPr="00C30277">
          <w:rPr>
            <w:rFonts w:ascii="Consolas" w:eastAsia="Times New Roman" w:hAnsi="Consolas" w:cs="Consolas"/>
            <w:color w:val="C7254E"/>
            <w:sz w:val="18"/>
            <w:szCs w:val="18"/>
          </w:rPr>
          <w:t>");</w:t>
        </w:r>
      </w:ins>
    </w:p>
    <w:p w:rsidR="00C30277" w:rsidRPr="00C30277" w:rsidRDefault="00C30277" w:rsidP="00C30277">
      <w:pPr>
        <w:spacing w:after="150" w:line="240" w:lineRule="auto"/>
        <w:contextualSpacing/>
        <w:rPr>
          <w:ins w:id="324" w:author="Unknown"/>
          <w:rFonts w:ascii="Helvetica" w:eastAsia="Times New Roman" w:hAnsi="Helvetica" w:cs="Helvetica"/>
          <w:color w:val="333333"/>
          <w:sz w:val="21"/>
          <w:szCs w:val="21"/>
        </w:rPr>
      </w:pPr>
      <w:ins w:id="325" w:author="Unknown">
        <w:r w:rsidRPr="00C30277">
          <w:rPr>
            <w:rFonts w:ascii="Helvetica" w:eastAsia="Times New Roman" w:hAnsi="Helvetica" w:cs="Helvetica"/>
            <w:color w:val="333333"/>
            <w:sz w:val="21"/>
            <w:szCs w:val="21"/>
          </w:rPr>
          <w:t> The more shortcut way of achieving the same is by using “Peek”. This function helps to read as well advices MVC to maintain “</w:t>
        </w:r>
        <w:proofErr w:type="spellStart"/>
        <w:r w:rsidRPr="00C30277">
          <w:rPr>
            <w:rFonts w:ascii="Helvetica" w:eastAsia="Times New Roman" w:hAnsi="Helvetica" w:cs="Helvetica"/>
            <w:color w:val="333333"/>
            <w:sz w:val="21"/>
            <w:szCs w:val="21"/>
          </w:rPr>
          <w:t>TempData</w:t>
        </w:r>
        <w:proofErr w:type="spellEnd"/>
        <w:r w:rsidRPr="00C30277">
          <w:rPr>
            <w:rFonts w:ascii="Helvetica" w:eastAsia="Times New Roman" w:hAnsi="Helvetica" w:cs="Helvetica"/>
            <w:color w:val="333333"/>
            <w:sz w:val="21"/>
            <w:szCs w:val="21"/>
          </w:rPr>
          <w:t>” for the subsequent request.</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326" w:author="Unknown"/>
          <w:rFonts w:ascii="Consolas" w:eastAsia="Times New Roman" w:hAnsi="Consolas" w:cs="Consolas"/>
          <w:color w:val="333333"/>
          <w:sz w:val="20"/>
          <w:szCs w:val="20"/>
        </w:rPr>
      </w:pPr>
      <w:proofErr w:type="gramStart"/>
      <w:ins w:id="327" w:author="Unknown">
        <w:r w:rsidRPr="00C30277">
          <w:rPr>
            <w:rFonts w:ascii="Consolas" w:eastAsia="Times New Roman" w:hAnsi="Consolas" w:cs="Consolas"/>
            <w:color w:val="C7254E"/>
            <w:sz w:val="18"/>
            <w:szCs w:val="18"/>
          </w:rPr>
          <w:t>string</w:t>
        </w:r>
        <w:proofErr w:type="gram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str</w:t>
        </w:r>
        <w:proofErr w:type="spellEnd"/>
        <w:r w:rsidRPr="00C30277">
          <w:rPr>
            <w:rFonts w:ascii="Consolas" w:eastAsia="Times New Roman" w:hAnsi="Consolas" w:cs="Consolas"/>
            <w:color w:val="C7254E"/>
            <w:sz w:val="18"/>
            <w:szCs w:val="18"/>
          </w:rPr>
          <w:t xml:space="preserve"> = </w:t>
        </w:r>
        <w:proofErr w:type="spellStart"/>
        <w:r w:rsidRPr="00C30277">
          <w:rPr>
            <w:rFonts w:ascii="Consolas" w:eastAsia="Times New Roman" w:hAnsi="Consolas" w:cs="Consolas"/>
            <w:color w:val="C7254E"/>
            <w:sz w:val="18"/>
            <w:szCs w:val="18"/>
          </w:rPr>
          <w:t>TempData.Peek</w:t>
        </w:r>
        <w:proofErr w:type="spellEnd"/>
        <w:r w:rsidRPr="00C30277">
          <w:rPr>
            <w:rFonts w:ascii="Consolas" w:eastAsia="Times New Roman" w:hAnsi="Consolas" w:cs="Consolas"/>
            <w:color w:val="C7254E"/>
            <w:sz w:val="18"/>
            <w:szCs w:val="18"/>
          </w:rPr>
          <w:t>("</w:t>
        </w:r>
        <w:proofErr w:type="spellStart"/>
        <w:r w:rsidRPr="00C30277">
          <w:rPr>
            <w:rFonts w:ascii="Consolas" w:eastAsia="Times New Roman" w:hAnsi="Consolas" w:cs="Consolas"/>
            <w:color w:val="C7254E"/>
            <w:sz w:val="18"/>
            <w:szCs w:val="18"/>
          </w:rPr>
          <w:t>MyData</w:t>
        </w:r>
        <w:proofErr w:type="spell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ToString</w:t>
        </w:r>
        <w:proofErr w:type="spellEnd"/>
        <w:r w:rsidRPr="00C30277">
          <w:rPr>
            <w:rFonts w:ascii="Consolas" w:eastAsia="Times New Roman" w:hAnsi="Consolas" w:cs="Consolas"/>
            <w:color w:val="C7254E"/>
            <w:sz w:val="18"/>
            <w:szCs w:val="18"/>
          </w:rPr>
          <w:t>();</w:t>
        </w:r>
      </w:ins>
    </w:p>
    <w:p w:rsidR="00C30277" w:rsidRPr="00C30277" w:rsidRDefault="00C30277" w:rsidP="00C30277">
      <w:pPr>
        <w:spacing w:after="150" w:line="240" w:lineRule="auto"/>
        <w:contextualSpacing/>
        <w:rPr>
          <w:ins w:id="328" w:author="Unknown"/>
          <w:rFonts w:ascii="Helvetica" w:eastAsia="Times New Roman" w:hAnsi="Helvetica" w:cs="Helvetica"/>
          <w:color w:val="333333"/>
          <w:sz w:val="21"/>
          <w:szCs w:val="21"/>
        </w:rPr>
      </w:pPr>
      <w:ins w:id="329"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35"/>
        </w:numPr>
        <w:spacing w:before="100" w:beforeAutospacing="1" w:after="100" w:afterAutospacing="1" w:line="240" w:lineRule="auto"/>
        <w:contextualSpacing/>
        <w:rPr>
          <w:ins w:id="330" w:author="Unknown"/>
          <w:rFonts w:ascii="Helvetica" w:eastAsia="Times New Roman" w:hAnsi="Helvetica" w:cs="Helvetica"/>
          <w:color w:val="333333"/>
          <w:sz w:val="21"/>
          <w:szCs w:val="21"/>
        </w:rPr>
      </w:pPr>
      <w:ins w:id="331" w:author="Unknown">
        <w:r w:rsidRPr="00C30277">
          <w:rPr>
            <w:rFonts w:ascii="Helvetica" w:eastAsia="Times New Roman" w:hAnsi="Helvetica" w:cs="Helvetica"/>
            <w:b/>
            <w:bCs/>
            <w:color w:val="333333"/>
            <w:sz w:val="21"/>
          </w:rPr>
          <w:t xml:space="preserve">What is Bundling and </w:t>
        </w:r>
        <w:proofErr w:type="spellStart"/>
        <w:r w:rsidRPr="00C30277">
          <w:rPr>
            <w:rFonts w:ascii="Helvetica" w:eastAsia="Times New Roman" w:hAnsi="Helvetica" w:cs="Helvetica"/>
            <w:b/>
            <w:bCs/>
            <w:color w:val="333333"/>
            <w:sz w:val="21"/>
          </w:rPr>
          <w:t>Minification</w:t>
        </w:r>
        <w:proofErr w:type="spellEnd"/>
        <w:r w:rsidRPr="00C30277">
          <w:rPr>
            <w:rFonts w:ascii="Helvetica" w:eastAsia="Times New Roman" w:hAnsi="Helvetica" w:cs="Helvetica"/>
            <w:b/>
            <w:bCs/>
            <w:color w:val="333333"/>
            <w:sz w:val="21"/>
          </w:rPr>
          <w:t xml:space="preserve"> in MVC?</w:t>
        </w:r>
      </w:ins>
    </w:p>
    <w:p w:rsidR="00C30277" w:rsidRPr="00C30277" w:rsidRDefault="00C30277" w:rsidP="00C30277">
      <w:pPr>
        <w:spacing w:after="150" w:line="240" w:lineRule="auto"/>
        <w:contextualSpacing/>
        <w:rPr>
          <w:ins w:id="332" w:author="Unknown"/>
          <w:rFonts w:ascii="Helvetica" w:eastAsia="Times New Roman" w:hAnsi="Helvetica" w:cs="Helvetica"/>
          <w:color w:val="333333"/>
          <w:sz w:val="21"/>
          <w:szCs w:val="21"/>
        </w:rPr>
      </w:pPr>
      <w:ins w:id="333" w:author="Unknown">
        <w:r w:rsidRPr="00C30277">
          <w:rPr>
            <w:rFonts w:ascii="Helvetica" w:eastAsia="Times New Roman" w:hAnsi="Helvetica" w:cs="Helvetica"/>
            <w:color w:val="333333"/>
            <w:sz w:val="21"/>
            <w:szCs w:val="21"/>
          </w:rPr>
          <w:t xml:space="preserve">Bundling and </w:t>
        </w:r>
        <w:proofErr w:type="spellStart"/>
        <w:r w:rsidRPr="00C30277">
          <w:rPr>
            <w:rFonts w:ascii="Helvetica" w:eastAsia="Times New Roman" w:hAnsi="Helvetica" w:cs="Helvetica"/>
            <w:color w:val="333333"/>
            <w:sz w:val="21"/>
            <w:szCs w:val="21"/>
          </w:rPr>
          <w:t>minification</w:t>
        </w:r>
        <w:proofErr w:type="spellEnd"/>
        <w:r w:rsidRPr="00C30277">
          <w:rPr>
            <w:rFonts w:ascii="Helvetica" w:eastAsia="Times New Roman" w:hAnsi="Helvetica" w:cs="Helvetica"/>
            <w:color w:val="333333"/>
            <w:sz w:val="21"/>
            <w:szCs w:val="21"/>
          </w:rPr>
          <w:t xml:space="preserve"> are two new techniques introduced to improve request load time. It improves load time by reducing the number of requests to the server and reducing the size of requested assets (such as CSS and JavaScript).</w:t>
        </w:r>
      </w:ins>
    </w:p>
    <w:p w:rsidR="00C30277" w:rsidRPr="00C30277" w:rsidRDefault="00C30277" w:rsidP="00C30277">
      <w:pPr>
        <w:spacing w:after="150" w:line="240" w:lineRule="auto"/>
        <w:contextualSpacing/>
        <w:rPr>
          <w:ins w:id="334" w:author="Unknown"/>
          <w:rFonts w:ascii="Helvetica" w:eastAsia="Times New Roman" w:hAnsi="Helvetica" w:cs="Helvetica"/>
          <w:color w:val="333333"/>
          <w:sz w:val="21"/>
          <w:szCs w:val="21"/>
        </w:rPr>
      </w:pPr>
      <w:ins w:id="335" w:author="Unknown">
        <w:r w:rsidRPr="00C30277">
          <w:rPr>
            <w:rFonts w:ascii="Helvetica" w:eastAsia="Times New Roman" w:hAnsi="Helvetica" w:cs="Helvetica"/>
            <w:b/>
            <w:bCs/>
            <w:color w:val="333333"/>
            <w:sz w:val="21"/>
          </w:rPr>
          <w:t>Bundling:</w:t>
        </w:r>
        <w:r w:rsidRPr="00C30277">
          <w:rPr>
            <w:rFonts w:ascii="Helvetica" w:eastAsia="Times New Roman" w:hAnsi="Helvetica" w:cs="Helvetica"/>
            <w:color w:val="333333"/>
            <w:sz w:val="21"/>
            <w:szCs w:val="21"/>
          </w:rPr>
          <w:t xml:space="preserve"> It lets us combine multiple JavaScript (.</w:t>
        </w:r>
        <w:proofErr w:type="spellStart"/>
        <w:r w:rsidRPr="00C30277">
          <w:rPr>
            <w:rFonts w:ascii="Helvetica" w:eastAsia="Times New Roman" w:hAnsi="Helvetica" w:cs="Helvetica"/>
            <w:color w:val="333333"/>
            <w:sz w:val="21"/>
            <w:szCs w:val="21"/>
          </w:rPr>
          <w:t>js</w:t>
        </w:r>
        <w:proofErr w:type="spellEnd"/>
        <w:r w:rsidRPr="00C30277">
          <w:rPr>
            <w:rFonts w:ascii="Helvetica" w:eastAsia="Times New Roman" w:hAnsi="Helvetica" w:cs="Helvetica"/>
            <w:color w:val="333333"/>
            <w:sz w:val="21"/>
            <w:szCs w:val="21"/>
          </w:rPr>
          <w:t>) files or multiple cascading style sheet (.</w:t>
        </w:r>
        <w:proofErr w:type="spellStart"/>
        <w:r w:rsidRPr="00C30277">
          <w:rPr>
            <w:rFonts w:ascii="Helvetica" w:eastAsia="Times New Roman" w:hAnsi="Helvetica" w:cs="Helvetica"/>
            <w:color w:val="333333"/>
            <w:sz w:val="21"/>
            <w:szCs w:val="21"/>
          </w:rPr>
          <w:t>css</w:t>
        </w:r>
        <w:proofErr w:type="spellEnd"/>
        <w:r w:rsidRPr="00C30277">
          <w:rPr>
            <w:rFonts w:ascii="Helvetica" w:eastAsia="Times New Roman" w:hAnsi="Helvetica" w:cs="Helvetica"/>
            <w:color w:val="333333"/>
            <w:sz w:val="21"/>
            <w:szCs w:val="21"/>
          </w:rPr>
          <w:t>) files so that they can be downloaded as a unit, rather than making individual HTTP requests.</w:t>
        </w:r>
      </w:ins>
    </w:p>
    <w:p w:rsidR="00C30277" w:rsidRPr="00C30277" w:rsidRDefault="00C30277" w:rsidP="00C30277">
      <w:pPr>
        <w:spacing w:after="150" w:line="240" w:lineRule="auto"/>
        <w:contextualSpacing/>
        <w:rPr>
          <w:ins w:id="336" w:author="Unknown"/>
          <w:rFonts w:ascii="Helvetica" w:eastAsia="Times New Roman" w:hAnsi="Helvetica" w:cs="Helvetica"/>
          <w:color w:val="333333"/>
          <w:sz w:val="21"/>
          <w:szCs w:val="21"/>
        </w:rPr>
      </w:pPr>
      <w:proofErr w:type="spellStart"/>
      <w:ins w:id="337" w:author="Unknown">
        <w:r w:rsidRPr="00C30277">
          <w:rPr>
            <w:rFonts w:ascii="Helvetica" w:eastAsia="Times New Roman" w:hAnsi="Helvetica" w:cs="Helvetica"/>
            <w:b/>
            <w:bCs/>
            <w:color w:val="333333"/>
            <w:sz w:val="21"/>
          </w:rPr>
          <w:t>Minification</w:t>
        </w:r>
        <w:proofErr w:type="spellEnd"/>
        <w:r w:rsidRPr="00C30277">
          <w:rPr>
            <w:rFonts w:ascii="Helvetica" w:eastAsia="Times New Roman" w:hAnsi="Helvetica" w:cs="Helvetica"/>
            <w:b/>
            <w:bCs/>
            <w:color w:val="333333"/>
            <w:sz w:val="21"/>
          </w:rPr>
          <w:t>:</w:t>
        </w:r>
        <w:r w:rsidRPr="00C30277">
          <w:rPr>
            <w:rFonts w:ascii="Helvetica" w:eastAsia="Times New Roman" w:hAnsi="Helvetica" w:cs="Helvetica"/>
            <w:color w:val="333333"/>
            <w:sz w:val="21"/>
            <w:szCs w:val="21"/>
          </w:rPr>
          <w:t xml:space="preserve"> It squeezes out whitespace and performs other types of compression to make the downloaded files as small as possible. At runtime, the process identifies the user agent, for example IE, Mozilla, etc. and then removes whatever is specific to Mozilla when the request comes from IE.</w:t>
        </w:r>
      </w:ins>
    </w:p>
    <w:p w:rsidR="00C30277" w:rsidRPr="00C30277" w:rsidRDefault="00C30277" w:rsidP="00C30277">
      <w:pPr>
        <w:spacing w:after="150" w:line="240" w:lineRule="auto"/>
        <w:contextualSpacing/>
        <w:rPr>
          <w:ins w:id="338" w:author="Unknown"/>
          <w:rFonts w:ascii="Helvetica" w:eastAsia="Times New Roman" w:hAnsi="Helvetica" w:cs="Helvetica"/>
          <w:color w:val="333333"/>
          <w:sz w:val="21"/>
          <w:szCs w:val="21"/>
        </w:rPr>
      </w:pPr>
      <w:ins w:id="339"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36"/>
        </w:numPr>
        <w:spacing w:before="100" w:beforeAutospacing="1" w:after="100" w:afterAutospacing="1" w:line="240" w:lineRule="auto"/>
        <w:contextualSpacing/>
        <w:rPr>
          <w:ins w:id="340" w:author="Unknown"/>
          <w:rFonts w:ascii="Helvetica" w:eastAsia="Times New Roman" w:hAnsi="Helvetica" w:cs="Helvetica"/>
          <w:color w:val="333333"/>
          <w:sz w:val="21"/>
          <w:szCs w:val="21"/>
        </w:rPr>
      </w:pPr>
      <w:ins w:id="341" w:author="Unknown">
        <w:r w:rsidRPr="00C30277">
          <w:rPr>
            <w:rFonts w:ascii="Helvetica" w:eastAsia="Times New Roman" w:hAnsi="Helvetica" w:cs="Helvetica"/>
            <w:b/>
            <w:bCs/>
            <w:color w:val="333333"/>
            <w:sz w:val="21"/>
          </w:rPr>
          <w:t>What is Validation Summary in MVC?</w:t>
        </w:r>
      </w:ins>
    </w:p>
    <w:p w:rsidR="00C30277" w:rsidRPr="00C30277" w:rsidRDefault="00C30277" w:rsidP="00C30277">
      <w:pPr>
        <w:spacing w:after="150" w:line="240" w:lineRule="auto"/>
        <w:contextualSpacing/>
        <w:rPr>
          <w:ins w:id="342" w:author="Unknown"/>
          <w:rFonts w:ascii="Helvetica" w:eastAsia="Times New Roman" w:hAnsi="Helvetica" w:cs="Helvetica"/>
          <w:color w:val="333333"/>
          <w:sz w:val="21"/>
          <w:szCs w:val="21"/>
        </w:rPr>
      </w:pPr>
      <w:ins w:id="343" w:author="Unknown">
        <w:r w:rsidRPr="00C30277">
          <w:rPr>
            <w:rFonts w:ascii="Helvetica" w:eastAsia="Times New Roman" w:hAnsi="Helvetica" w:cs="Helvetica"/>
            <w:color w:val="333333"/>
            <w:sz w:val="21"/>
            <w:szCs w:val="21"/>
          </w:rPr>
          <w:t xml:space="preserve">The </w:t>
        </w:r>
        <w:proofErr w:type="spellStart"/>
        <w:r w:rsidRPr="00C30277">
          <w:rPr>
            <w:rFonts w:ascii="Helvetica" w:eastAsia="Times New Roman" w:hAnsi="Helvetica" w:cs="Helvetica"/>
            <w:color w:val="333333"/>
            <w:sz w:val="21"/>
            <w:szCs w:val="21"/>
          </w:rPr>
          <w:t>ValidationSummary</w:t>
        </w:r>
        <w:proofErr w:type="spellEnd"/>
        <w:r w:rsidRPr="00C30277">
          <w:rPr>
            <w:rFonts w:ascii="Helvetica" w:eastAsia="Times New Roman" w:hAnsi="Helvetica" w:cs="Helvetica"/>
            <w:color w:val="333333"/>
            <w:sz w:val="21"/>
            <w:szCs w:val="21"/>
          </w:rPr>
          <w:t xml:space="preserve"> helper method generates an unordered list (</w:t>
        </w:r>
        <w:proofErr w:type="spellStart"/>
        <w:r w:rsidRPr="00C30277">
          <w:rPr>
            <w:rFonts w:ascii="Helvetica" w:eastAsia="Times New Roman" w:hAnsi="Helvetica" w:cs="Helvetica"/>
            <w:color w:val="333333"/>
            <w:sz w:val="21"/>
            <w:szCs w:val="21"/>
          </w:rPr>
          <w:t>ul</w:t>
        </w:r>
        <w:proofErr w:type="spellEnd"/>
        <w:r w:rsidRPr="00C30277">
          <w:rPr>
            <w:rFonts w:ascii="Helvetica" w:eastAsia="Times New Roman" w:hAnsi="Helvetica" w:cs="Helvetica"/>
            <w:color w:val="333333"/>
            <w:sz w:val="21"/>
            <w:szCs w:val="21"/>
          </w:rPr>
          <w:t xml:space="preserve"> element) of validation messages that are in the </w:t>
        </w:r>
        <w:proofErr w:type="spellStart"/>
        <w:r w:rsidRPr="00C30277">
          <w:rPr>
            <w:rFonts w:ascii="Helvetica" w:eastAsia="Times New Roman" w:hAnsi="Helvetica" w:cs="Helvetica"/>
            <w:color w:val="333333"/>
            <w:sz w:val="21"/>
            <w:szCs w:val="21"/>
          </w:rPr>
          <w:t>ModelStateDictionary</w:t>
        </w:r>
        <w:proofErr w:type="spellEnd"/>
        <w:r w:rsidRPr="00C30277">
          <w:rPr>
            <w:rFonts w:ascii="Helvetica" w:eastAsia="Times New Roman" w:hAnsi="Helvetica" w:cs="Helvetica"/>
            <w:color w:val="333333"/>
            <w:sz w:val="21"/>
            <w:szCs w:val="21"/>
          </w:rPr>
          <w:t xml:space="preserve"> object.</w:t>
        </w:r>
      </w:ins>
    </w:p>
    <w:p w:rsidR="00C30277" w:rsidRPr="00C30277" w:rsidRDefault="00C30277" w:rsidP="00C30277">
      <w:pPr>
        <w:spacing w:after="150" w:line="240" w:lineRule="auto"/>
        <w:contextualSpacing/>
        <w:rPr>
          <w:ins w:id="344" w:author="Unknown"/>
          <w:rFonts w:ascii="Helvetica" w:eastAsia="Times New Roman" w:hAnsi="Helvetica" w:cs="Helvetica"/>
          <w:color w:val="333333"/>
          <w:sz w:val="21"/>
          <w:szCs w:val="21"/>
        </w:rPr>
      </w:pPr>
      <w:ins w:id="345" w:author="Unknown">
        <w:r w:rsidRPr="00C30277">
          <w:rPr>
            <w:rFonts w:ascii="Helvetica" w:eastAsia="Times New Roman" w:hAnsi="Helvetica" w:cs="Helvetica"/>
            <w:color w:val="333333"/>
            <w:sz w:val="21"/>
            <w:szCs w:val="21"/>
          </w:rPr>
          <w:lastRenderedPageBreak/>
          <w:t xml:space="preserve">The </w:t>
        </w:r>
        <w:proofErr w:type="spellStart"/>
        <w:r w:rsidRPr="00C30277">
          <w:rPr>
            <w:rFonts w:ascii="Helvetica" w:eastAsia="Times New Roman" w:hAnsi="Helvetica" w:cs="Helvetica"/>
            <w:color w:val="333333"/>
            <w:sz w:val="21"/>
            <w:szCs w:val="21"/>
          </w:rPr>
          <w:t>ValidationSummary</w:t>
        </w:r>
        <w:proofErr w:type="spellEnd"/>
        <w:r w:rsidRPr="00C30277">
          <w:rPr>
            <w:rFonts w:ascii="Helvetica" w:eastAsia="Times New Roman" w:hAnsi="Helvetica" w:cs="Helvetica"/>
            <w:color w:val="333333"/>
            <w:sz w:val="21"/>
            <w:szCs w:val="21"/>
          </w:rPr>
          <w:t xml:space="preserve"> can be used to display all the error messages for all the fields. It can also be used to display custom error messages. The following figure shows how </w:t>
        </w:r>
        <w:proofErr w:type="spellStart"/>
        <w:r w:rsidRPr="00C30277">
          <w:rPr>
            <w:rFonts w:ascii="Helvetica" w:eastAsia="Times New Roman" w:hAnsi="Helvetica" w:cs="Helvetica"/>
            <w:color w:val="333333"/>
            <w:sz w:val="21"/>
            <w:szCs w:val="21"/>
          </w:rPr>
          <w:t>ValidationSummary</w:t>
        </w:r>
        <w:proofErr w:type="spellEnd"/>
        <w:r w:rsidRPr="00C30277">
          <w:rPr>
            <w:rFonts w:ascii="Helvetica" w:eastAsia="Times New Roman" w:hAnsi="Helvetica" w:cs="Helvetica"/>
            <w:color w:val="333333"/>
            <w:sz w:val="21"/>
            <w:szCs w:val="21"/>
          </w:rPr>
          <w:t xml:space="preserve"> displays the error messages.</w:t>
        </w:r>
      </w:ins>
    </w:p>
    <w:p w:rsidR="00C30277" w:rsidRPr="00C30277" w:rsidRDefault="00C30277" w:rsidP="00C30277">
      <w:pPr>
        <w:spacing w:after="150" w:line="240" w:lineRule="auto"/>
        <w:contextualSpacing/>
        <w:rPr>
          <w:ins w:id="346" w:author="Unknown"/>
          <w:rFonts w:ascii="Helvetica" w:eastAsia="Times New Roman" w:hAnsi="Helvetica" w:cs="Helvetica"/>
          <w:color w:val="333333"/>
          <w:sz w:val="21"/>
          <w:szCs w:val="21"/>
        </w:rPr>
      </w:pPr>
      <w:ins w:id="347"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37"/>
        </w:numPr>
        <w:spacing w:before="100" w:beforeAutospacing="1" w:after="100" w:afterAutospacing="1" w:line="240" w:lineRule="auto"/>
        <w:contextualSpacing/>
        <w:rPr>
          <w:ins w:id="348" w:author="Unknown"/>
          <w:rFonts w:ascii="Helvetica" w:eastAsia="Times New Roman" w:hAnsi="Helvetica" w:cs="Helvetica"/>
          <w:color w:val="333333"/>
          <w:sz w:val="21"/>
          <w:szCs w:val="21"/>
        </w:rPr>
      </w:pPr>
      <w:ins w:id="349" w:author="Unknown">
        <w:r w:rsidRPr="00C30277">
          <w:rPr>
            <w:rFonts w:ascii="Helvetica" w:eastAsia="Times New Roman" w:hAnsi="Helvetica" w:cs="Helvetica"/>
            <w:b/>
            <w:bCs/>
            <w:color w:val="333333"/>
            <w:sz w:val="21"/>
          </w:rPr>
          <w:t>What are the Folders in MVC application solutions?</w:t>
        </w:r>
      </w:ins>
    </w:p>
    <w:p w:rsidR="00C30277" w:rsidRPr="00C30277" w:rsidRDefault="00C30277" w:rsidP="00C30277">
      <w:pPr>
        <w:spacing w:after="150" w:line="240" w:lineRule="auto"/>
        <w:contextualSpacing/>
        <w:rPr>
          <w:ins w:id="350" w:author="Unknown"/>
          <w:rFonts w:ascii="Helvetica" w:eastAsia="Times New Roman" w:hAnsi="Helvetica" w:cs="Helvetica"/>
          <w:color w:val="333333"/>
          <w:sz w:val="21"/>
          <w:szCs w:val="21"/>
        </w:rPr>
      </w:pPr>
      <w:ins w:id="351" w:author="Unknown">
        <w:r w:rsidRPr="00C30277">
          <w:rPr>
            <w:rFonts w:ascii="Helvetica" w:eastAsia="Times New Roman" w:hAnsi="Helvetica" w:cs="Helvetica"/>
            <w:color w:val="333333"/>
            <w:sz w:val="21"/>
            <w:szCs w:val="21"/>
          </w:rPr>
          <w:t>When you create a project a folder structure gets created by default under the name of your project which can be seen in solution explorer. Below I will give you a brief explanation of what these folders are for.</w:t>
        </w:r>
      </w:ins>
    </w:p>
    <w:p w:rsidR="00C30277" w:rsidRPr="00C30277" w:rsidRDefault="00C30277" w:rsidP="00C30277">
      <w:pPr>
        <w:spacing w:after="150" w:line="240" w:lineRule="auto"/>
        <w:contextualSpacing/>
        <w:rPr>
          <w:ins w:id="352" w:author="Unknown"/>
          <w:rFonts w:ascii="Helvetica" w:eastAsia="Times New Roman" w:hAnsi="Helvetica" w:cs="Helvetica"/>
          <w:color w:val="333333"/>
          <w:sz w:val="21"/>
          <w:szCs w:val="21"/>
        </w:rPr>
      </w:pPr>
      <w:ins w:id="353" w:author="Unknown">
        <w:r w:rsidRPr="00C30277">
          <w:rPr>
            <w:rFonts w:ascii="Helvetica" w:eastAsia="Times New Roman" w:hAnsi="Helvetica" w:cs="Helvetica"/>
            <w:b/>
            <w:bCs/>
            <w:color w:val="333333"/>
            <w:sz w:val="21"/>
          </w:rPr>
          <w:t>Model:</w:t>
        </w:r>
        <w:r w:rsidRPr="00C30277">
          <w:rPr>
            <w:rFonts w:ascii="Helvetica" w:eastAsia="Times New Roman" w:hAnsi="Helvetica" w:cs="Helvetica"/>
            <w:color w:val="333333"/>
            <w:sz w:val="21"/>
            <w:szCs w:val="21"/>
          </w:rPr>
          <w:t xml:space="preserve"> This folder contains </w:t>
        </w:r>
        <w:proofErr w:type="gramStart"/>
        <w:r w:rsidRPr="00C30277">
          <w:rPr>
            <w:rFonts w:ascii="Helvetica" w:eastAsia="Times New Roman" w:hAnsi="Helvetica" w:cs="Helvetica"/>
            <w:color w:val="333333"/>
            <w:sz w:val="21"/>
            <w:szCs w:val="21"/>
          </w:rPr>
          <w:t>classes that is</w:t>
        </w:r>
        <w:proofErr w:type="gramEnd"/>
        <w:r w:rsidRPr="00C30277">
          <w:rPr>
            <w:rFonts w:ascii="Helvetica" w:eastAsia="Times New Roman" w:hAnsi="Helvetica" w:cs="Helvetica"/>
            <w:color w:val="333333"/>
            <w:sz w:val="21"/>
            <w:szCs w:val="21"/>
          </w:rPr>
          <w:t xml:space="preserve"> used to provide data. These classes can contain data that is retrieved from the database or data inserted in the form by the user to update the database.</w:t>
        </w:r>
      </w:ins>
    </w:p>
    <w:p w:rsidR="00C30277" w:rsidRPr="00C30277" w:rsidRDefault="00C30277" w:rsidP="00C30277">
      <w:pPr>
        <w:spacing w:after="150" w:line="240" w:lineRule="auto"/>
        <w:contextualSpacing/>
        <w:rPr>
          <w:ins w:id="354" w:author="Unknown"/>
          <w:rFonts w:ascii="Helvetica" w:eastAsia="Times New Roman" w:hAnsi="Helvetica" w:cs="Helvetica"/>
          <w:color w:val="333333"/>
          <w:sz w:val="21"/>
          <w:szCs w:val="21"/>
        </w:rPr>
      </w:pPr>
      <w:ins w:id="355" w:author="Unknown">
        <w:r w:rsidRPr="00C30277">
          <w:rPr>
            <w:rFonts w:ascii="Helvetica" w:eastAsia="Times New Roman" w:hAnsi="Helvetica" w:cs="Helvetica"/>
            <w:b/>
            <w:bCs/>
            <w:color w:val="333333"/>
            <w:sz w:val="21"/>
          </w:rPr>
          <w:t xml:space="preserve">Controllers: </w:t>
        </w:r>
        <w:r w:rsidRPr="00C30277">
          <w:rPr>
            <w:rFonts w:ascii="Helvetica" w:eastAsia="Times New Roman" w:hAnsi="Helvetica" w:cs="Helvetica"/>
            <w:color w:val="333333"/>
            <w:sz w:val="21"/>
            <w:szCs w:val="21"/>
          </w:rPr>
          <w:t xml:space="preserve">These are the classes which will perform the action invoked by the user. </w:t>
        </w:r>
        <w:proofErr w:type="gramStart"/>
        <w:r w:rsidRPr="00C30277">
          <w:rPr>
            <w:rFonts w:ascii="Helvetica" w:eastAsia="Times New Roman" w:hAnsi="Helvetica" w:cs="Helvetica"/>
            <w:color w:val="333333"/>
            <w:sz w:val="21"/>
            <w:szCs w:val="21"/>
          </w:rPr>
          <w:t>These classes contains</w:t>
        </w:r>
        <w:proofErr w:type="gramEnd"/>
        <w:r w:rsidRPr="00C30277">
          <w:rPr>
            <w:rFonts w:ascii="Helvetica" w:eastAsia="Times New Roman" w:hAnsi="Helvetica" w:cs="Helvetica"/>
            <w:color w:val="333333"/>
            <w:sz w:val="21"/>
            <w:szCs w:val="21"/>
          </w:rPr>
          <w:t xml:space="preserve"> methods known as "Actions" which responds to the user action accordingly.</w:t>
        </w:r>
      </w:ins>
    </w:p>
    <w:p w:rsidR="00C30277" w:rsidRPr="00C30277" w:rsidRDefault="00C30277" w:rsidP="00C30277">
      <w:pPr>
        <w:spacing w:after="150" w:line="240" w:lineRule="auto"/>
        <w:contextualSpacing/>
        <w:rPr>
          <w:ins w:id="356" w:author="Unknown"/>
          <w:rFonts w:ascii="Helvetica" w:eastAsia="Times New Roman" w:hAnsi="Helvetica" w:cs="Helvetica"/>
          <w:color w:val="333333"/>
          <w:sz w:val="21"/>
          <w:szCs w:val="21"/>
        </w:rPr>
      </w:pPr>
      <w:ins w:id="357" w:author="Unknown">
        <w:r w:rsidRPr="00C30277">
          <w:rPr>
            <w:rFonts w:ascii="Helvetica" w:eastAsia="Times New Roman" w:hAnsi="Helvetica" w:cs="Helvetica"/>
            <w:b/>
            <w:bCs/>
            <w:color w:val="333333"/>
            <w:sz w:val="21"/>
          </w:rPr>
          <w:t>Views:</w:t>
        </w:r>
        <w:r w:rsidRPr="00C30277">
          <w:rPr>
            <w:rFonts w:ascii="Helvetica" w:eastAsia="Times New Roman" w:hAnsi="Helvetica" w:cs="Helvetica"/>
            <w:color w:val="333333"/>
            <w:sz w:val="21"/>
            <w:szCs w:val="21"/>
          </w:rPr>
          <w:t xml:space="preserve"> These are </w:t>
        </w:r>
        <w:proofErr w:type="gramStart"/>
        <w:r w:rsidRPr="00C30277">
          <w:rPr>
            <w:rFonts w:ascii="Helvetica" w:eastAsia="Times New Roman" w:hAnsi="Helvetica" w:cs="Helvetica"/>
            <w:color w:val="333333"/>
            <w:sz w:val="21"/>
            <w:szCs w:val="21"/>
          </w:rPr>
          <w:t>simple pages which uses</w:t>
        </w:r>
        <w:proofErr w:type="gramEnd"/>
        <w:r w:rsidRPr="00C30277">
          <w:rPr>
            <w:rFonts w:ascii="Helvetica" w:eastAsia="Times New Roman" w:hAnsi="Helvetica" w:cs="Helvetica"/>
            <w:color w:val="333333"/>
            <w:sz w:val="21"/>
            <w:szCs w:val="21"/>
          </w:rPr>
          <w:t xml:space="preserve"> the model class data to populate the HTML controls and renders it to the client browser.</w:t>
        </w:r>
      </w:ins>
    </w:p>
    <w:p w:rsidR="00C30277" w:rsidRPr="00C30277" w:rsidRDefault="00C30277" w:rsidP="00C30277">
      <w:pPr>
        <w:spacing w:after="150" w:line="240" w:lineRule="auto"/>
        <w:contextualSpacing/>
        <w:rPr>
          <w:ins w:id="358" w:author="Unknown"/>
          <w:rFonts w:ascii="Helvetica" w:eastAsia="Times New Roman" w:hAnsi="Helvetica" w:cs="Helvetica"/>
          <w:color w:val="333333"/>
          <w:sz w:val="21"/>
          <w:szCs w:val="21"/>
        </w:rPr>
      </w:pPr>
      <w:proofErr w:type="spellStart"/>
      <w:ins w:id="359" w:author="Unknown">
        <w:r w:rsidRPr="00C30277">
          <w:rPr>
            <w:rFonts w:ascii="Helvetica" w:eastAsia="Times New Roman" w:hAnsi="Helvetica" w:cs="Helvetica"/>
            <w:b/>
            <w:bCs/>
            <w:color w:val="333333"/>
            <w:sz w:val="21"/>
          </w:rPr>
          <w:t>App_Start</w:t>
        </w:r>
        <w:proofErr w:type="spellEnd"/>
        <w:r w:rsidRPr="00C30277">
          <w:rPr>
            <w:rFonts w:ascii="Helvetica" w:eastAsia="Times New Roman" w:hAnsi="Helvetica" w:cs="Helvetica"/>
            <w:b/>
            <w:bCs/>
            <w:color w:val="333333"/>
            <w:sz w:val="21"/>
          </w:rPr>
          <w:t>:</w:t>
        </w:r>
        <w:r w:rsidRPr="00C30277">
          <w:rPr>
            <w:rFonts w:ascii="Helvetica" w:eastAsia="Times New Roman" w:hAnsi="Helvetica" w:cs="Helvetica"/>
            <w:color w:val="333333"/>
            <w:sz w:val="21"/>
            <w:szCs w:val="21"/>
          </w:rPr>
          <w:t xml:space="preserve"> Contains Classes such as </w:t>
        </w:r>
        <w:proofErr w:type="spellStart"/>
        <w:r w:rsidRPr="00C30277">
          <w:rPr>
            <w:rFonts w:ascii="Helvetica" w:eastAsia="Times New Roman" w:hAnsi="Helvetica" w:cs="Helvetica"/>
            <w:color w:val="333333"/>
            <w:sz w:val="21"/>
            <w:szCs w:val="21"/>
          </w:rPr>
          <w:t>FilterConfig</w:t>
        </w:r>
        <w:proofErr w:type="spellEnd"/>
        <w:r w:rsidRPr="00C30277">
          <w:rPr>
            <w:rFonts w:ascii="Helvetica" w:eastAsia="Times New Roman" w:hAnsi="Helvetica" w:cs="Helvetica"/>
            <w:color w:val="333333"/>
            <w:sz w:val="21"/>
            <w:szCs w:val="21"/>
          </w:rPr>
          <w:t xml:space="preserve">, </w:t>
        </w:r>
        <w:proofErr w:type="spellStart"/>
        <w:r w:rsidRPr="00C30277">
          <w:rPr>
            <w:rFonts w:ascii="Helvetica" w:eastAsia="Times New Roman" w:hAnsi="Helvetica" w:cs="Helvetica"/>
            <w:color w:val="333333"/>
            <w:sz w:val="21"/>
            <w:szCs w:val="21"/>
          </w:rPr>
          <w:t>RoutesConfig</w:t>
        </w:r>
        <w:proofErr w:type="spellEnd"/>
        <w:r w:rsidRPr="00C30277">
          <w:rPr>
            <w:rFonts w:ascii="Helvetica" w:eastAsia="Times New Roman" w:hAnsi="Helvetica" w:cs="Helvetica"/>
            <w:color w:val="333333"/>
            <w:sz w:val="21"/>
            <w:szCs w:val="21"/>
          </w:rPr>
          <w:t xml:space="preserve">, </w:t>
        </w:r>
        <w:proofErr w:type="spellStart"/>
        <w:proofErr w:type="gramStart"/>
        <w:r w:rsidRPr="00C30277">
          <w:rPr>
            <w:rFonts w:ascii="Helvetica" w:eastAsia="Times New Roman" w:hAnsi="Helvetica" w:cs="Helvetica"/>
            <w:color w:val="333333"/>
            <w:sz w:val="21"/>
            <w:szCs w:val="21"/>
          </w:rPr>
          <w:t>WebApiConfig</w:t>
        </w:r>
        <w:proofErr w:type="spellEnd"/>
        <w:proofErr w:type="gramEnd"/>
        <w:r w:rsidRPr="00C30277">
          <w:rPr>
            <w:rFonts w:ascii="Helvetica" w:eastAsia="Times New Roman" w:hAnsi="Helvetica" w:cs="Helvetica"/>
            <w:color w:val="333333"/>
            <w:sz w:val="21"/>
            <w:szCs w:val="21"/>
          </w:rPr>
          <w:t xml:space="preserve">. As of now we need to understand the </w:t>
        </w:r>
        <w:proofErr w:type="spellStart"/>
        <w:r w:rsidRPr="00C30277">
          <w:rPr>
            <w:rFonts w:ascii="Helvetica" w:eastAsia="Times New Roman" w:hAnsi="Helvetica" w:cs="Helvetica"/>
            <w:color w:val="333333"/>
            <w:sz w:val="21"/>
            <w:szCs w:val="21"/>
          </w:rPr>
          <w:t>RouteConfig</w:t>
        </w:r>
        <w:proofErr w:type="spellEnd"/>
        <w:r w:rsidRPr="00C30277">
          <w:rPr>
            <w:rFonts w:ascii="Helvetica" w:eastAsia="Times New Roman" w:hAnsi="Helvetica" w:cs="Helvetica"/>
            <w:color w:val="333333"/>
            <w:sz w:val="21"/>
            <w:szCs w:val="21"/>
          </w:rPr>
          <w:t xml:space="preserve"> class. This class contains the default format of the URL that should be supplied in the browser to navigate to a specified page.</w:t>
        </w:r>
      </w:ins>
    </w:p>
    <w:p w:rsidR="00C30277" w:rsidRPr="00C30277" w:rsidRDefault="00C30277" w:rsidP="00C30277">
      <w:pPr>
        <w:spacing w:after="150" w:line="240" w:lineRule="auto"/>
        <w:contextualSpacing/>
        <w:rPr>
          <w:ins w:id="360" w:author="Unknown"/>
          <w:rFonts w:ascii="Helvetica" w:eastAsia="Times New Roman" w:hAnsi="Helvetica" w:cs="Helvetica"/>
          <w:color w:val="333333"/>
          <w:sz w:val="21"/>
          <w:szCs w:val="21"/>
        </w:rPr>
      </w:pPr>
      <w:ins w:id="361"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362" w:author="Unknown"/>
          <w:rFonts w:ascii="Helvetica" w:eastAsia="Times New Roman" w:hAnsi="Helvetica" w:cs="Helvetica"/>
          <w:color w:val="333333"/>
          <w:sz w:val="21"/>
          <w:szCs w:val="21"/>
        </w:rPr>
      </w:pPr>
      <w:ins w:id="363" w:author="Unknown">
        <w:r w:rsidRPr="00C30277">
          <w:rPr>
            <w:rFonts w:ascii="Helvetica" w:eastAsia="Times New Roman" w:hAnsi="Helvetica" w:cs="Helvetica"/>
            <w:b/>
            <w:bCs/>
            <w:color w:val="333333"/>
            <w:sz w:val="21"/>
          </w:rPr>
          <w:t> </w:t>
        </w:r>
      </w:ins>
    </w:p>
    <w:p w:rsidR="00C30277" w:rsidRPr="00C30277" w:rsidRDefault="00C30277" w:rsidP="00C30277">
      <w:pPr>
        <w:numPr>
          <w:ilvl w:val="0"/>
          <w:numId w:val="38"/>
        </w:numPr>
        <w:spacing w:before="100" w:beforeAutospacing="1" w:after="100" w:afterAutospacing="1" w:line="240" w:lineRule="auto"/>
        <w:contextualSpacing/>
        <w:rPr>
          <w:ins w:id="364" w:author="Unknown"/>
          <w:rFonts w:ascii="Helvetica" w:eastAsia="Times New Roman" w:hAnsi="Helvetica" w:cs="Helvetica"/>
          <w:color w:val="333333"/>
          <w:sz w:val="21"/>
          <w:szCs w:val="21"/>
        </w:rPr>
      </w:pPr>
      <w:ins w:id="365" w:author="Unknown">
        <w:r w:rsidRPr="00C30277">
          <w:rPr>
            <w:rFonts w:ascii="Helvetica" w:eastAsia="Times New Roman" w:hAnsi="Helvetica" w:cs="Helvetica"/>
            <w:b/>
            <w:bCs/>
            <w:color w:val="333333"/>
            <w:sz w:val="21"/>
          </w:rPr>
          <w:t>If we have multiple filters, what’s the sequence for execution?</w:t>
        </w:r>
      </w:ins>
    </w:p>
    <w:p w:rsidR="00C30277" w:rsidRPr="00C30277" w:rsidRDefault="00C30277" w:rsidP="00C30277">
      <w:pPr>
        <w:numPr>
          <w:ilvl w:val="0"/>
          <w:numId w:val="39"/>
        </w:numPr>
        <w:spacing w:before="100" w:beforeAutospacing="1" w:after="100" w:afterAutospacing="1" w:line="240" w:lineRule="auto"/>
        <w:contextualSpacing/>
        <w:rPr>
          <w:ins w:id="366" w:author="Unknown"/>
          <w:rFonts w:ascii="Helvetica" w:eastAsia="Times New Roman" w:hAnsi="Helvetica" w:cs="Helvetica"/>
          <w:color w:val="333333"/>
          <w:sz w:val="23"/>
          <w:szCs w:val="23"/>
        </w:rPr>
      </w:pPr>
      <w:ins w:id="367" w:author="Unknown">
        <w:r w:rsidRPr="00C30277">
          <w:rPr>
            <w:rFonts w:ascii="Helvetica" w:eastAsia="Times New Roman" w:hAnsi="Helvetica" w:cs="Helvetica"/>
            <w:color w:val="333333"/>
            <w:sz w:val="23"/>
            <w:szCs w:val="23"/>
          </w:rPr>
          <w:t>Authorization filters</w:t>
        </w:r>
      </w:ins>
    </w:p>
    <w:p w:rsidR="00C30277" w:rsidRPr="00C30277" w:rsidRDefault="00C30277" w:rsidP="00C30277">
      <w:pPr>
        <w:numPr>
          <w:ilvl w:val="0"/>
          <w:numId w:val="39"/>
        </w:numPr>
        <w:spacing w:before="100" w:beforeAutospacing="1" w:after="100" w:afterAutospacing="1" w:line="240" w:lineRule="auto"/>
        <w:contextualSpacing/>
        <w:rPr>
          <w:ins w:id="368" w:author="Unknown"/>
          <w:rFonts w:ascii="Helvetica" w:eastAsia="Times New Roman" w:hAnsi="Helvetica" w:cs="Helvetica"/>
          <w:color w:val="333333"/>
          <w:sz w:val="23"/>
          <w:szCs w:val="23"/>
        </w:rPr>
      </w:pPr>
      <w:ins w:id="369" w:author="Unknown">
        <w:r w:rsidRPr="00C30277">
          <w:rPr>
            <w:rFonts w:ascii="Helvetica" w:eastAsia="Times New Roman" w:hAnsi="Helvetica" w:cs="Helvetica"/>
            <w:color w:val="333333"/>
            <w:sz w:val="23"/>
            <w:szCs w:val="23"/>
          </w:rPr>
          <w:t>Action filters</w:t>
        </w:r>
      </w:ins>
    </w:p>
    <w:p w:rsidR="00C30277" w:rsidRPr="00C30277" w:rsidRDefault="00C30277" w:rsidP="00C30277">
      <w:pPr>
        <w:numPr>
          <w:ilvl w:val="0"/>
          <w:numId w:val="39"/>
        </w:numPr>
        <w:spacing w:before="100" w:beforeAutospacing="1" w:after="100" w:afterAutospacing="1" w:line="240" w:lineRule="auto"/>
        <w:contextualSpacing/>
        <w:rPr>
          <w:ins w:id="370" w:author="Unknown"/>
          <w:rFonts w:ascii="Helvetica" w:eastAsia="Times New Roman" w:hAnsi="Helvetica" w:cs="Helvetica"/>
          <w:color w:val="333333"/>
          <w:sz w:val="23"/>
          <w:szCs w:val="23"/>
        </w:rPr>
      </w:pPr>
      <w:ins w:id="371" w:author="Unknown">
        <w:r w:rsidRPr="00C30277">
          <w:rPr>
            <w:rFonts w:ascii="Helvetica" w:eastAsia="Times New Roman" w:hAnsi="Helvetica" w:cs="Helvetica"/>
            <w:color w:val="333333"/>
            <w:sz w:val="23"/>
            <w:szCs w:val="23"/>
          </w:rPr>
          <w:t>Response filters</w:t>
        </w:r>
      </w:ins>
    </w:p>
    <w:p w:rsidR="00C30277" w:rsidRPr="00C30277" w:rsidRDefault="00C30277" w:rsidP="00C30277">
      <w:pPr>
        <w:numPr>
          <w:ilvl w:val="0"/>
          <w:numId w:val="39"/>
        </w:numPr>
        <w:spacing w:before="100" w:beforeAutospacing="1" w:after="100" w:afterAutospacing="1" w:line="240" w:lineRule="auto"/>
        <w:contextualSpacing/>
        <w:rPr>
          <w:ins w:id="372" w:author="Unknown"/>
          <w:rFonts w:ascii="Helvetica" w:eastAsia="Times New Roman" w:hAnsi="Helvetica" w:cs="Helvetica"/>
          <w:color w:val="333333"/>
          <w:sz w:val="23"/>
          <w:szCs w:val="23"/>
        </w:rPr>
      </w:pPr>
      <w:ins w:id="373" w:author="Unknown">
        <w:r w:rsidRPr="00C30277">
          <w:rPr>
            <w:rFonts w:ascii="Helvetica" w:eastAsia="Times New Roman" w:hAnsi="Helvetica" w:cs="Helvetica"/>
            <w:color w:val="333333"/>
            <w:sz w:val="23"/>
            <w:szCs w:val="23"/>
          </w:rPr>
          <w:t>Exception filters</w:t>
        </w:r>
      </w:ins>
    </w:p>
    <w:p w:rsidR="00C30277" w:rsidRPr="00C30277" w:rsidRDefault="00C30277" w:rsidP="00C30277">
      <w:pPr>
        <w:spacing w:after="150" w:line="240" w:lineRule="auto"/>
        <w:contextualSpacing/>
        <w:rPr>
          <w:ins w:id="374" w:author="Unknown"/>
          <w:rFonts w:ascii="Helvetica" w:eastAsia="Times New Roman" w:hAnsi="Helvetica" w:cs="Helvetica"/>
          <w:color w:val="333333"/>
          <w:sz w:val="21"/>
          <w:szCs w:val="21"/>
        </w:rPr>
      </w:pPr>
      <w:ins w:id="375"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40"/>
        </w:numPr>
        <w:spacing w:before="100" w:beforeAutospacing="1" w:after="100" w:afterAutospacing="1" w:line="240" w:lineRule="auto"/>
        <w:contextualSpacing/>
        <w:rPr>
          <w:ins w:id="376" w:author="Unknown"/>
          <w:rFonts w:ascii="Helvetica" w:eastAsia="Times New Roman" w:hAnsi="Helvetica" w:cs="Helvetica"/>
          <w:color w:val="333333"/>
          <w:sz w:val="21"/>
          <w:szCs w:val="21"/>
        </w:rPr>
      </w:pPr>
      <w:ins w:id="377" w:author="Unknown">
        <w:r w:rsidRPr="00C30277">
          <w:rPr>
            <w:rFonts w:ascii="Helvetica" w:eastAsia="Times New Roman" w:hAnsi="Helvetica" w:cs="Helvetica"/>
            <w:b/>
            <w:bCs/>
            <w:color w:val="333333"/>
            <w:sz w:val="21"/>
          </w:rPr>
          <w:t xml:space="preserve">What is </w:t>
        </w:r>
        <w:proofErr w:type="spellStart"/>
        <w:r w:rsidRPr="00C30277">
          <w:rPr>
            <w:rFonts w:ascii="Helvetica" w:eastAsia="Times New Roman" w:hAnsi="Helvetica" w:cs="Helvetica"/>
            <w:b/>
            <w:bCs/>
            <w:color w:val="333333"/>
            <w:sz w:val="21"/>
          </w:rPr>
          <w:t>ViewStart</w:t>
        </w:r>
        <w:proofErr w:type="spellEnd"/>
        <w:r w:rsidRPr="00C30277">
          <w:rPr>
            <w:rFonts w:ascii="Helvetica" w:eastAsia="Times New Roman" w:hAnsi="Helvetica" w:cs="Helvetica"/>
            <w:b/>
            <w:bCs/>
            <w:color w:val="333333"/>
            <w:sz w:val="21"/>
          </w:rPr>
          <w:t>?</w:t>
        </w:r>
      </w:ins>
    </w:p>
    <w:p w:rsidR="00C30277" w:rsidRPr="00C30277" w:rsidRDefault="00C30277" w:rsidP="00C30277">
      <w:pPr>
        <w:spacing w:after="150" w:line="240" w:lineRule="auto"/>
        <w:contextualSpacing/>
        <w:rPr>
          <w:ins w:id="378" w:author="Unknown"/>
          <w:rFonts w:ascii="Helvetica" w:eastAsia="Times New Roman" w:hAnsi="Helvetica" w:cs="Helvetica"/>
          <w:color w:val="333333"/>
          <w:sz w:val="21"/>
          <w:szCs w:val="21"/>
        </w:rPr>
      </w:pPr>
      <w:ins w:id="379" w:author="Unknown">
        <w:r w:rsidRPr="00C30277">
          <w:rPr>
            <w:rFonts w:ascii="Helvetica" w:eastAsia="Times New Roman" w:hAnsi="Helvetica" w:cs="Helvetica"/>
            <w:color w:val="333333"/>
            <w:sz w:val="21"/>
            <w:szCs w:val="21"/>
          </w:rPr>
          <w:t>Razor View Engine introduced a new layout named _</w:t>
        </w:r>
        <w:proofErr w:type="spellStart"/>
        <w:r w:rsidRPr="00C30277">
          <w:rPr>
            <w:rFonts w:ascii="Helvetica" w:eastAsia="Times New Roman" w:hAnsi="Helvetica" w:cs="Helvetica"/>
            <w:color w:val="333333"/>
            <w:sz w:val="21"/>
            <w:szCs w:val="21"/>
          </w:rPr>
          <w:t>ViewStart</w:t>
        </w:r>
        <w:proofErr w:type="spellEnd"/>
        <w:r w:rsidRPr="00C30277">
          <w:rPr>
            <w:rFonts w:ascii="Helvetica" w:eastAsia="Times New Roman" w:hAnsi="Helvetica" w:cs="Helvetica"/>
            <w:color w:val="333333"/>
            <w:sz w:val="21"/>
            <w:szCs w:val="21"/>
          </w:rPr>
          <w:t xml:space="preserve"> which is applied on all view automatically. Razor View Engine firstly executes the _</w:t>
        </w:r>
        <w:proofErr w:type="spellStart"/>
        <w:r w:rsidRPr="00C30277">
          <w:rPr>
            <w:rFonts w:ascii="Helvetica" w:eastAsia="Times New Roman" w:hAnsi="Helvetica" w:cs="Helvetica"/>
            <w:color w:val="333333"/>
            <w:sz w:val="21"/>
            <w:szCs w:val="21"/>
          </w:rPr>
          <w:t>ViewStart</w:t>
        </w:r>
        <w:proofErr w:type="spellEnd"/>
        <w:r w:rsidRPr="00C30277">
          <w:rPr>
            <w:rFonts w:ascii="Helvetica" w:eastAsia="Times New Roman" w:hAnsi="Helvetica" w:cs="Helvetica"/>
            <w:color w:val="333333"/>
            <w:sz w:val="21"/>
            <w:szCs w:val="21"/>
          </w:rPr>
          <w:t xml:space="preserve"> and then start rendering the other view and merges them.</w:t>
        </w:r>
      </w:ins>
    </w:p>
    <w:p w:rsidR="00C30277" w:rsidRPr="00C30277" w:rsidRDefault="00C30277" w:rsidP="00C30277">
      <w:pPr>
        <w:spacing w:after="150" w:line="240" w:lineRule="auto"/>
        <w:contextualSpacing/>
        <w:rPr>
          <w:ins w:id="380" w:author="Unknown"/>
          <w:rFonts w:ascii="Helvetica" w:eastAsia="Times New Roman" w:hAnsi="Helvetica" w:cs="Helvetica"/>
          <w:color w:val="333333"/>
          <w:sz w:val="21"/>
          <w:szCs w:val="21"/>
        </w:rPr>
      </w:pPr>
      <w:ins w:id="381" w:author="Unknown">
        <w:r w:rsidRPr="00C30277">
          <w:rPr>
            <w:rFonts w:ascii="Helvetica" w:eastAsia="Times New Roman" w:hAnsi="Helvetica" w:cs="Helvetica"/>
            <w:color w:val="333333"/>
            <w:sz w:val="21"/>
            <w:szCs w:val="21"/>
          </w:rPr>
          <w:t xml:space="preserve">Example of </w:t>
        </w:r>
        <w:proofErr w:type="spellStart"/>
        <w:r w:rsidRPr="00C30277">
          <w:rPr>
            <w:rFonts w:ascii="Helvetica" w:eastAsia="Times New Roman" w:hAnsi="Helvetica" w:cs="Helvetica"/>
            <w:color w:val="333333"/>
            <w:sz w:val="21"/>
            <w:szCs w:val="21"/>
          </w:rPr>
          <w:t>Viewstart</w:t>
        </w:r>
        <w:proofErr w:type="spellEnd"/>
        <w:r w:rsidRPr="00C30277">
          <w:rPr>
            <w:rFonts w:ascii="Helvetica" w:eastAsia="Times New Roman" w:hAnsi="Helvetica" w:cs="Helvetica"/>
            <w:color w:val="333333"/>
            <w:sz w:val="21"/>
            <w:szCs w:val="21"/>
          </w:rPr>
          <w:t>:</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382" w:author="Unknown"/>
          <w:rFonts w:ascii="Consolas" w:eastAsia="Times New Roman" w:hAnsi="Consolas" w:cs="Consolas"/>
          <w:color w:val="C7254E"/>
          <w:sz w:val="18"/>
          <w:szCs w:val="18"/>
        </w:rPr>
      </w:pPr>
      <w:ins w:id="383" w:author="Unknown">
        <w:r w:rsidRPr="00C30277">
          <w:rPr>
            <w:rFonts w:ascii="Consolas" w:eastAsia="Times New Roman" w:hAnsi="Consolas" w:cs="Consolas"/>
            <w:color w:val="C7254E"/>
            <w:sz w:val="18"/>
            <w:szCs w:val="18"/>
          </w:rPr>
          <w:t xml:space="preserve">@ {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384"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385" w:author="Unknown"/>
          <w:rFonts w:ascii="Consolas" w:eastAsia="Times New Roman" w:hAnsi="Consolas" w:cs="Consolas"/>
          <w:color w:val="C7254E"/>
          <w:sz w:val="18"/>
          <w:szCs w:val="18"/>
        </w:rPr>
      </w:pPr>
      <w:ins w:id="386" w:author="Unknown">
        <w:r w:rsidRPr="00C30277">
          <w:rPr>
            <w:rFonts w:ascii="Consolas" w:eastAsia="Times New Roman" w:hAnsi="Consolas" w:cs="Consolas"/>
            <w:color w:val="C7254E"/>
            <w:sz w:val="18"/>
            <w:szCs w:val="18"/>
          </w:rPr>
          <w:t xml:space="preserve">    Layout = "~/Views/Shared/_v1.cshtml";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387"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388" w:author="Unknown"/>
          <w:rFonts w:ascii="Consolas" w:eastAsia="Times New Roman" w:hAnsi="Consolas" w:cs="Consolas"/>
          <w:color w:val="C7254E"/>
          <w:sz w:val="18"/>
          <w:szCs w:val="18"/>
        </w:rPr>
      </w:pPr>
      <w:ins w:id="389"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&lt; !DOCTYPE</w:t>
        </w:r>
        <w:proofErr w:type="gramEnd"/>
        <w:r w:rsidRPr="00C30277">
          <w:rPr>
            <w:rFonts w:ascii="Consolas" w:eastAsia="Times New Roman" w:hAnsi="Consolas" w:cs="Consolas"/>
            <w:color w:val="C7254E"/>
            <w:sz w:val="18"/>
            <w:szCs w:val="18"/>
          </w:rPr>
          <w:t xml:space="preserve"> html &gt;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390"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391" w:author="Unknown"/>
          <w:rFonts w:ascii="Consolas" w:eastAsia="Times New Roman" w:hAnsi="Consolas" w:cs="Consolas"/>
          <w:color w:val="C7254E"/>
          <w:sz w:val="18"/>
          <w:szCs w:val="18"/>
        </w:rPr>
      </w:pPr>
      <w:ins w:id="392" w:author="Unknown">
        <w:r w:rsidRPr="00C30277">
          <w:rPr>
            <w:rFonts w:ascii="Consolas" w:eastAsia="Times New Roman" w:hAnsi="Consolas" w:cs="Consolas"/>
            <w:color w:val="C7254E"/>
            <w:sz w:val="18"/>
            <w:szCs w:val="18"/>
          </w:rPr>
          <w:t xml:space="preserve">    &lt; </w:t>
        </w:r>
        <w:proofErr w:type="gramStart"/>
        <w:r w:rsidRPr="00C30277">
          <w:rPr>
            <w:rFonts w:ascii="Consolas" w:eastAsia="Times New Roman" w:hAnsi="Consolas" w:cs="Consolas"/>
            <w:color w:val="C7254E"/>
            <w:sz w:val="18"/>
            <w:szCs w:val="18"/>
          </w:rPr>
          <w:t>html</w:t>
        </w:r>
        <w:proofErr w:type="gramEnd"/>
        <w:r w:rsidRPr="00C30277">
          <w:rPr>
            <w:rFonts w:ascii="Consolas" w:eastAsia="Times New Roman" w:hAnsi="Consolas" w:cs="Consolas"/>
            <w:color w:val="C7254E"/>
            <w:sz w:val="18"/>
            <w:szCs w:val="18"/>
          </w:rPr>
          <w:t xml:space="preserve"> &gt;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393"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394" w:author="Unknown"/>
          <w:rFonts w:ascii="Consolas" w:eastAsia="Times New Roman" w:hAnsi="Consolas" w:cs="Consolas"/>
          <w:color w:val="C7254E"/>
          <w:sz w:val="18"/>
          <w:szCs w:val="18"/>
        </w:rPr>
      </w:pPr>
      <w:ins w:id="395" w:author="Unknown">
        <w:r w:rsidRPr="00C30277">
          <w:rPr>
            <w:rFonts w:ascii="Consolas" w:eastAsia="Times New Roman" w:hAnsi="Consolas" w:cs="Consolas"/>
            <w:color w:val="C7254E"/>
            <w:sz w:val="18"/>
            <w:szCs w:val="18"/>
          </w:rPr>
          <w:t xml:space="preserve">    &lt; </w:t>
        </w:r>
        <w:proofErr w:type="gramStart"/>
        <w:r w:rsidRPr="00C30277">
          <w:rPr>
            <w:rFonts w:ascii="Consolas" w:eastAsia="Times New Roman" w:hAnsi="Consolas" w:cs="Consolas"/>
            <w:color w:val="C7254E"/>
            <w:sz w:val="18"/>
            <w:szCs w:val="18"/>
          </w:rPr>
          <w:t>head</w:t>
        </w:r>
        <w:proofErr w:type="gramEnd"/>
        <w:r w:rsidRPr="00C30277">
          <w:rPr>
            <w:rFonts w:ascii="Consolas" w:eastAsia="Times New Roman" w:hAnsi="Consolas" w:cs="Consolas"/>
            <w:color w:val="C7254E"/>
            <w:sz w:val="18"/>
            <w:szCs w:val="18"/>
          </w:rPr>
          <w:t xml:space="preserve"> &gt;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396"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397" w:author="Unknown"/>
          <w:rFonts w:ascii="Consolas" w:eastAsia="Times New Roman" w:hAnsi="Consolas" w:cs="Consolas"/>
          <w:color w:val="C7254E"/>
          <w:sz w:val="18"/>
          <w:szCs w:val="18"/>
        </w:rPr>
      </w:pPr>
      <w:ins w:id="398" w:author="Unknown">
        <w:r w:rsidRPr="00C30277">
          <w:rPr>
            <w:rFonts w:ascii="Consolas" w:eastAsia="Times New Roman" w:hAnsi="Consolas" w:cs="Consolas"/>
            <w:color w:val="C7254E"/>
            <w:sz w:val="18"/>
            <w:szCs w:val="18"/>
          </w:rPr>
          <w:t xml:space="preserve">    &lt; </w:t>
        </w:r>
        <w:proofErr w:type="gramStart"/>
        <w:r w:rsidRPr="00C30277">
          <w:rPr>
            <w:rFonts w:ascii="Consolas" w:eastAsia="Times New Roman" w:hAnsi="Consolas" w:cs="Consolas"/>
            <w:color w:val="C7254E"/>
            <w:sz w:val="18"/>
            <w:szCs w:val="18"/>
          </w:rPr>
          <w:t>meta</w:t>
        </w:r>
        <w:proofErr w:type="gramEnd"/>
        <w:r w:rsidRPr="00C30277">
          <w:rPr>
            <w:rFonts w:ascii="Consolas" w:eastAsia="Times New Roman" w:hAnsi="Consolas" w:cs="Consolas"/>
            <w:color w:val="C7254E"/>
            <w:sz w:val="18"/>
            <w:szCs w:val="18"/>
          </w:rPr>
          <w:t xml:space="preserve"> name = "viewport"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399"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00" w:author="Unknown"/>
          <w:rFonts w:ascii="Consolas" w:eastAsia="Times New Roman" w:hAnsi="Consolas" w:cs="Consolas"/>
          <w:color w:val="C7254E"/>
          <w:sz w:val="18"/>
          <w:szCs w:val="18"/>
        </w:rPr>
      </w:pPr>
      <w:proofErr w:type="gramStart"/>
      <w:ins w:id="401" w:author="Unknown">
        <w:r w:rsidRPr="00C30277">
          <w:rPr>
            <w:rFonts w:ascii="Consolas" w:eastAsia="Times New Roman" w:hAnsi="Consolas" w:cs="Consolas"/>
            <w:color w:val="C7254E"/>
            <w:sz w:val="18"/>
            <w:szCs w:val="18"/>
          </w:rPr>
          <w:t>content</w:t>
        </w:r>
        <w:proofErr w:type="gramEnd"/>
        <w:r w:rsidRPr="00C30277">
          <w:rPr>
            <w:rFonts w:ascii="Consolas" w:eastAsia="Times New Roman" w:hAnsi="Consolas" w:cs="Consolas"/>
            <w:color w:val="C7254E"/>
            <w:sz w:val="18"/>
            <w:szCs w:val="18"/>
          </w:rPr>
          <w:t xml:space="preserve"> = "width=device-width" / &gt;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02"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03" w:author="Unknown"/>
          <w:rFonts w:ascii="Consolas" w:eastAsia="Times New Roman" w:hAnsi="Consolas" w:cs="Consolas"/>
          <w:color w:val="C7254E"/>
          <w:sz w:val="18"/>
          <w:szCs w:val="18"/>
        </w:rPr>
      </w:pPr>
      <w:ins w:id="404" w:author="Unknown">
        <w:r w:rsidRPr="00C30277">
          <w:rPr>
            <w:rFonts w:ascii="Consolas" w:eastAsia="Times New Roman" w:hAnsi="Consolas" w:cs="Consolas"/>
            <w:color w:val="C7254E"/>
            <w:sz w:val="18"/>
            <w:szCs w:val="18"/>
          </w:rPr>
          <w:t xml:space="preserve">    &lt; </w:t>
        </w:r>
        <w:proofErr w:type="gramStart"/>
        <w:r w:rsidRPr="00C30277">
          <w:rPr>
            <w:rFonts w:ascii="Consolas" w:eastAsia="Times New Roman" w:hAnsi="Consolas" w:cs="Consolas"/>
            <w:color w:val="C7254E"/>
            <w:sz w:val="18"/>
            <w:szCs w:val="18"/>
          </w:rPr>
          <w:t>title</w:t>
        </w:r>
        <w:proofErr w:type="gramEnd"/>
        <w:r w:rsidRPr="00C30277">
          <w:rPr>
            <w:rFonts w:ascii="Consolas" w:eastAsia="Times New Roman" w:hAnsi="Consolas" w:cs="Consolas"/>
            <w:color w:val="C7254E"/>
            <w:sz w:val="18"/>
            <w:szCs w:val="18"/>
          </w:rPr>
          <w:t xml:space="preserve"> &gt; </w:t>
        </w:r>
        <w:proofErr w:type="spellStart"/>
        <w:r w:rsidRPr="00C30277">
          <w:rPr>
            <w:rFonts w:ascii="Consolas" w:eastAsia="Times New Roman" w:hAnsi="Consolas" w:cs="Consolas"/>
            <w:color w:val="C7254E"/>
            <w:sz w:val="18"/>
            <w:szCs w:val="18"/>
          </w:rPr>
          <w:t>ViewStart</w:t>
        </w:r>
        <w:proofErr w:type="spellEnd"/>
        <w:r w:rsidRPr="00C30277">
          <w:rPr>
            <w:rFonts w:ascii="Consolas" w:eastAsia="Times New Roman" w:hAnsi="Consolas" w:cs="Consolas"/>
            <w:color w:val="C7254E"/>
            <w:sz w:val="18"/>
            <w:szCs w:val="18"/>
          </w:rPr>
          <w:t xml:space="preserve"> &lt; /title&gt; &lt; /head&gt; &lt; body &gt;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05"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06" w:author="Unknown"/>
          <w:rFonts w:ascii="Consolas" w:eastAsia="Times New Roman" w:hAnsi="Consolas" w:cs="Consolas"/>
          <w:color w:val="333333"/>
          <w:sz w:val="20"/>
          <w:szCs w:val="20"/>
        </w:rPr>
      </w:pPr>
      <w:ins w:id="407" w:author="Unknown">
        <w:r w:rsidRPr="00C30277">
          <w:rPr>
            <w:rFonts w:ascii="Consolas" w:eastAsia="Times New Roman" w:hAnsi="Consolas" w:cs="Consolas"/>
            <w:color w:val="C7254E"/>
            <w:sz w:val="18"/>
            <w:szCs w:val="18"/>
          </w:rPr>
          <w:t xml:space="preserve">    &lt; /body&gt; &lt; /html&gt; </w:t>
        </w:r>
      </w:ins>
    </w:p>
    <w:p w:rsidR="00C30277" w:rsidRPr="00C30277" w:rsidRDefault="00C30277" w:rsidP="00C30277">
      <w:pPr>
        <w:spacing w:after="150" w:line="240" w:lineRule="auto"/>
        <w:contextualSpacing/>
        <w:rPr>
          <w:ins w:id="408" w:author="Unknown"/>
          <w:rFonts w:ascii="Helvetica" w:eastAsia="Times New Roman" w:hAnsi="Helvetica" w:cs="Helvetica"/>
          <w:color w:val="333333"/>
          <w:sz w:val="21"/>
          <w:szCs w:val="21"/>
        </w:rPr>
      </w:pPr>
      <w:ins w:id="409"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41"/>
        </w:numPr>
        <w:spacing w:before="100" w:beforeAutospacing="1" w:after="100" w:afterAutospacing="1" w:line="240" w:lineRule="auto"/>
        <w:contextualSpacing/>
        <w:rPr>
          <w:ins w:id="410" w:author="Unknown"/>
          <w:rFonts w:ascii="Helvetica" w:eastAsia="Times New Roman" w:hAnsi="Helvetica" w:cs="Helvetica"/>
          <w:color w:val="333333"/>
          <w:sz w:val="21"/>
          <w:szCs w:val="21"/>
        </w:rPr>
      </w:pPr>
      <w:ins w:id="411" w:author="Unknown">
        <w:r w:rsidRPr="00C30277">
          <w:rPr>
            <w:rFonts w:ascii="Helvetica" w:eastAsia="Times New Roman" w:hAnsi="Helvetica" w:cs="Helvetica"/>
            <w:b/>
            <w:bCs/>
            <w:color w:val="333333"/>
            <w:sz w:val="21"/>
          </w:rPr>
          <w:t xml:space="preserve">What is </w:t>
        </w:r>
        <w:proofErr w:type="spellStart"/>
        <w:r w:rsidRPr="00C30277">
          <w:rPr>
            <w:rFonts w:ascii="Helvetica" w:eastAsia="Times New Roman" w:hAnsi="Helvetica" w:cs="Helvetica"/>
            <w:b/>
            <w:bCs/>
            <w:color w:val="333333"/>
            <w:sz w:val="21"/>
          </w:rPr>
          <w:t>JsonResultType</w:t>
        </w:r>
        <w:proofErr w:type="spellEnd"/>
        <w:r w:rsidRPr="00C30277">
          <w:rPr>
            <w:rFonts w:ascii="Helvetica" w:eastAsia="Times New Roman" w:hAnsi="Helvetica" w:cs="Helvetica"/>
            <w:b/>
            <w:bCs/>
            <w:color w:val="333333"/>
            <w:sz w:val="21"/>
          </w:rPr>
          <w:t xml:space="preserve"> in MVC?</w:t>
        </w:r>
      </w:ins>
    </w:p>
    <w:p w:rsidR="00C30277" w:rsidRPr="00C30277" w:rsidRDefault="00C30277" w:rsidP="00C30277">
      <w:pPr>
        <w:spacing w:after="150" w:line="240" w:lineRule="auto"/>
        <w:contextualSpacing/>
        <w:rPr>
          <w:ins w:id="412" w:author="Unknown"/>
          <w:rFonts w:ascii="Helvetica" w:eastAsia="Times New Roman" w:hAnsi="Helvetica" w:cs="Helvetica"/>
          <w:color w:val="333333"/>
          <w:sz w:val="21"/>
          <w:szCs w:val="21"/>
        </w:rPr>
      </w:pPr>
      <w:ins w:id="413" w:author="Unknown">
        <w:r w:rsidRPr="00C30277">
          <w:rPr>
            <w:rFonts w:ascii="Helvetica" w:eastAsia="Times New Roman" w:hAnsi="Helvetica" w:cs="Helvetica"/>
            <w:color w:val="333333"/>
            <w:sz w:val="21"/>
            <w:szCs w:val="21"/>
          </w:rPr>
          <w:t xml:space="preserve">Action methods on controllers return </w:t>
        </w:r>
        <w:proofErr w:type="spellStart"/>
        <w:r w:rsidRPr="00C30277">
          <w:rPr>
            <w:rFonts w:ascii="Helvetica" w:eastAsia="Times New Roman" w:hAnsi="Helvetica" w:cs="Helvetica"/>
            <w:color w:val="333333"/>
            <w:sz w:val="21"/>
            <w:szCs w:val="21"/>
          </w:rPr>
          <w:t>JsonResult</w:t>
        </w:r>
        <w:proofErr w:type="spellEnd"/>
        <w:r w:rsidRPr="00C30277">
          <w:rPr>
            <w:rFonts w:ascii="Helvetica" w:eastAsia="Times New Roman" w:hAnsi="Helvetica" w:cs="Helvetica"/>
            <w:color w:val="333333"/>
            <w:sz w:val="21"/>
            <w:szCs w:val="21"/>
          </w:rPr>
          <w:t xml:space="preserve"> (JavaScript Object Notation result) that can be used in an AJAX application. This class is inherited from the "</w:t>
        </w:r>
        <w:proofErr w:type="spellStart"/>
        <w:r w:rsidRPr="00C30277">
          <w:rPr>
            <w:rFonts w:ascii="Helvetica" w:eastAsia="Times New Roman" w:hAnsi="Helvetica" w:cs="Helvetica"/>
            <w:color w:val="333333"/>
            <w:sz w:val="21"/>
            <w:szCs w:val="21"/>
          </w:rPr>
          <w:t>ActionResult</w:t>
        </w:r>
        <w:proofErr w:type="spellEnd"/>
        <w:r w:rsidRPr="00C30277">
          <w:rPr>
            <w:rFonts w:ascii="Helvetica" w:eastAsia="Times New Roman" w:hAnsi="Helvetica" w:cs="Helvetica"/>
            <w:color w:val="333333"/>
            <w:sz w:val="21"/>
            <w:szCs w:val="21"/>
          </w:rPr>
          <w:t xml:space="preserve">" abstract class. Here </w:t>
        </w:r>
        <w:proofErr w:type="spellStart"/>
        <w:r w:rsidRPr="00C30277">
          <w:rPr>
            <w:rFonts w:ascii="Helvetica" w:eastAsia="Times New Roman" w:hAnsi="Helvetica" w:cs="Helvetica"/>
            <w:color w:val="333333"/>
            <w:sz w:val="21"/>
            <w:szCs w:val="21"/>
          </w:rPr>
          <w:t>Json</w:t>
        </w:r>
        <w:proofErr w:type="spellEnd"/>
        <w:r w:rsidRPr="00C30277">
          <w:rPr>
            <w:rFonts w:ascii="Helvetica" w:eastAsia="Times New Roman" w:hAnsi="Helvetica" w:cs="Helvetica"/>
            <w:color w:val="333333"/>
            <w:sz w:val="21"/>
            <w:szCs w:val="21"/>
          </w:rPr>
          <w:t xml:space="preserve"> is </w:t>
        </w:r>
        <w:r w:rsidRPr="00C30277">
          <w:rPr>
            <w:rFonts w:ascii="Helvetica" w:eastAsia="Times New Roman" w:hAnsi="Helvetica" w:cs="Helvetica"/>
            <w:color w:val="333333"/>
            <w:sz w:val="21"/>
            <w:szCs w:val="21"/>
          </w:rPr>
          <w:lastRenderedPageBreak/>
          <w:t xml:space="preserve">provided one argument which must be </w:t>
        </w:r>
        <w:proofErr w:type="spellStart"/>
        <w:r w:rsidRPr="00C30277">
          <w:rPr>
            <w:rFonts w:ascii="Helvetica" w:eastAsia="Times New Roman" w:hAnsi="Helvetica" w:cs="Helvetica"/>
            <w:color w:val="333333"/>
            <w:sz w:val="21"/>
            <w:szCs w:val="21"/>
          </w:rPr>
          <w:t>serializable</w:t>
        </w:r>
        <w:proofErr w:type="spellEnd"/>
        <w:r w:rsidRPr="00C30277">
          <w:rPr>
            <w:rFonts w:ascii="Helvetica" w:eastAsia="Times New Roman" w:hAnsi="Helvetica" w:cs="Helvetica"/>
            <w:color w:val="333333"/>
            <w:sz w:val="21"/>
            <w:szCs w:val="21"/>
          </w:rPr>
          <w:t xml:space="preserve">. </w:t>
        </w:r>
        <w:proofErr w:type="gramStart"/>
        <w:r w:rsidRPr="00C30277">
          <w:rPr>
            <w:rFonts w:ascii="Helvetica" w:eastAsia="Times New Roman" w:hAnsi="Helvetica" w:cs="Helvetica"/>
            <w:color w:val="333333"/>
            <w:sz w:val="21"/>
            <w:szCs w:val="21"/>
          </w:rPr>
          <w:t>The JSON result object that serializes the specified object to JSON format.</w:t>
        </w:r>
        <w:proofErr w:type="gramEnd"/>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14" w:author="Unknown"/>
          <w:rFonts w:ascii="Consolas" w:eastAsia="Times New Roman" w:hAnsi="Consolas" w:cs="Consolas"/>
          <w:color w:val="C7254E"/>
          <w:sz w:val="18"/>
          <w:szCs w:val="18"/>
        </w:rPr>
      </w:pPr>
      <w:proofErr w:type="gramStart"/>
      <w:ins w:id="415" w:author="Unknown">
        <w:r w:rsidRPr="00C30277">
          <w:rPr>
            <w:rFonts w:ascii="Consolas" w:eastAsia="Times New Roman" w:hAnsi="Consolas" w:cs="Consolas"/>
            <w:color w:val="C7254E"/>
            <w:sz w:val="18"/>
            <w:szCs w:val="18"/>
          </w:rPr>
          <w:t>public</w:t>
        </w:r>
        <w:proofErr w:type="gram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JsonResult</w:t>
        </w:r>
        <w:proofErr w:type="spell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JsonResultTest</w:t>
        </w:r>
        <w:proofErr w:type="spellEnd"/>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16"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17" w:author="Unknown"/>
          <w:rFonts w:ascii="Consolas" w:eastAsia="Times New Roman" w:hAnsi="Consolas" w:cs="Consolas"/>
          <w:color w:val="C7254E"/>
          <w:sz w:val="18"/>
          <w:szCs w:val="18"/>
        </w:rPr>
      </w:pPr>
      <w:ins w:id="418" w:author="Unknown">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19"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20" w:author="Unknown"/>
          <w:rFonts w:ascii="Consolas" w:eastAsia="Times New Roman" w:hAnsi="Consolas" w:cs="Consolas"/>
          <w:color w:val="C7254E"/>
          <w:sz w:val="18"/>
          <w:szCs w:val="18"/>
        </w:rPr>
      </w:pPr>
      <w:ins w:id="421"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return</w:t>
        </w:r>
        <w:proofErr w:type="gram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Json</w:t>
        </w:r>
        <w:proofErr w:type="spellEnd"/>
        <w:r w:rsidRPr="00C30277">
          <w:rPr>
            <w:rFonts w:ascii="Consolas" w:eastAsia="Times New Roman" w:hAnsi="Consolas" w:cs="Consolas"/>
            <w:color w:val="C7254E"/>
            <w:sz w:val="18"/>
            <w:szCs w:val="18"/>
          </w:rPr>
          <w:t xml:space="preserve">("Hello My Friend!");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22"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23" w:author="Unknown"/>
          <w:rFonts w:ascii="Consolas" w:eastAsia="Times New Roman" w:hAnsi="Consolas" w:cs="Consolas"/>
          <w:color w:val="333333"/>
          <w:sz w:val="20"/>
          <w:szCs w:val="20"/>
        </w:rPr>
      </w:pPr>
      <w:ins w:id="424" w:author="Unknown">
        <w:r w:rsidRPr="00C30277">
          <w:rPr>
            <w:rFonts w:ascii="Consolas" w:eastAsia="Times New Roman" w:hAnsi="Consolas" w:cs="Consolas"/>
            <w:color w:val="C7254E"/>
            <w:sz w:val="18"/>
            <w:szCs w:val="18"/>
          </w:rPr>
          <w:t xml:space="preserve">}  </w:t>
        </w:r>
      </w:ins>
    </w:p>
    <w:p w:rsidR="00C30277" w:rsidRPr="00C30277" w:rsidRDefault="00C30277" w:rsidP="00C30277">
      <w:pPr>
        <w:spacing w:after="150" w:line="240" w:lineRule="auto"/>
        <w:contextualSpacing/>
        <w:rPr>
          <w:ins w:id="425" w:author="Unknown"/>
          <w:rFonts w:ascii="Helvetica" w:eastAsia="Times New Roman" w:hAnsi="Helvetica" w:cs="Helvetica"/>
          <w:color w:val="333333"/>
          <w:sz w:val="21"/>
          <w:szCs w:val="21"/>
        </w:rPr>
      </w:pPr>
      <w:ins w:id="426"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42"/>
        </w:numPr>
        <w:spacing w:before="100" w:beforeAutospacing="1" w:after="100" w:afterAutospacing="1" w:line="240" w:lineRule="auto"/>
        <w:contextualSpacing/>
        <w:rPr>
          <w:ins w:id="427" w:author="Unknown"/>
          <w:rFonts w:ascii="Helvetica" w:eastAsia="Times New Roman" w:hAnsi="Helvetica" w:cs="Helvetica"/>
          <w:color w:val="333333"/>
          <w:sz w:val="21"/>
          <w:szCs w:val="21"/>
        </w:rPr>
      </w:pPr>
      <w:ins w:id="428" w:author="Unknown">
        <w:r w:rsidRPr="00C30277">
          <w:rPr>
            <w:rFonts w:ascii="Helvetica" w:eastAsia="Times New Roman" w:hAnsi="Helvetica" w:cs="Helvetica"/>
            <w:b/>
            <w:bCs/>
            <w:color w:val="333333"/>
            <w:sz w:val="21"/>
          </w:rPr>
          <w:t xml:space="preserve">What </w:t>
        </w:r>
        <w:proofErr w:type="gramStart"/>
        <w:r w:rsidRPr="00C30277">
          <w:rPr>
            <w:rFonts w:ascii="Helvetica" w:eastAsia="Times New Roman" w:hAnsi="Helvetica" w:cs="Helvetica"/>
            <w:b/>
            <w:bCs/>
            <w:color w:val="333333"/>
            <w:sz w:val="21"/>
          </w:rPr>
          <w:t>are</w:t>
        </w:r>
        <w:proofErr w:type="gramEnd"/>
        <w:r w:rsidRPr="00C30277">
          <w:rPr>
            <w:rFonts w:ascii="Helvetica" w:eastAsia="Times New Roman" w:hAnsi="Helvetica" w:cs="Helvetica"/>
            <w:b/>
            <w:bCs/>
            <w:color w:val="333333"/>
            <w:sz w:val="21"/>
          </w:rPr>
          <w:t xml:space="preserve"> the Difference between </w:t>
        </w:r>
        <w:proofErr w:type="spellStart"/>
        <w:r w:rsidRPr="00C30277">
          <w:rPr>
            <w:rFonts w:ascii="Helvetica" w:eastAsia="Times New Roman" w:hAnsi="Helvetica" w:cs="Helvetica"/>
            <w:b/>
            <w:bCs/>
            <w:color w:val="333333"/>
            <w:sz w:val="21"/>
          </w:rPr>
          <w:t>ViewBag&amp;ViewData</w:t>
        </w:r>
        <w:proofErr w:type="spellEnd"/>
        <w:r w:rsidRPr="00C30277">
          <w:rPr>
            <w:rFonts w:ascii="Helvetica" w:eastAsia="Times New Roman" w:hAnsi="Helvetica" w:cs="Helvetica"/>
            <w:b/>
            <w:bCs/>
            <w:color w:val="333333"/>
            <w:sz w:val="21"/>
          </w:rPr>
          <w:t>?</w:t>
        </w:r>
      </w:ins>
    </w:p>
    <w:p w:rsidR="00C30277" w:rsidRPr="00C30277" w:rsidRDefault="00C30277" w:rsidP="00C30277">
      <w:pPr>
        <w:spacing w:after="150" w:line="240" w:lineRule="auto"/>
        <w:contextualSpacing/>
        <w:rPr>
          <w:ins w:id="429" w:author="Unknown"/>
          <w:rFonts w:ascii="Helvetica" w:eastAsia="Times New Roman" w:hAnsi="Helvetica" w:cs="Helvetica"/>
          <w:color w:val="333333"/>
          <w:sz w:val="21"/>
          <w:szCs w:val="21"/>
        </w:rPr>
      </w:pPr>
      <w:proofErr w:type="spellStart"/>
      <w:ins w:id="430" w:author="Unknown">
        <w:r w:rsidRPr="00C30277">
          <w:rPr>
            <w:rFonts w:ascii="Helvetica" w:eastAsia="Times New Roman" w:hAnsi="Helvetica" w:cs="Helvetica"/>
            <w:b/>
            <w:bCs/>
            <w:color w:val="333333"/>
            <w:sz w:val="21"/>
          </w:rPr>
          <w:t>ViewData</w:t>
        </w:r>
        <w:proofErr w:type="spellEnd"/>
        <w:r w:rsidRPr="00C30277">
          <w:rPr>
            <w:rFonts w:ascii="Helvetica" w:eastAsia="Times New Roman" w:hAnsi="Helvetica" w:cs="Helvetica"/>
            <w:color w:val="333333"/>
            <w:sz w:val="21"/>
            <w:szCs w:val="21"/>
          </w:rPr>
          <w:t xml:space="preserve"> is a dictionary of objects that is derived from </w:t>
        </w:r>
        <w:proofErr w:type="spellStart"/>
        <w:r w:rsidRPr="00C30277">
          <w:rPr>
            <w:rFonts w:ascii="Helvetica" w:eastAsia="Times New Roman" w:hAnsi="Helvetica" w:cs="Helvetica"/>
            <w:color w:val="333333"/>
            <w:sz w:val="21"/>
            <w:szCs w:val="21"/>
          </w:rPr>
          <w:t>ViewDataDictionary</w:t>
        </w:r>
        <w:proofErr w:type="spellEnd"/>
        <w:r w:rsidRPr="00C30277">
          <w:rPr>
            <w:rFonts w:ascii="Helvetica" w:eastAsia="Times New Roman" w:hAnsi="Helvetica" w:cs="Helvetica"/>
            <w:color w:val="333333"/>
            <w:sz w:val="21"/>
            <w:szCs w:val="21"/>
          </w:rPr>
          <w:t xml:space="preserve"> class and accessible using strings as keys.</w:t>
        </w:r>
      </w:ins>
    </w:p>
    <w:p w:rsidR="00C30277" w:rsidRPr="00C30277" w:rsidRDefault="00C30277" w:rsidP="00C30277">
      <w:pPr>
        <w:spacing w:after="150" w:line="240" w:lineRule="auto"/>
        <w:contextualSpacing/>
        <w:rPr>
          <w:ins w:id="431" w:author="Unknown"/>
          <w:rFonts w:ascii="Helvetica" w:eastAsia="Times New Roman" w:hAnsi="Helvetica" w:cs="Helvetica"/>
          <w:color w:val="333333"/>
          <w:sz w:val="21"/>
          <w:szCs w:val="21"/>
        </w:rPr>
      </w:pPr>
      <w:proofErr w:type="spellStart"/>
      <w:ins w:id="432" w:author="Unknown">
        <w:r w:rsidRPr="00C30277">
          <w:rPr>
            <w:rFonts w:ascii="Helvetica" w:eastAsia="Times New Roman" w:hAnsi="Helvetica" w:cs="Helvetica"/>
            <w:b/>
            <w:bCs/>
            <w:color w:val="333333"/>
            <w:sz w:val="21"/>
          </w:rPr>
          <w:t>ViewBag</w:t>
        </w:r>
        <w:proofErr w:type="spellEnd"/>
        <w:r w:rsidRPr="00C30277">
          <w:rPr>
            <w:rFonts w:ascii="Helvetica" w:eastAsia="Times New Roman" w:hAnsi="Helvetica" w:cs="Helvetica"/>
            <w:color w:val="333333"/>
            <w:sz w:val="21"/>
            <w:szCs w:val="21"/>
          </w:rPr>
          <w:t xml:space="preserve"> is a dynamic property that takes advantage of the new dynamic features in C# 4.0.</w:t>
        </w:r>
      </w:ins>
    </w:p>
    <w:p w:rsidR="00C30277" w:rsidRPr="00C30277" w:rsidRDefault="00C30277" w:rsidP="00C30277">
      <w:pPr>
        <w:spacing w:after="150" w:line="240" w:lineRule="auto"/>
        <w:contextualSpacing/>
        <w:rPr>
          <w:ins w:id="433" w:author="Unknown"/>
          <w:rFonts w:ascii="Helvetica" w:eastAsia="Times New Roman" w:hAnsi="Helvetica" w:cs="Helvetica"/>
          <w:color w:val="333333"/>
          <w:sz w:val="21"/>
          <w:szCs w:val="21"/>
        </w:rPr>
      </w:pPr>
      <w:proofErr w:type="spellStart"/>
      <w:ins w:id="434" w:author="Unknown">
        <w:r w:rsidRPr="00C30277">
          <w:rPr>
            <w:rFonts w:ascii="Helvetica" w:eastAsia="Times New Roman" w:hAnsi="Helvetica" w:cs="Helvetica"/>
            <w:b/>
            <w:bCs/>
            <w:color w:val="333333"/>
            <w:sz w:val="21"/>
          </w:rPr>
          <w:t>ViewData</w:t>
        </w:r>
        <w:proofErr w:type="spellEnd"/>
        <w:r w:rsidRPr="00C30277">
          <w:rPr>
            <w:rFonts w:ascii="Helvetica" w:eastAsia="Times New Roman" w:hAnsi="Helvetica" w:cs="Helvetica"/>
            <w:color w:val="333333"/>
            <w:sz w:val="21"/>
            <w:szCs w:val="21"/>
          </w:rPr>
          <w:t xml:space="preserve"> requires typecasting for complex data type and check for null values to avoid error.</w:t>
        </w:r>
      </w:ins>
    </w:p>
    <w:p w:rsidR="00C30277" w:rsidRPr="00C30277" w:rsidRDefault="00C30277" w:rsidP="00C30277">
      <w:pPr>
        <w:spacing w:after="150" w:line="240" w:lineRule="auto"/>
        <w:contextualSpacing/>
        <w:rPr>
          <w:ins w:id="435" w:author="Unknown"/>
          <w:rFonts w:ascii="Helvetica" w:eastAsia="Times New Roman" w:hAnsi="Helvetica" w:cs="Helvetica"/>
          <w:color w:val="333333"/>
          <w:sz w:val="21"/>
          <w:szCs w:val="21"/>
        </w:rPr>
      </w:pPr>
      <w:proofErr w:type="spellStart"/>
      <w:ins w:id="436" w:author="Unknown">
        <w:r w:rsidRPr="00C30277">
          <w:rPr>
            <w:rFonts w:ascii="Helvetica" w:eastAsia="Times New Roman" w:hAnsi="Helvetica" w:cs="Helvetica"/>
            <w:b/>
            <w:bCs/>
            <w:color w:val="333333"/>
            <w:sz w:val="21"/>
          </w:rPr>
          <w:t>ViewBag</w:t>
        </w:r>
        <w:proofErr w:type="spellEnd"/>
        <w:r w:rsidRPr="00C30277">
          <w:rPr>
            <w:rFonts w:ascii="Helvetica" w:eastAsia="Times New Roman" w:hAnsi="Helvetica" w:cs="Helvetica"/>
            <w:color w:val="333333"/>
            <w:sz w:val="21"/>
            <w:szCs w:val="21"/>
          </w:rPr>
          <w:t xml:space="preserve"> doesn't require typecasting for complex data type.</w:t>
        </w:r>
      </w:ins>
    </w:p>
    <w:p w:rsidR="00C30277" w:rsidRPr="00C30277" w:rsidRDefault="00C30277" w:rsidP="00C30277">
      <w:pPr>
        <w:spacing w:after="150" w:line="240" w:lineRule="auto"/>
        <w:contextualSpacing/>
        <w:rPr>
          <w:ins w:id="437" w:author="Unknown"/>
          <w:rFonts w:ascii="Helvetica" w:eastAsia="Times New Roman" w:hAnsi="Helvetica" w:cs="Helvetica"/>
          <w:color w:val="333333"/>
          <w:sz w:val="21"/>
          <w:szCs w:val="21"/>
        </w:rPr>
      </w:pPr>
      <w:ins w:id="438"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439" w:author="Unknown"/>
          <w:rFonts w:ascii="Helvetica" w:eastAsia="Times New Roman" w:hAnsi="Helvetica" w:cs="Helvetica"/>
          <w:color w:val="333333"/>
          <w:sz w:val="21"/>
          <w:szCs w:val="21"/>
        </w:rPr>
      </w:pPr>
      <w:ins w:id="440" w:author="Unknown">
        <w:r w:rsidRPr="00C30277">
          <w:rPr>
            <w:rFonts w:ascii="Helvetica" w:eastAsia="Times New Roman" w:hAnsi="Helvetica" w:cs="Helvetica"/>
            <w:color w:val="333333"/>
            <w:sz w:val="21"/>
            <w:szCs w:val="21"/>
          </w:rPr>
          <w:t xml:space="preserve">Calling of </w:t>
        </w:r>
        <w:proofErr w:type="spellStart"/>
        <w:r w:rsidRPr="00C30277">
          <w:rPr>
            <w:rFonts w:ascii="Helvetica" w:eastAsia="Times New Roman" w:hAnsi="Helvetica" w:cs="Helvetica"/>
            <w:color w:val="333333"/>
            <w:sz w:val="21"/>
            <w:szCs w:val="21"/>
          </w:rPr>
          <w:t>ViewBag</w:t>
        </w:r>
        <w:proofErr w:type="spellEnd"/>
        <w:r w:rsidRPr="00C30277">
          <w:rPr>
            <w:rFonts w:ascii="Helvetica" w:eastAsia="Times New Roman" w:hAnsi="Helvetica" w:cs="Helvetica"/>
            <w:color w:val="333333"/>
            <w:sz w:val="21"/>
            <w:szCs w:val="21"/>
          </w:rPr>
          <w:t xml:space="preserve"> is:</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41" w:author="Unknown"/>
          <w:rFonts w:ascii="Consolas" w:eastAsia="Times New Roman" w:hAnsi="Consolas" w:cs="Consolas"/>
          <w:color w:val="333333"/>
          <w:sz w:val="20"/>
          <w:szCs w:val="20"/>
        </w:rPr>
      </w:pPr>
      <w:proofErr w:type="spellStart"/>
      <w:ins w:id="442" w:author="Unknown">
        <w:r w:rsidRPr="00C30277">
          <w:rPr>
            <w:rFonts w:ascii="Consolas" w:eastAsia="Times New Roman" w:hAnsi="Consolas" w:cs="Consolas"/>
            <w:color w:val="C7254E"/>
            <w:sz w:val="18"/>
            <w:szCs w:val="18"/>
          </w:rPr>
          <w:t>ViewBag.Name</w:t>
        </w:r>
        <w:proofErr w:type="spellEnd"/>
        <w:r w:rsidRPr="00C30277">
          <w:rPr>
            <w:rFonts w:ascii="Consolas" w:eastAsia="Times New Roman" w:hAnsi="Consolas" w:cs="Consolas"/>
            <w:color w:val="C7254E"/>
            <w:sz w:val="18"/>
            <w:szCs w:val="18"/>
          </w:rPr>
          <w:t xml:space="preserve"> = "</w:t>
        </w:r>
        <w:proofErr w:type="spellStart"/>
        <w:r w:rsidRPr="00C30277">
          <w:rPr>
            <w:rFonts w:ascii="Consolas" w:eastAsia="Times New Roman" w:hAnsi="Consolas" w:cs="Consolas"/>
            <w:color w:val="C7254E"/>
            <w:sz w:val="18"/>
            <w:szCs w:val="18"/>
          </w:rPr>
          <w:t>Vikash</w:t>
        </w:r>
        <w:proofErr w:type="spellEnd"/>
        <w:r w:rsidRPr="00C30277">
          <w:rPr>
            <w:rFonts w:ascii="Consolas" w:eastAsia="Times New Roman" w:hAnsi="Consolas" w:cs="Consolas"/>
            <w:color w:val="C7254E"/>
            <w:sz w:val="18"/>
            <w:szCs w:val="18"/>
          </w:rPr>
          <w:t>";</w:t>
        </w:r>
      </w:ins>
    </w:p>
    <w:p w:rsidR="00C30277" w:rsidRPr="00C30277" w:rsidRDefault="00C30277" w:rsidP="00C30277">
      <w:pPr>
        <w:spacing w:after="150" w:line="240" w:lineRule="auto"/>
        <w:contextualSpacing/>
        <w:rPr>
          <w:ins w:id="443" w:author="Unknown"/>
          <w:rFonts w:ascii="Helvetica" w:eastAsia="Times New Roman" w:hAnsi="Helvetica" w:cs="Helvetica"/>
          <w:color w:val="333333"/>
          <w:sz w:val="21"/>
          <w:szCs w:val="21"/>
        </w:rPr>
      </w:pPr>
      <w:ins w:id="444"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445" w:author="Unknown"/>
          <w:rFonts w:ascii="Helvetica" w:eastAsia="Times New Roman" w:hAnsi="Helvetica" w:cs="Helvetica"/>
          <w:color w:val="333333"/>
          <w:sz w:val="21"/>
          <w:szCs w:val="21"/>
        </w:rPr>
      </w:pPr>
      <w:ins w:id="446" w:author="Unknown">
        <w:r w:rsidRPr="00C30277">
          <w:rPr>
            <w:rFonts w:ascii="Helvetica" w:eastAsia="Times New Roman" w:hAnsi="Helvetica" w:cs="Helvetica"/>
            <w:color w:val="333333"/>
            <w:sz w:val="21"/>
            <w:szCs w:val="21"/>
          </w:rPr>
          <w:t xml:space="preserve">Calling of </w:t>
        </w:r>
        <w:proofErr w:type="spellStart"/>
        <w:r w:rsidRPr="00C30277">
          <w:rPr>
            <w:rFonts w:ascii="Helvetica" w:eastAsia="Times New Roman" w:hAnsi="Helvetica" w:cs="Helvetica"/>
            <w:color w:val="333333"/>
            <w:sz w:val="21"/>
            <w:szCs w:val="21"/>
          </w:rPr>
          <w:t>ViewData</w:t>
        </w:r>
        <w:proofErr w:type="spellEnd"/>
        <w:r w:rsidRPr="00C30277">
          <w:rPr>
            <w:rFonts w:ascii="Helvetica" w:eastAsia="Times New Roman" w:hAnsi="Helvetica" w:cs="Helvetica"/>
            <w:color w:val="333333"/>
            <w:sz w:val="21"/>
            <w:szCs w:val="21"/>
          </w:rPr>
          <w:t xml:space="preserve"> </w:t>
        </w:r>
        <w:proofErr w:type="gramStart"/>
        <w:r w:rsidRPr="00C30277">
          <w:rPr>
            <w:rFonts w:ascii="Helvetica" w:eastAsia="Times New Roman" w:hAnsi="Helvetica" w:cs="Helvetica"/>
            <w:color w:val="333333"/>
            <w:sz w:val="21"/>
            <w:szCs w:val="21"/>
          </w:rPr>
          <w:t>is :</w:t>
        </w:r>
        <w:proofErr w:type="gramEnd"/>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47" w:author="Unknown"/>
          <w:rFonts w:ascii="Consolas" w:eastAsia="Times New Roman" w:hAnsi="Consolas" w:cs="Consolas"/>
          <w:color w:val="333333"/>
          <w:sz w:val="20"/>
          <w:szCs w:val="20"/>
        </w:rPr>
      </w:pPr>
      <w:proofErr w:type="spellStart"/>
      <w:proofErr w:type="gramStart"/>
      <w:ins w:id="448" w:author="Unknown">
        <w:r w:rsidRPr="00C30277">
          <w:rPr>
            <w:rFonts w:ascii="Consolas" w:eastAsia="Times New Roman" w:hAnsi="Consolas" w:cs="Consolas"/>
            <w:color w:val="C7254E"/>
            <w:sz w:val="18"/>
            <w:szCs w:val="18"/>
          </w:rPr>
          <w:t>ViewData</w:t>
        </w:r>
        <w:proofErr w:type="spellEnd"/>
        <w:r w:rsidRPr="00C30277">
          <w:rPr>
            <w:rFonts w:ascii="Consolas" w:eastAsia="Times New Roman" w:hAnsi="Consolas" w:cs="Consolas"/>
            <w:color w:val="C7254E"/>
            <w:sz w:val="18"/>
            <w:szCs w:val="18"/>
          </w:rPr>
          <w:t>[</w:t>
        </w:r>
        <w:proofErr w:type="gramEnd"/>
        <w:r w:rsidRPr="00C30277">
          <w:rPr>
            <w:rFonts w:ascii="Consolas" w:eastAsia="Times New Roman" w:hAnsi="Consolas" w:cs="Consolas"/>
            <w:color w:val="C7254E"/>
            <w:sz w:val="18"/>
            <w:szCs w:val="18"/>
          </w:rPr>
          <w:t xml:space="preserve">"Name"] = " </w:t>
        </w:r>
        <w:proofErr w:type="spellStart"/>
        <w:r w:rsidRPr="00C30277">
          <w:rPr>
            <w:rFonts w:ascii="Consolas" w:eastAsia="Times New Roman" w:hAnsi="Consolas" w:cs="Consolas"/>
            <w:color w:val="C7254E"/>
            <w:sz w:val="18"/>
            <w:szCs w:val="18"/>
          </w:rPr>
          <w:t>Vikash</w:t>
        </w:r>
        <w:proofErr w:type="spellEnd"/>
        <w:r w:rsidRPr="00C30277">
          <w:rPr>
            <w:rFonts w:ascii="Consolas" w:eastAsia="Times New Roman" w:hAnsi="Consolas" w:cs="Consolas"/>
            <w:color w:val="C7254E"/>
            <w:sz w:val="18"/>
            <w:szCs w:val="18"/>
          </w:rPr>
          <w:t xml:space="preserve"> ";</w:t>
        </w:r>
      </w:ins>
    </w:p>
    <w:p w:rsidR="00C30277" w:rsidRPr="00C30277" w:rsidRDefault="00C30277" w:rsidP="00C30277">
      <w:pPr>
        <w:spacing w:after="150" w:line="240" w:lineRule="auto"/>
        <w:contextualSpacing/>
        <w:rPr>
          <w:ins w:id="449" w:author="Unknown"/>
          <w:rFonts w:ascii="Helvetica" w:eastAsia="Times New Roman" w:hAnsi="Helvetica" w:cs="Helvetica"/>
          <w:color w:val="333333"/>
          <w:sz w:val="21"/>
          <w:szCs w:val="21"/>
        </w:rPr>
      </w:pPr>
      <w:ins w:id="450"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43"/>
        </w:numPr>
        <w:spacing w:before="100" w:beforeAutospacing="1" w:after="100" w:afterAutospacing="1" w:line="240" w:lineRule="auto"/>
        <w:contextualSpacing/>
        <w:rPr>
          <w:ins w:id="451" w:author="Unknown"/>
          <w:rFonts w:ascii="Helvetica" w:eastAsia="Times New Roman" w:hAnsi="Helvetica" w:cs="Helvetica"/>
          <w:color w:val="333333"/>
          <w:sz w:val="21"/>
          <w:szCs w:val="21"/>
        </w:rPr>
      </w:pPr>
      <w:ins w:id="452" w:author="Unknown">
        <w:r w:rsidRPr="00C30277">
          <w:rPr>
            <w:rFonts w:ascii="Helvetica" w:eastAsia="Times New Roman" w:hAnsi="Helvetica" w:cs="Helvetica"/>
            <w:b/>
            <w:bCs/>
            <w:color w:val="333333"/>
            <w:sz w:val="21"/>
          </w:rPr>
          <w:t xml:space="preserve">Explain </w:t>
        </w:r>
        <w:proofErr w:type="spellStart"/>
        <w:r w:rsidRPr="00C30277">
          <w:rPr>
            <w:rFonts w:ascii="Helvetica" w:eastAsia="Times New Roman" w:hAnsi="Helvetica" w:cs="Helvetica"/>
            <w:b/>
            <w:bCs/>
            <w:color w:val="333333"/>
            <w:sz w:val="21"/>
          </w:rPr>
          <w:t>RenderSection</w:t>
        </w:r>
        <w:proofErr w:type="spellEnd"/>
        <w:r w:rsidRPr="00C30277">
          <w:rPr>
            <w:rFonts w:ascii="Helvetica" w:eastAsia="Times New Roman" w:hAnsi="Helvetica" w:cs="Helvetica"/>
            <w:b/>
            <w:bCs/>
            <w:color w:val="333333"/>
            <w:sz w:val="21"/>
          </w:rPr>
          <w:t xml:space="preserve"> in MVC?</w:t>
        </w:r>
      </w:ins>
    </w:p>
    <w:p w:rsidR="00C30277" w:rsidRPr="00C30277" w:rsidRDefault="00C30277" w:rsidP="00C30277">
      <w:pPr>
        <w:spacing w:after="150" w:line="240" w:lineRule="auto"/>
        <w:contextualSpacing/>
        <w:rPr>
          <w:ins w:id="453" w:author="Unknown"/>
          <w:rFonts w:ascii="Helvetica" w:eastAsia="Times New Roman" w:hAnsi="Helvetica" w:cs="Helvetica"/>
          <w:color w:val="333333"/>
          <w:sz w:val="21"/>
          <w:szCs w:val="21"/>
        </w:rPr>
      </w:pPr>
      <w:proofErr w:type="spellStart"/>
      <w:proofErr w:type="gramStart"/>
      <w:ins w:id="454" w:author="Unknown">
        <w:r w:rsidRPr="00C30277">
          <w:rPr>
            <w:rFonts w:ascii="Helvetica" w:eastAsia="Times New Roman" w:hAnsi="Helvetica" w:cs="Helvetica"/>
            <w:color w:val="333333"/>
            <w:sz w:val="21"/>
            <w:szCs w:val="21"/>
          </w:rPr>
          <w:t>RenderSection</w:t>
        </w:r>
        <w:proofErr w:type="spellEnd"/>
        <w:r w:rsidRPr="00C30277">
          <w:rPr>
            <w:rFonts w:ascii="Helvetica" w:eastAsia="Times New Roman" w:hAnsi="Helvetica" w:cs="Helvetica"/>
            <w:color w:val="333333"/>
            <w:sz w:val="21"/>
            <w:szCs w:val="21"/>
          </w:rPr>
          <w:t>(</w:t>
        </w:r>
        <w:proofErr w:type="gramEnd"/>
        <w:r w:rsidRPr="00C30277">
          <w:rPr>
            <w:rFonts w:ascii="Helvetica" w:eastAsia="Times New Roman" w:hAnsi="Helvetica" w:cs="Helvetica"/>
            <w:color w:val="333333"/>
            <w:sz w:val="21"/>
            <w:szCs w:val="21"/>
          </w:rPr>
          <w:t xml:space="preserve">) is a method of the </w:t>
        </w:r>
        <w:proofErr w:type="spellStart"/>
        <w:r w:rsidRPr="00C30277">
          <w:rPr>
            <w:rFonts w:ascii="Helvetica" w:eastAsia="Times New Roman" w:hAnsi="Helvetica" w:cs="Helvetica"/>
            <w:color w:val="333333"/>
            <w:sz w:val="21"/>
            <w:szCs w:val="21"/>
          </w:rPr>
          <w:t>WebPageBase</w:t>
        </w:r>
        <w:proofErr w:type="spellEnd"/>
        <w:r w:rsidRPr="00C30277">
          <w:rPr>
            <w:rFonts w:ascii="Helvetica" w:eastAsia="Times New Roman" w:hAnsi="Helvetica" w:cs="Helvetica"/>
            <w:color w:val="333333"/>
            <w:sz w:val="21"/>
            <w:szCs w:val="21"/>
          </w:rPr>
          <w:t xml:space="preserve"> class. Scott wrote at one point, The first parameter to the "</w:t>
        </w:r>
        <w:proofErr w:type="spellStart"/>
        <w:proofErr w:type="gramStart"/>
        <w:r w:rsidRPr="00C30277">
          <w:rPr>
            <w:rFonts w:ascii="Helvetica" w:eastAsia="Times New Roman" w:hAnsi="Helvetica" w:cs="Helvetica"/>
            <w:color w:val="333333"/>
            <w:sz w:val="21"/>
            <w:szCs w:val="21"/>
          </w:rPr>
          <w:t>RenderSection</w:t>
        </w:r>
        <w:proofErr w:type="spellEnd"/>
        <w:r w:rsidRPr="00C30277">
          <w:rPr>
            <w:rFonts w:ascii="Helvetica" w:eastAsia="Times New Roman" w:hAnsi="Helvetica" w:cs="Helvetica"/>
            <w:color w:val="333333"/>
            <w:sz w:val="21"/>
            <w:szCs w:val="21"/>
          </w:rPr>
          <w:t>(</w:t>
        </w:r>
        <w:proofErr w:type="gramEnd"/>
        <w:r w:rsidRPr="00C30277">
          <w:rPr>
            <w:rFonts w:ascii="Helvetica" w:eastAsia="Times New Roman" w:hAnsi="Helvetica" w:cs="Helvetica"/>
            <w:color w:val="333333"/>
            <w:sz w:val="21"/>
            <w:szCs w:val="21"/>
          </w:rPr>
          <w:t>)"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55" w:author="Unknown"/>
          <w:rFonts w:ascii="Consolas" w:eastAsia="Times New Roman" w:hAnsi="Consolas" w:cs="Consolas"/>
          <w:color w:val="C7254E"/>
          <w:sz w:val="18"/>
          <w:szCs w:val="18"/>
        </w:rPr>
      </w:pPr>
      <w:ins w:id="456" w:author="Unknown">
        <w:r w:rsidRPr="00C30277">
          <w:rPr>
            <w:rFonts w:ascii="Consolas" w:eastAsia="Times New Roman" w:hAnsi="Consolas" w:cs="Consolas"/>
            <w:color w:val="C7254E"/>
            <w:sz w:val="18"/>
            <w:szCs w:val="18"/>
          </w:rPr>
          <w:t xml:space="preserve">&lt;div id="body"&gt;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57"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58" w:author="Unknown"/>
          <w:rFonts w:ascii="Consolas" w:eastAsia="Times New Roman" w:hAnsi="Consolas" w:cs="Consolas"/>
          <w:color w:val="C7254E"/>
          <w:sz w:val="18"/>
          <w:szCs w:val="18"/>
        </w:rPr>
      </w:pPr>
      <w:ins w:id="459"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w:t>
        </w:r>
        <w:proofErr w:type="spellStart"/>
        <w:r w:rsidRPr="00C30277">
          <w:rPr>
            <w:rFonts w:ascii="Consolas" w:eastAsia="Times New Roman" w:hAnsi="Consolas" w:cs="Consolas"/>
            <w:color w:val="C7254E"/>
            <w:sz w:val="18"/>
            <w:szCs w:val="18"/>
          </w:rPr>
          <w:t>RenderSection</w:t>
        </w:r>
        <w:proofErr w:type="spellEnd"/>
        <w:r w:rsidRPr="00C30277">
          <w:rPr>
            <w:rFonts w:ascii="Consolas" w:eastAsia="Times New Roman" w:hAnsi="Consolas" w:cs="Consolas"/>
            <w:color w:val="C7254E"/>
            <w:sz w:val="18"/>
            <w:szCs w:val="18"/>
          </w:rPr>
          <w:t>(</w:t>
        </w:r>
        <w:proofErr w:type="gramEnd"/>
        <w:r w:rsidRPr="00C30277">
          <w:rPr>
            <w:rFonts w:ascii="Consolas" w:eastAsia="Times New Roman" w:hAnsi="Consolas" w:cs="Consolas"/>
            <w:color w:val="C7254E"/>
            <w:sz w:val="18"/>
            <w:szCs w:val="18"/>
          </w:rPr>
          <w:t xml:space="preserve">"featured", required: false)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60"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61" w:author="Unknown"/>
          <w:rFonts w:ascii="Consolas" w:eastAsia="Times New Roman" w:hAnsi="Consolas" w:cs="Consolas"/>
          <w:color w:val="C7254E"/>
          <w:sz w:val="18"/>
          <w:szCs w:val="18"/>
        </w:rPr>
      </w:pPr>
      <w:ins w:id="462" w:author="Unknown">
        <w:r w:rsidRPr="00C30277">
          <w:rPr>
            <w:rFonts w:ascii="Consolas" w:eastAsia="Times New Roman" w:hAnsi="Consolas" w:cs="Consolas"/>
            <w:color w:val="C7254E"/>
            <w:sz w:val="18"/>
            <w:szCs w:val="18"/>
          </w:rPr>
          <w:t xml:space="preserve">    &lt;section class="content-wrapper main-content clear-fix"&gt;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63"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64" w:author="Unknown"/>
          <w:rFonts w:ascii="Consolas" w:eastAsia="Times New Roman" w:hAnsi="Consolas" w:cs="Consolas"/>
          <w:color w:val="C7254E"/>
          <w:sz w:val="18"/>
          <w:szCs w:val="18"/>
        </w:rPr>
      </w:pPr>
      <w:ins w:id="465"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w:t>
        </w:r>
        <w:proofErr w:type="spellStart"/>
        <w:r w:rsidRPr="00C30277">
          <w:rPr>
            <w:rFonts w:ascii="Consolas" w:eastAsia="Times New Roman" w:hAnsi="Consolas" w:cs="Consolas"/>
            <w:color w:val="C7254E"/>
            <w:sz w:val="18"/>
            <w:szCs w:val="18"/>
          </w:rPr>
          <w:t>RenderBody</w:t>
        </w:r>
        <w:proofErr w:type="spellEnd"/>
        <w:r w:rsidRPr="00C30277">
          <w:rPr>
            <w:rFonts w:ascii="Consolas" w:eastAsia="Times New Roman" w:hAnsi="Consolas" w:cs="Consolas"/>
            <w:color w:val="C7254E"/>
            <w:sz w:val="18"/>
            <w:szCs w:val="18"/>
          </w:rPr>
          <w:t>()</w:t>
        </w:r>
        <w:proofErr w:type="gramEnd"/>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66"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67" w:author="Unknown"/>
          <w:rFonts w:ascii="Consolas" w:eastAsia="Times New Roman" w:hAnsi="Consolas" w:cs="Consolas"/>
          <w:color w:val="C7254E"/>
          <w:sz w:val="18"/>
          <w:szCs w:val="18"/>
        </w:rPr>
      </w:pPr>
      <w:ins w:id="468" w:author="Unknown">
        <w:r w:rsidRPr="00C30277">
          <w:rPr>
            <w:rFonts w:ascii="Consolas" w:eastAsia="Times New Roman" w:hAnsi="Consolas" w:cs="Consolas"/>
            <w:color w:val="C7254E"/>
            <w:sz w:val="18"/>
            <w:szCs w:val="18"/>
          </w:rPr>
          <w:t xml:space="preserve">    &lt;/section&gt;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69"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70" w:author="Unknown"/>
          <w:rFonts w:ascii="Consolas" w:eastAsia="Times New Roman" w:hAnsi="Consolas" w:cs="Consolas"/>
          <w:color w:val="333333"/>
          <w:sz w:val="20"/>
          <w:szCs w:val="20"/>
        </w:rPr>
      </w:pPr>
      <w:ins w:id="471" w:author="Unknown">
        <w:r w:rsidRPr="00C30277">
          <w:rPr>
            <w:rFonts w:ascii="Consolas" w:eastAsia="Times New Roman" w:hAnsi="Consolas" w:cs="Consolas"/>
            <w:color w:val="C7254E"/>
            <w:sz w:val="18"/>
            <w:szCs w:val="18"/>
          </w:rPr>
          <w:t xml:space="preserve">&lt;/div&gt; </w:t>
        </w:r>
      </w:ins>
    </w:p>
    <w:p w:rsidR="00C30277" w:rsidRPr="00C30277" w:rsidRDefault="00C30277" w:rsidP="00C30277">
      <w:pPr>
        <w:spacing w:after="150" w:line="240" w:lineRule="auto"/>
        <w:contextualSpacing/>
        <w:rPr>
          <w:ins w:id="472" w:author="Unknown"/>
          <w:rFonts w:ascii="Helvetica" w:eastAsia="Times New Roman" w:hAnsi="Helvetica" w:cs="Helvetica"/>
          <w:color w:val="333333"/>
          <w:sz w:val="21"/>
          <w:szCs w:val="21"/>
        </w:rPr>
      </w:pPr>
      <w:ins w:id="473"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44"/>
        </w:numPr>
        <w:spacing w:before="100" w:beforeAutospacing="1" w:after="100" w:afterAutospacing="1" w:line="240" w:lineRule="auto"/>
        <w:contextualSpacing/>
        <w:rPr>
          <w:ins w:id="474" w:author="Unknown"/>
          <w:rFonts w:ascii="Helvetica" w:eastAsia="Times New Roman" w:hAnsi="Helvetica" w:cs="Helvetica"/>
          <w:color w:val="333333"/>
          <w:sz w:val="21"/>
          <w:szCs w:val="21"/>
        </w:rPr>
      </w:pPr>
      <w:ins w:id="475" w:author="Unknown">
        <w:r w:rsidRPr="00C30277">
          <w:rPr>
            <w:rFonts w:ascii="Helvetica" w:eastAsia="Times New Roman" w:hAnsi="Helvetica" w:cs="Helvetica"/>
            <w:b/>
            <w:bCs/>
            <w:color w:val="333333"/>
            <w:sz w:val="21"/>
          </w:rPr>
          <w:t>What is GET and POST Actions Types?</w:t>
        </w:r>
      </w:ins>
    </w:p>
    <w:p w:rsidR="00C30277" w:rsidRPr="00C30277" w:rsidRDefault="00C30277" w:rsidP="00C30277">
      <w:pPr>
        <w:spacing w:after="150" w:line="240" w:lineRule="auto"/>
        <w:contextualSpacing/>
        <w:rPr>
          <w:ins w:id="476" w:author="Unknown"/>
          <w:rFonts w:ascii="Helvetica" w:eastAsia="Times New Roman" w:hAnsi="Helvetica" w:cs="Helvetica"/>
          <w:color w:val="333333"/>
          <w:sz w:val="21"/>
          <w:szCs w:val="21"/>
        </w:rPr>
      </w:pPr>
      <w:ins w:id="477" w:author="Unknown">
        <w:r w:rsidRPr="00C30277">
          <w:rPr>
            <w:rFonts w:ascii="Helvetica" w:eastAsia="Times New Roman" w:hAnsi="Helvetica" w:cs="Helvetica"/>
            <w:b/>
            <w:bCs/>
            <w:color w:val="333333"/>
            <w:sz w:val="21"/>
          </w:rPr>
          <w:t>GET</w:t>
        </w:r>
      </w:ins>
    </w:p>
    <w:p w:rsidR="00C30277" w:rsidRPr="00C30277" w:rsidRDefault="00C30277" w:rsidP="00C30277">
      <w:pPr>
        <w:spacing w:after="150" w:line="240" w:lineRule="auto"/>
        <w:contextualSpacing/>
        <w:rPr>
          <w:ins w:id="478" w:author="Unknown"/>
          <w:rFonts w:ascii="Helvetica" w:eastAsia="Times New Roman" w:hAnsi="Helvetica" w:cs="Helvetica"/>
          <w:color w:val="333333"/>
          <w:sz w:val="21"/>
          <w:szCs w:val="21"/>
        </w:rPr>
      </w:pPr>
      <w:ins w:id="479" w:author="Unknown">
        <w:r w:rsidRPr="00C30277">
          <w:rPr>
            <w:rFonts w:ascii="Helvetica" w:eastAsia="Times New Roman" w:hAnsi="Helvetica" w:cs="Helvetica"/>
            <w:color w:val="333333"/>
            <w:sz w:val="21"/>
            <w:szCs w:val="21"/>
          </w:rPr>
          <w:t xml:space="preserve">GET is used to request data from a specified resource. With </w:t>
        </w:r>
        <w:proofErr w:type="gramStart"/>
        <w:r w:rsidRPr="00C30277">
          <w:rPr>
            <w:rFonts w:ascii="Helvetica" w:eastAsia="Times New Roman" w:hAnsi="Helvetica" w:cs="Helvetica"/>
            <w:color w:val="333333"/>
            <w:sz w:val="21"/>
            <w:szCs w:val="21"/>
          </w:rPr>
          <w:t>all the</w:t>
        </w:r>
        <w:proofErr w:type="gramEnd"/>
        <w:r w:rsidRPr="00C30277">
          <w:rPr>
            <w:rFonts w:ascii="Helvetica" w:eastAsia="Times New Roman" w:hAnsi="Helvetica" w:cs="Helvetica"/>
            <w:color w:val="333333"/>
            <w:sz w:val="21"/>
            <w:szCs w:val="21"/>
          </w:rPr>
          <w:t xml:space="preserve"> GET request we pass the URL which is compulsory, however it can take the following overloads.</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80" w:author="Unknown"/>
          <w:rFonts w:ascii="Consolas" w:eastAsia="Times New Roman" w:hAnsi="Consolas" w:cs="Consolas"/>
          <w:color w:val="333333"/>
          <w:sz w:val="20"/>
          <w:szCs w:val="20"/>
        </w:rPr>
      </w:pPr>
      <w:ins w:id="481" w:author="Unknown">
        <w:r w:rsidRPr="00C30277">
          <w:rPr>
            <w:rFonts w:ascii="Consolas" w:eastAsia="Times New Roman" w:hAnsi="Consolas" w:cs="Consolas"/>
            <w:color w:val="C7254E"/>
            <w:sz w:val="18"/>
            <w:szCs w:val="18"/>
          </w:rPr>
          <w:t>.</w:t>
        </w:r>
        <w:proofErr w:type="gramStart"/>
        <w:r w:rsidRPr="00C30277">
          <w:rPr>
            <w:rFonts w:ascii="Consolas" w:eastAsia="Times New Roman" w:hAnsi="Consolas" w:cs="Consolas"/>
            <w:color w:val="C7254E"/>
            <w:sz w:val="18"/>
            <w:szCs w:val="18"/>
          </w:rPr>
          <w:t>get(</w:t>
        </w:r>
        <w:proofErr w:type="spellStart"/>
        <w:proofErr w:type="gramEnd"/>
        <w:r w:rsidRPr="00C30277">
          <w:rPr>
            <w:rFonts w:ascii="Consolas" w:eastAsia="Times New Roman" w:hAnsi="Consolas" w:cs="Consolas"/>
            <w:color w:val="C7254E"/>
            <w:sz w:val="18"/>
            <w:szCs w:val="18"/>
          </w:rPr>
          <w:t>url</w:t>
        </w:r>
        <w:proofErr w:type="spellEnd"/>
        <w:r w:rsidRPr="00C30277">
          <w:rPr>
            <w:rFonts w:ascii="Consolas" w:eastAsia="Times New Roman" w:hAnsi="Consolas" w:cs="Consolas"/>
            <w:color w:val="C7254E"/>
            <w:sz w:val="18"/>
            <w:szCs w:val="18"/>
          </w:rPr>
          <w:t xml:space="preserve"> [, data ] [, success(data, </w:t>
        </w:r>
        <w:proofErr w:type="spellStart"/>
        <w:r w:rsidRPr="00C30277">
          <w:rPr>
            <w:rFonts w:ascii="Consolas" w:eastAsia="Times New Roman" w:hAnsi="Consolas" w:cs="Consolas"/>
            <w:color w:val="C7254E"/>
            <w:sz w:val="18"/>
            <w:szCs w:val="18"/>
          </w:rPr>
          <w:t>textStatus</w:t>
        </w:r>
        <w:proofErr w:type="spell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jqXHR</w:t>
        </w:r>
        <w:proofErr w:type="spellEnd"/>
        <w:r w:rsidRPr="00C30277">
          <w:rPr>
            <w:rFonts w:ascii="Consolas" w:eastAsia="Times New Roman" w:hAnsi="Consolas" w:cs="Consolas"/>
            <w:color w:val="C7254E"/>
            <w:sz w:val="18"/>
            <w:szCs w:val="18"/>
          </w:rPr>
          <w:t xml:space="preserve">) ] [, </w:t>
        </w:r>
        <w:proofErr w:type="spellStart"/>
        <w:r w:rsidRPr="00C30277">
          <w:rPr>
            <w:rFonts w:ascii="Consolas" w:eastAsia="Times New Roman" w:hAnsi="Consolas" w:cs="Consolas"/>
            <w:color w:val="C7254E"/>
            <w:sz w:val="18"/>
            <w:szCs w:val="18"/>
          </w:rPr>
          <w:t>dataType</w:t>
        </w:r>
        <w:proofErr w:type="spellEnd"/>
        <w:r w:rsidRPr="00C30277">
          <w:rPr>
            <w:rFonts w:ascii="Consolas" w:eastAsia="Times New Roman" w:hAnsi="Consolas" w:cs="Consolas"/>
            <w:color w:val="C7254E"/>
            <w:sz w:val="18"/>
            <w:szCs w:val="18"/>
          </w:rPr>
          <w:t xml:space="preserve"> ] ).done/.fail</w:t>
        </w:r>
      </w:ins>
    </w:p>
    <w:p w:rsidR="00C30277" w:rsidRPr="00C30277" w:rsidRDefault="00C30277" w:rsidP="00C30277">
      <w:pPr>
        <w:spacing w:after="150" w:line="240" w:lineRule="auto"/>
        <w:contextualSpacing/>
        <w:rPr>
          <w:ins w:id="482" w:author="Unknown"/>
          <w:rFonts w:ascii="Helvetica" w:eastAsia="Times New Roman" w:hAnsi="Helvetica" w:cs="Helvetica"/>
          <w:color w:val="333333"/>
          <w:sz w:val="21"/>
          <w:szCs w:val="21"/>
        </w:rPr>
      </w:pPr>
      <w:ins w:id="483"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484" w:author="Unknown"/>
          <w:rFonts w:ascii="Helvetica" w:eastAsia="Times New Roman" w:hAnsi="Helvetica" w:cs="Helvetica"/>
          <w:color w:val="333333"/>
          <w:sz w:val="21"/>
          <w:szCs w:val="21"/>
        </w:rPr>
      </w:pPr>
      <w:ins w:id="485" w:author="Unknown">
        <w:r w:rsidRPr="00C30277">
          <w:rPr>
            <w:rFonts w:ascii="Helvetica" w:eastAsia="Times New Roman" w:hAnsi="Helvetica" w:cs="Helvetica"/>
            <w:b/>
            <w:bCs/>
            <w:color w:val="333333"/>
            <w:sz w:val="21"/>
          </w:rPr>
          <w:lastRenderedPageBreak/>
          <w:t>POST</w:t>
        </w:r>
      </w:ins>
    </w:p>
    <w:p w:rsidR="00C30277" w:rsidRPr="00C30277" w:rsidRDefault="00C30277" w:rsidP="00C30277">
      <w:pPr>
        <w:spacing w:after="150" w:line="240" w:lineRule="auto"/>
        <w:contextualSpacing/>
        <w:rPr>
          <w:ins w:id="486" w:author="Unknown"/>
          <w:rFonts w:ascii="Helvetica" w:eastAsia="Times New Roman" w:hAnsi="Helvetica" w:cs="Helvetica"/>
          <w:color w:val="333333"/>
          <w:sz w:val="21"/>
          <w:szCs w:val="21"/>
        </w:rPr>
      </w:pPr>
      <w:ins w:id="487" w:author="Unknown">
        <w:r w:rsidRPr="00C30277">
          <w:rPr>
            <w:rFonts w:ascii="Helvetica" w:eastAsia="Times New Roman" w:hAnsi="Helvetica" w:cs="Helvetica"/>
            <w:color w:val="333333"/>
            <w:sz w:val="21"/>
            <w:szCs w:val="21"/>
          </w:rPr>
          <w:t>POST is used to submit data to be processed to a specified resource. With all the POST requests we pass the URL which is compulsory and the data, however it can take the following overloads.</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488" w:author="Unknown"/>
          <w:rFonts w:ascii="Consolas" w:eastAsia="Times New Roman" w:hAnsi="Consolas" w:cs="Consolas"/>
          <w:color w:val="333333"/>
          <w:sz w:val="20"/>
          <w:szCs w:val="20"/>
        </w:rPr>
      </w:pPr>
      <w:ins w:id="489" w:author="Unknown">
        <w:r w:rsidRPr="00C30277">
          <w:rPr>
            <w:rFonts w:ascii="Consolas" w:eastAsia="Times New Roman" w:hAnsi="Consolas" w:cs="Consolas"/>
            <w:color w:val="C7254E"/>
            <w:sz w:val="18"/>
            <w:szCs w:val="18"/>
          </w:rPr>
          <w:t>.</w:t>
        </w:r>
        <w:proofErr w:type="gramStart"/>
        <w:r w:rsidRPr="00C30277">
          <w:rPr>
            <w:rFonts w:ascii="Consolas" w:eastAsia="Times New Roman" w:hAnsi="Consolas" w:cs="Consolas"/>
            <w:color w:val="C7254E"/>
            <w:sz w:val="18"/>
            <w:szCs w:val="18"/>
          </w:rPr>
          <w:t>post(</w:t>
        </w:r>
        <w:proofErr w:type="spellStart"/>
        <w:proofErr w:type="gramEnd"/>
        <w:r w:rsidRPr="00C30277">
          <w:rPr>
            <w:rFonts w:ascii="Consolas" w:eastAsia="Times New Roman" w:hAnsi="Consolas" w:cs="Consolas"/>
            <w:color w:val="C7254E"/>
            <w:sz w:val="18"/>
            <w:szCs w:val="18"/>
          </w:rPr>
          <w:t>url</w:t>
        </w:r>
        <w:proofErr w:type="spellEnd"/>
        <w:r w:rsidRPr="00C30277">
          <w:rPr>
            <w:rFonts w:ascii="Consolas" w:eastAsia="Times New Roman" w:hAnsi="Consolas" w:cs="Consolas"/>
            <w:color w:val="C7254E"/>
            <w:sz w:val="18"/>
            <w:szCs w:val="18"/>
          </w:rPr>
          <w:t xml:space="preserve"> [, data ] [, success(data, </w:t>
        </w:r>
        <w:proofErr w:type="spellStart"/>
        <w:r w:rsidRPr="00C30277">
          <w:rPr>
            <w:rFonts w:ascii="Consolas" w:eastAsia="Times New Roman" w:hAnsi="Consolas" w:cs="Consolas"/>
            <w:color w:val="C7254E"/>
            <w:sz w:val="18"/>
            <w:szCs w:val="18"/>
          </w:rPr>
          <w:t>textStatus</w:t>
        </w:r>
        <w:proofErr w:type="spell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jqXHR</w:t>
        </w:r>
        <w:proofErr w:type="spellEnd"/>
        <w:r w:rsidRPr="00C30277">
          <w:rPr>
            <w:rFonts w:ascii="Consolas" w:eastAsia="Times New Roman" w:hAnsi="Consolas" w:cs="Consolas"/>
            <w:color w:val="C7254E"/>
            <w:sz w:val="18"/>
            <w:szCs w:val="18"/>
          </w:rPr>
          <w:t xml:space="preserve">) ] [, </w:t>
        </w:r>
        <w:proofErr w:type="spellStart"/>
        <w:r w:rsidRPr="00C30277">
          <w:rPr>
            <w:rFonts w:ascii="Consolas" w:eastAsia="Times New Roman" w:hAnsi="Consolas" w:cs="Consolas"/>
            <w:color w:val="C7254E"/>
            <w:sz w:val="18"/>
            <w:szCs w:val="18"/>
          </w:rPr>
          <w:t>dataType</w:t>
        </w:r>
        <w:proofErr w:type="spellEnd"/>
        <w:r w:rsidRPr="00C30277">
          <w:rPr>
            <w:rFonts w:ascii="Consolas" w:eastAsia="Times New Roman" w:hAnsi="Consolas" w:cs="Consolas"/>
            <w:color w:val="C7254E"/>
            <w:sz w:val="18"/>
            <w:szCs w:val="18"/>
          </w:rPr>
          <w:t xml:space="preserve"> ] )</w:t>
        </w:r>
      </w:ins>
    </w:p>
    <w:p w:rsidR="00C30277" w:rsidRPr="00C30277" w:rsidRDefault="00C30277" w:rsidP="00C30277">
      <w:pPr>
        <w:spacing w:after="150" w:line="240" w:lineRule="auto"/>
        <w:contextualSpacing/>
        <w:rPr>
          <w:ins w:id="490" w:author="Unknown"/>
          <w:rFonts w:ascii="Helvetica" w:eastAsia="Times New Roman" w:hAnsi="Helvetica" w:cs="Helvetica"/>
          <w:color w:val="333333"/>
          <w:sz w:val="21"/>
          <w:szCs w:val="21"/>
        </w:rPr>
      </w:pPr>
      <w:ins w:id="491"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492" w:author="Unknown"/>
          <w:rFonts w:ascii="Helvetica" w:eastAsia="Times New Roman" w:hAnsi="Helvetica" w:cs="Helvetica"/>
          <w:color w:val="333333"/>
          <w:sz w:val="21"/>
          <w:szCs w:val="21"/>
        </w:rPr>
      </w:pPr>
      <w:ins w:id="493"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45"/>
        </w:numPr>
        <w:spacing w:before="100" w:beforeAutospacing="1" w:after="100" w:afterAutospacing="1" w:line="240" w:lineRule="auto"/>
        <w:contextualSpacing/>
        <w:rPr>
          <w:ins w:id="494" w:author="Unknown"/>
          <w:rFonts w:ascii="Helvetica" w:eastAsia="Times New Roman" w:hAnsi="Helvetica" w:cs="Helvetica"/>
          <w:color w:val="333333"/>
          <w:sz w:val="21"/>
          <w:szCs w:val="21"/>
        </w:rPr>
      </w:pPr>
      <w:ins w:id="495" w:author="Unknown">
        <w:r w:rsidRPr="00C30277">
          <w:rPr>
            <w:rFonts w:ascii="Helvetica" w:eastAsia="Times New Roman" w:hAnsi="Helvetica" w:cs="Helvetica"/>
            <w:b/>
            <w:bCs/>
            <w:color w:val="333333"/>
            <w:sz w:val="21"/>
          </w:rPr>
          <w:t>What is display mode in MVC?</w:t>
        </w:r>
      </w:ins>
    </w:p>
    <w:p w:rsidR="00C30277" w:rsidRPr="00C30277" w:rsidRDefault="00C30277" w:rsidP="00C30277">
      <w:pPr>
        <w:spacing w:after="150" w:line="240" w:lineRule="auto"/>
        <w:contextualSpacing/>
        <w:rPr>
          <w:ins w:id="496" w:author="Unknown"/>
          <w:rFonts w:ascii="Helvetica" w:eastAsia="Times New Roman" w:hAnsi="Helvetica" w:cs="Helvetica"/>
          <w:color w:val="333333"/>
          <w:sz w:val="21"/>
          <w:szCs w:val="21"/>
        </w:rPr>
      </w:pPr>
      <w:ins w:id="497" w:author="Unknown">
        <w:r w:rsidRPr="00C30277">
          <w:rPr>
            <w:rFonts w:ascii="Helvetica" w:eastAsia="Times New Roman" w:hAnsi="Helvetica" w:cs="Helvetica"/>
            <w:color w:val="333333"/>
            <w:sz w:val="21"/>
            <w:szCs w:val="21"/>
          </w:rPr>
          <w:t>Display mode displays views depending on the device the user has logged in with. So we can create different views for different devices and display mode will handle the rest.</w:t>
        </w:r>
      </w:ins>
    </w:p>
    <w:p w:rsidR="00C30277" w:rsidRPr="00C30277" w:rsidRDefault="00C30277" w:rsidP="00C30277">
      <w:pPr>
        <w:spacing w:after="150" w:line="240" w:lineRule="auto"/>
        <w:contextualSpacing/>
        <w:rPr>
          <w:ins w:id="498" w:author="Unknown"/>
          <w:rFonts w:ascii="Helvetica" w:eastAsia="Times New Roman" w:hAnsi="Helvetica" w:cs="Helvetica"/>
          <w:color w:val="333333"/>
          <w:sz w:val="21"/>
          <w:szCs w:val="21"/>
        </w:rPr>
      </w:pPr>
      <w:ins w:id="499" w:author="Unknown">
        <w:r w:rsidRPr="00C30277">
          <w:rPr>
            <w:rFonts w:ascii="Helvetica" w:eastAsia="Times New Roman" w:hAnsi="Helvetica" w:cs="Helvetica"/>
            <w:color w:val="333333"/>
            <w:sz w:val="21"/>
            <w:szCs w:val="21"/>
          </w:rPr>
          <w:t xml:space="preserve">For example we can create a view “Home.aspx” which will render for the desktop computers and </w:t>
        </w:r>
        <w:proofErr w:type="spellStart"/>
        <w:r w:rsidRPr="00C30277">
          <w:rPr>
            <w:rFonts w:ascii="Helvetica" w:eastAsia="Times New Roman" w:hAnsi="Helvetica" w:cs="Helvetica"/>
            <w:color w:val="333333"/>
            <w:sz w:val="21"/>
            <w:szCs w:val="21"/>
          </w:rPr>
          <w:t>Home.Mobile.aspx</w:t>
        </w:r>
        <w:proofErr w:type="spellEnd"/>
        <w:r w:rsidRPr="00C30277">
          <w:rPr>
            <w:rFonts w:ascii="Helvetica" w:eastAsia="Times New Roman" w:hAnsi="Helvetica" w:cs="Helvetica"/>
            <w:color w:val="333333"/>
            <w:sz w:val="21"/>
            <w:szCs w:val="21"/>
          </w:rPr>
          <w:t xml:space="preserve"> for mobile devices. Now when an end user sends a request to the MVC application, display mode checks the “user agent” headers and renders the appropriate view to the device accordingly.</w:t>
        </w:r>
      </w:ins>
    </w:p>
    <w:p w:rsidR="00C30277" w:rsidRPr="00C30277" w:rsidRDefault="00C30277" w:rsidP="00C30277">
      <w:pPr>
        <w:spacing w:after="150" w:line="240" w:lineRule="auto"/>
        <w:contextualSpacing/>
        <w:rPr>
          <w:ins w:id="500" w:author="Unknown"/>
          <w:rFonts w:ascii="Helvetica" w:eastAsia="Times New Roman" w:hAnsi="Helvetica" w:cs="Helvetica"/>
          <w:color w:val="333333"/>
          <w:sz w:val="21"/>
          <w:szCs w:val="21"/>
        </w:rPr>
      </w:pPr>
      <w:ins w:id="501"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46"/>
        </w:numPr>
        <w:spacing w:before="100" w:beforeAutospacing="1" w:after="100" w:afterAutospacing="1" w:line="240" w:lineRule="auto"/>
        <w:contextualSpacing/>
        <w:rPr>
          <w:ins w:id="502" w:author="Unknown"/>
          <w:rFonts w:ascii="Helvetica" w:eastAsia="Times New Roman" w:hAnsi="Helvetica" w:cs="Helvetica"/>
          <w:color w:val="333333"/>
          <w:sz w:val="21"/>
          <w:szCs w:val="21"/>
        </w:rPr>
      </w:pPr>
      <w:ins w:id="503" w:author="Unknown">
        <w:r w:rsidRPr="00C30277">
          <w:rPr>
            <w:rFonts w:ascii="Helvetica" w:eastAsia="Times New Roman" w:hAnsi="Helvetica" w:cs="Helvetica"/>
            <w:b/>
            <w:bCs/>
            <w:color w:val="333333"/>
            <w:sz w:val="21"/>
          </w:rPr>
          <w:t>How can we do exception handling in MVC?</w:t>
        </w:r>
      </w:ins>
    </w:p>
    <w:p w:rsidR="00C30277" w:rsidRPr="00C30277" w:rsidRDefault="00C30277" w:rsidP="00C30277">
      <w:pPr>
        <w:spacing w:after="150" w:line="240" w:lineRule="auto"/>
        <w:contextualSpacing/>
        <w:rPr>
          <w:ins w:id="504" w:author="Unknown"/>
          <w:rFonts w:ascii="Helvetica" w:eastAsia="Times New Roman" w:hAnsi="Helvetica" w:cs="Helvetica"/>
          <w:color w:val="333333"/>
          <w:sz w:val="21"/>
          <w:szCs w:val="21"/>
        </w:rPr>
      </w:pPr>
      <w:ins w:id="505" w:author="Unknown">
        <w:r w:rsidRPr="00C30277">
          <w:rPr>
            <w:rFonts w:ascii="Helvetica" w:eastAsia="Times New Roman" w:hAnsi="Helvetica" w:cs="Helvetica"/>
            <w:color w:val="333333"/>
            <w:sz w:val="21"/>
            <w:szCs w:val="21"/>
          </w:rPr>
          <w:t>In the controller you can override the “</w:t>
        </w:r>
        <w:proofErr w:type="spellStart"/>
        <w:r w:rsidRPr="00C30277">
          <w:rPr>
            <w:rFonts w:ascii="Helvetica" w:eastAsia="Times New Roman" w:hAnsi="Helvetica" w:cs="Helvetica"/>
            <w:color w:val="333333"/>
            <w:sz w:val="21"/>
            <w:szCs w:val="21"/>
          </w:rPr>
          <w:t>OnException</w:t>
        </w:r>
        <w:proofErr w:type="spellEnd"/>
        <w:r w:rsidRPr="00C30277">
          <w:rPr>
            <w:rFonts w:ascii="Helvetica" w:eastAsia="Times New Roman" w:hAnsi="Helvetica" w:cs="Helvetica"/>
            <w:color w:val="333333"/>
            <w:sz w:val="21"/>
            <w:szCs w:val="21"/>
          </w:rPr>
          <w:t>” event and set the “Result” to the view name which you want to invoke when error occurs. In the below code you can see we have set the “Result” to a view named as “Error”.</w:t>
        </w:r>
      </w:ins>
    </w:p>
    <w:p w:rsidR="00C30277" w:rsidRPr="00C30277" w:rsidRDefault="00C30277" w:rsidP="00C30277">
      <w:pPr>
        <w:spacing w:after="150" w:line="240" w:lineRule="auto"/>
        <w:contextualSpacing/>
        <w:rPr>
          <w:ins w:id="506" w:author="Unknown"/>
          <w:rFonts w:ascii="Helvetica" w:eastAsia="Times New Roman" w:hAnsi="Helvetica" w:cs="Helvetica"/>
          <w:color w:val="333333"/>
          <w:sz w:val="21"/>
          <w:szCs w:val="21"/>
        </w:rPr>
      </w:pPr>
      <w:ins w:id="507" w:author="Unknown">
        <w:r w:rsidRPr="00C30277">
          <w:rPr>
            <w:rFonts w:ascii="Helvetica" w:eastAsia="Times New Roman" w:hAnsi="Helvetica" w:cs="Helvetica"/>
            <w:color w:val="333333"/>
            <w:sz w:val="21"/>
            <w:szCs w:val="21"/>
          </w:rPr>
          <w:t>We have also set the exception so that it can be displayed inside the view.</w:t>
        </w:r>
      </w:ins>
    </w:p>
    <w:p w:rsidR="00C30277" w:rsidRPr="00C30277" w:rsidRDefault="00C30277" w:rsidP="00C30277">
      <w:pPr>
        <w:spacing w:after="150" w:line="240" w:lineRule="auto"/>
        <w:contextualSpacing/>
        <w:rPr>
          <w:ins w:id="508" w:author="Unknown"/>
          <w:rFonts w:ascii="Helvetica" w:eastAsia="Times New Roman" w:hAnsi="Helvetica" w:cs="Helvetica"/>
          <w:color w:val="333333"/>
          <w:sz w:val="21"/>
          <w:szCs w:val="21"/>
        </w:rPr>
      </w:pPr>
      <w:ins w:id="509" w:author="Unknown">
        <w:r w:rsidRPr="00C30277">
          <w:rPr>
            <w:rFonts w:ascii="Helvetica" w:eastAsia="Times New Roman" w:hAnsi="Helvetica" w:cs="Helvetica"/>
            <w:color w:val="333333"/>
            <w:sz w:val="21"/>
            <w:szCs w:val="21"/>
          </w:rPr>
          <w:t>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10" w:author="Unknown"/>
          <w:rFonts w:ascii="Consolas" w:eastAsia="Times New Roman" w:hAnsi="Consolas" w:cs="Consolas"/>
          <w:color w:val="C7254E"/>
          <w:sz w:val="18"/>
          <w:szCs w:val="18"/>
        </w:rPr>
      </w:pPr>
      <w:proofErr w:type="gramStart"/>
      <w:ins w:id="511" w:author="Unknown">
        <w:r w:rsidRPr="00C30277">
          <w:rPr>
            <w:rFonts w:ascii="Consolas" w:eastAsia="Times New Roman" w:hAnsi="Consolas" w:cs="Consolas"/>
            <w:color w:val="C7254E"/>
            <w:sz w:val="18"/>
            <w:szCs w:val="18"/>
          </w:rPr>
          <w:t>public</w:t>
        </w:r>
        <w:proofErr w:type="gramEnd"/>
        <w:r w:rsidRPr="00C30277">
          <w:rPr>
            <w:rFonts w:ascii="Consolas" w:eastAsia="Times New Roman" w:hAnsi="Consolas" w:cs="Consolas"/>
            <w:color w:val="C7254E"/>
            <w:sz w:val="18"/>
            <w:szCs w:val="18"/>
          </w:rPr>
          <w:t xml:space="preserve"> class </w:t>
        </w:r>
        <w:proofErr w:type="spellStart"/>
        <w:r w:rsidRPr="00C30277">
          <w:rPr>
            <w:rFonts w:ascii="Consolas" w:eastAsia="Times New Roman" w:hAnsi="Consolas" w:cs="Consolas"/>
            <w:color w:val="C7254E"/>
            <w:sz w:val="18"/>
            <w:szCs w:val="18"/>
          </w:rPr>
          <w:t>HomeController</w:t>
        </w:r>
        <w:proofErr w:type="spellEnd"/>
        <w:r w:rsidRPr="00C30277">
          <w:rPr>
            <w:rFonts w:ascii="Consolas" w:eastAsia="Times New Roman" w:hAnsi="Consolas" w:cs="Consolas"/>
            <w:color w:val="C7254E"/>
            <w:sz w:val="18"/>
            <w:szCs w:val="18"/>
          </w:rPr>
          <w:t xml:space="preserve"> : Controller</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12"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13" w:author="Unknown"/>
          <w:rFonts w:ascii="Consolas" w:eastAsia="Times New Roman" w:hAnsi="Consolas" w:cs="Consolas"/>
          <w:color w:val="C7254E"/>
          <w:sz w:val="18"/>
          <w:szCs w:val="18"/>
        </w:rPr>
      </w:pPr>
      <w:ins w:id="514" w:author="Unknown">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15"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16" w:author="Unknown"/>
          <w:rFonts w:ascii="Consolas" w:eastAsia="Times New Roman" w:hAnsi="Consolas" w:cs="Consolas"/>
          <w:color w:val="C7254E"/>
          <w:sz w:val="18"/>
          <w:szCs w:val="18"/>
        </w:rPr>
      </w:pPr>
      <w:ins w:id="517"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protected</w:t>
        </w:r>
        <w:proofErr w:type="gramEnd"/>
        <w:r w:rsidRPr="00C30277">
          <w:rPr>
            <w:rFonts w:ascii="Consolas" w:eastAsia="Times New Roman" w:hAnsi="Consolas" w:cs="Consolas"/>
            <w:color w:val="C7254E"/>
            <w:sz w:val="18"/>
            <w:szCs w:val="18"/>
          </w:rPr>
          <w:t xml:space="preserve"> override void </w:t>
        </w:r>
        <w:proofErr w:type="spellStart"/>
        <w:r w:rsidRPr="00C30277">
          <w:rPr>
            <w:rFonts w:ascii="Consolas" w:eastAsia="Times New Roman" w:hAnsi="Consolas" w:cs="Consolas"/>
            <w:color w:val="C7254E"/>
            <w:sz w:val="18"/>
            <w:szCs w:val="18"/>
          </w:rPr>
          <w:t>OnException</w:t>
        </w:r>
        <w:proofErr w:type="spellEnd"/>
        <w:r w:rsidRPr="00C30277">
          <w:rPr>
            <w:rFonts w:ascii="Consolas" w:eastAsia="Times New Roman" w:hAnsi="Consolas" w:cs="Consolas"/>
            <w:color w:val="C7254E"/>
            <w:sz w:val="18"/>
            <w:szCs w:val="18"/>
          </w:rPr>
          <w:t>(</w:t>
        </w:r>
        <w:proofErr w:type="spellStart"/>
        <w:r w:rsidRPr="00C30277">
          <w:rPr>
            <w:rFonts w:ascii="Consolas" w:eastAsia="Times New Roman" w:hAnsi="Consolas" w:cs="Consolas"/>
            <w:color w:val="C7254E"/>
            <w:sz w:val="18"/>
            <w:szCs w:val="18"/>
          </w:rPr>
          <w:t>ExceptionContext</w:t>
        </w:r>
        <w:proofErr w:type="spell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filterContext</w:t>
        </w:r>
        <w:proofErr w:type="spellEnd"/>
        <w:r w:rsidRPr="00C30277">
          <w:rPr>
            <w:rFonts w:ascii="Consolas" w:eastAsia="Times New Roman" w:hAnsi="Consolas" w:cs="Consolas"/>
            <w:color w:val="C7254E"/>
            <w:sz w:val="18"/>
            <w:szCs w:val="18"/>
          </w:rPr>
          <w:t>)</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18"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19" w:author="Unknown"/>
          <w:rFonts w:ascii="Consolas" w:eastAsia="Times New Roman" w:hAnsi="Consolas" w:cs="Consolas"/>
          <w:color w:val="C7254E"/>
          <w:sz w:val="18"/>
          <w:szCs w:val="18"/>
        </w:rPr>
      </w:pPr>
      <w:ins w:id="520" w:author="Unknown">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21"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22" w:author="Unknown"/>
          <w:rFonts w:ascii="Consolas" w:eastAsia="Times New Roman" w:hAnsi="Consolas" w:cs="Consolas"/>
          <w:color w:val="C7254E"/>
          <w:sz w:val="18"/>
          <w:szCs w:val="18"/>
        </w:rPr>
      </w:pPr>
      <w:ins w:id="523" w:author="Unknown">
        <w:r w:rsidRPr="00C30277">
          <w:rPr>
            <w:rFonts w:ascii="Consolas" w:eastAsia="Times New Roman" w:hAnsi="Consolas" w:cs="Consolas"/>
            <w:color w:val="C7254E"/>
            <w:sz w:val="18"/>
            <w:szCs w:val="18"/>
          </w:rPr>
          <w:t xml:space="preserve">            Exception ex = </w:t>
        </w:r>
        <w:proofErr w:type="spellStart"/>
        <w:r w:rsidRPr="00C30277">
          <w:rPr>
            <w:rFonts w:ascii="Consolas" w:eastAsia="Times New Roman" w:hAnsi="Consolas" w:cs="Consolas"/>
            <w:color w:val="C7254E"/>
            <w:sz w:val="18"/>
            <w:szCs w:val="18"/>
          </w:rPr>
          <w:t>filterContext.Exception</w:t>
        </w:r>
        <w:proofErr w:type="spellEnd"/>
        <w:r w:rsidRPr="00C30277">
          <w:rPr>
            <w:rFonts w:ascii="Consolas" w:eastAsia="Times New Roman" w:hAnsi="Consolas" w:cs="Consolas"/>
            <w:color w:val="C7254E"/>
            <w:sz w:val="18"/>
            <w:szCs w:val="18"/>
          </w:rPr>
          <w:t>;</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24"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25" w:author="Unknown"/>
          <w:rFonts w:ascii="Consolas" w:eastAsia="Times New Roman" w:hAnsi="Consolas" w:cs="Consolas"/>
          <w:color w:val="C7254E"/>
          <w:sz w:val="18"/>
          <w:szCs w:val="18"/>
        </w:rPr>
      </w:pPr>
      <w:ins w:id="526" w:author="Unknown">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filterContext.ExceptionHandled</w:t>
        </w:r>
        <w:proofErr w:type="spellEnd"/>
        <w:r w:rsidRPr="00C30277">
          <w:rPr>
            <w:rFonts w:ascii="Consolas" w:eastAsia="Times New Roman" w:hAnsi="Consolas" w:cs="Consolas"/>
            <w:color w:val="C7254E"/>
            <w:sz w:val="18"/>
            <w:szCs w:val="18"/>
          </w:rPr>
          <w:t xml:space="preserve"> = true;</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27"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28" w:author="Unknown"/>
          <w:rFonts w:ascii="Consolas" w:eastAsia="Times New Roman" w:hAnsi="Consolas" w:cs="Consolas"/>
          <w:color w:val="C7254E"/>
          <w:sz w:val="18"/>
          <w:szCs w:val="18"/>
        </w:rPr>
      </w:pPr>
      <w:ins w:id="529" w:author="Unknown">
        <w:r w:rsidRPr="00C30277">
          <w:rPr>
            <w:rFonts w:ascii="Consolas" w:eastAsia="Times New Roman" w:hAnsi="Consolas" w:cs="Consolas"/>
            <w:color w:val="C7254E"/>
            <w:sz w:val="18"/>
            <w:szCs w:val="18"/>
          </w:rPr>
          <w:t xml:space="preserve">     </w:t>
        </w:r>
        <w:proofErr w:type="spellStart"/>
        <w:proofErr w:type="gramStart"/>
        <w:r w:rsidRPr="00C30277">
          <w:rPr>
            <w:rFonts w:ascii="Consolas" w:eastAsia="Times New Roman" w:hAnsi="Consolas" w:cs="Consolas"/>
            <w:color w:val="C7254E"/>
            <w:sz w:val="18"/>
            <w:szCs w:val="18"/>
          </w:rPr>
          <w:t>var</w:t>
        </w:r>
        <w:proofErr w:type="spellEnd"/>
        <w:proofErr w:type="gramEnd"/>
        <w:r w:rsidRPr="00C30277">
          <w:rPr>
            <w:rFonts w:ascii="Consolas" w:eastAsia="Times New Roman" w:hAnsi="Consolas" w:cs="Consolas"/>
            <w:color w:val="C7254E"/>
            <w:sz w:val="18"/>
            <w:szCs w:val="18"/>
          </w:rPr>
          <w:t xml:space="preserve"> model = new </w:t>
        </w:r>
        <w:proofErr w:type="spellStart"/>
        <w:r w:rsidRPr="00C30277">
          <w:rPr>
            <w:rFonts w:ascii="Consolas" w:eastAsia="Times New Roman" w:hAnsi="Consolas" w:cs="Consolas"/>
            <w:color w:val="C7254E"/>
            <w:sz w:val="18"/>
            <w:szCs w:val="18"/>
          </w:rPr>
          <w:t>HandleErrorInfo</w:t>
        </w:r>
        <w:proofErr w:type="spellEnd"/>
        <w:r w:rsidRPr="00C30277">
          <w:rPr>
            <w:rFonts w:ascii="Consolas" w:eastAsia="Times New Roman" w:hAnsi="Consolas" w:cs="Consolas"/>
            <w:color w:val="C7254E"/>
            <w:sz w:val="18"/>
            <w:szCs w:val="18"/>
          </w:rPr>
          <w:t>(</w:t>
        </w:r>
        <w:proofErr w:type="spellStart"/>
        <w:r w:rsidRPr="00C30277">
          <w:rPr>
            <w:rFonts w:ascii="Consolas" w:eastAsia="Times New Roman" w:hAnsi="Consolas" w:cs="Consolas"/>
            <w:color w:val="C7254E"/>
            <w:sz w:val="18"/>
            <w:szCs w:val="18"/>
          </w:rPr>
          <w:t>filterContext.Exception</w:t>
        </w:r>
        <w:proofErr w:type="spellEnd"/>
        <w:r w:rsidRPr="00C30277">
          <w:rPr>
            <w:rFonts w:ascii="Consolas" w:eastAsia="Times New Roman" w:hAnsi="Consolas" w:cs="Consolas"/>
            <w:color w:val="C7254E"/>
            <w:sz w:val="18"/>
            <w:szCs w:val="18"/>
          </w:rPr>
          <w:t>, "</w:t>
        </w:r>
        <w:proofErr w:type="spellStart"/>
        <w:r w:rsidRPr="00C30277">
          <w:rPr>
            <w:rFonts w:ascii="Consolas" w:eastAsia="Times New Roman" w:hAnsi="Consolas" w:cs="Consolas"/>
            <w:color w:val="C7254E"/>
            <w:sz w:val="18"/>
            <w:szCs w:val="18"/>
          </w:rPr>
          <w:t>Controller","Action</w:t>
        </w:r>
        <w:proofErr w:type="spellEnd"/>
        <w:r w:rsidRPr="00C30277">
          <w:rPr>
            <w:rFonts w:ascii="Consolas" w:eastAsia="Times New Roman" w:hAnsi="Consolas" w:cs="Consolas"/>
            <w:color w:val="C7254E"/>
            <w:sz w:val="18"/>
            <w:szCs w:val="18"/>
          </w:rPr>
          <w:t>");</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30"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31" w:author="Unknown"/>
          <w:rFonts w:ascii="Consolas" w:eastAsia="Times New Roman" w:hAnsi="Consolas" w:cs="Consolas"/>
          <w:color w:val="C7254E"/>
          <w:sz w:val="18"/>
          <w:szCs w:val="18"/>
        </w:rPr>
      </w:pPr>
      <w:ins w:id="532" w:author="Unknown">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33"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34" w:author="Unknown"/>
          <w:rFonts w:ascii="Consolas" w:eastAsia="Times New Roman" w:hAnsi="Consolas" w:cs="Consolas"/>
          <w:color w:val="C7254E"/>
          <w:sz w:val="18"/>
          <w:szCs w:val="18"/>
        </w:rPr>
      </w:pPr>
      <w:ins w:id="535" w:author="Unknown">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filterContext.Result</w:t>
        </w:r>
        <w:proofErr w:type="spellEnd"/>
        <w:r w:rsidRPr="00C30277">
          <w:rPr>
            <w:rFonts w:ascii="Consolas" w:eastAsia="Times New Roman" w:hAnsi="Consolas" w:cs="Consolas"/>
            <w:color w:val="C7254E"/>
            <w:sz w:val="18"/>
            <w:szCs w:val="18"/>
          </w:rPr>
          <w:t xml:space="preserve"> = new </w:t>
        </w:r>
        <w:proofErr w:type="spellStart"/>
        <w:proofErr w:type="gramStart"/>
        <w:r w:rsidRPr="00C30277">
          <w:rPr>
            <w:rFonts w:ascii="Consolas" w:eastAsia="Times New Roman" w:hAnsi="Consolas" w:cs="Consolas"/>
            <w:color w:val="C7254E"/>
            <w:sz w:val="18"/>
            <w:szCs w:val="18"/>
          </w:rPr>
          <w:t>ViewResult</w:t>
        </w:r>
        <w:proofErr w:type="spellEnd"/>
        <w:r w:rsidRPr="00C30277">
          <w:rPr>
            <w:rFonts w:ascii="Consolas" w:eastAsia="Times New Roman" w:hAnsi="Consolas" w:cs="Consolas"/>
            <w:color w:val="C7254E"/>
            <w:sz w:val="18"/>
            <w:szCs w:val="18"/>
          </w:rPr>
          <w:t>()</w:t>
        </w:r>
        <w:proofErr w:type="gramEnd"/>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36"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37" w:author="Unknown"/>
          <w:rFonts w:ascii="Consolas" w:eastAsia="Times New Roman" w:hAnsi="Consolas" w:cs="Consolas"/>
          <w:color w:val="C7254E"/>
          <w:sz w:val="18"/>
          <w:szCs w:val="18"/>
        </w:rPr>
      </w:pPr>
      <w:ins w:id="538" w:author="Unknown">
        <w:r w:rsidRPr="00C30277">
          <w:rPr>
            <w:rFonts w:ascii="Consolas" w:eastAsia="Times New Roman" w:hAnsi="Consolas" w:cs="Consolas"/>
            <w:color w:val="C7254E"/>
            <w:sz w:val="18"/>
            <w:szCs w:val="18"/>
          </w:rPr>
          <w:t>{</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39"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40" w:author="Unknown"/>
          <w:rFonts w:ascii="Consolas" w:eastAsia="Times New Roman" w:hAnsi="Consolas" w:cs="Consolas"/>
          <w:color w:val="C7254E"/>
          <w:sz w:val="18"/>
          <w:szCs w:val="18"/>
        </w:rPr>
      </w:pPr>
      <w:ins w:id="541" w:author="Unknown">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ViewName</w:t>
        </w:r>
        <w:proofErr w:type="spellEnd"/>
        <w:r w:rsidRPr="00C30277">
          <w:rPr>
            <w:rFonts w:ascii="Consolas" w:eastAsia="Times New Roman" w:hAnsi="Consolas" w:cs="Consolas"/>
            <w:color w:val="C7254E"/>
            <w:sz w:val="18"/>
            <w:szCs w:val="18"/>
          </w:rPr>
          <w:t xml:space="preserve"> = "Error",</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42" w:author="Unknown"/>
          <w:rFonts w:ascii="Consolas" w:eastAsia="Times New Roman" w:hAnsi="Consolas" w:cs="Consolas"/>
          <w:color w:val="C7254E"/>
          <w:sz w:val="18"/>
          <w:szCs w:val="18"/>
        </w:rPr>
      </w:pPr>
      <w:ins w:id="543" w:author="Unknown">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ViewData</w:t>
        </w:r>
        <w:proofErr w:type="spellEnd"/>
        <w:r w:rsidRPr="00C30277">
          <w:rPr>
            <w:rFonts w:ascii="Consolas" w:eastAsia="Times New Roman" w:hAnsi="Consolas" w:cs="Consolas"/>
            <w:color w:val="C7254E"/>
            <w:sz w:val="18"/>
            <w:szCs w:val="18"/>
          </w:rPr>
          <w:t xml:space="preserve"> = new </w:t>
        </w:r>
        <w:proofErr w:type="spellStart"/>
        <w:proofErr w:type="gramStart"/>
        <w:r w:rsidRPr="00C30277">
          <w:rPr>
            <w:rFonts w:ascii="Consolas" w:eastAsia="Times New Roman" w:hAnsi="Consolas" w:cs="Consolas"/>
            <w:color w:val="C7254E"/>
            <w:sz w:val="18"/>
            <w:szCs w:val="18"/>
          </w:rPr>
          <w:t>ViewDataDictionary</w:t>
        </w:r>
        <w:proofErr w:type="spellEnd"/>
        <w:r w:rsidRPr="00C30277">
          <w:rPr>
            <w:rFonts w:ascii="Consolas" w:eastAsia="Times New Roman" w:hAnsi="Consolas" w:cs="Consolas"/>
            <w:color w:val="C7254E"/>
            <w:sz w:val="18"/>
            <w:szCs w:val="18"/>
          </w:rPr>
          <w:t>(</w:t>
        </w:r>
        <w:proofErr w:type="gramEnd"/>
        <w:r w:rsidRPr="00C30277">
          <w:rPr>
            <w:rFonts w:ascii="Consolas" w:eastAsia="Times New Roman" w:hAnsi="Consolas" w:cs="Consolas"/>
            <w:color w:val="C7254E"/>
            <w:sz w:val="18"/>
            <w:szCs w:val="18"/>
          </w:rPr>
          <w:t>model)</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44" w:author="Unknown"/>
          <w:rFonts w:ascii="Consolas" w:eastAsia="Times New Roman" w:hAnsi="Consolas" w:cs="Consolas"/>
          <w:color w:val="C7254E"/>
          <w:sz w:val="18"/>
          <w:szCs w:val="18"/>
        </w:rPr>
      </w:pPr>
      <w:ins w:id="545" w:author="Unknown">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46" w:author="Unknown"/>
          <w:rFonts w:ascii="Consolas" w:eastAsia="Times New Roman" w:hAnsi="Consolas" w:cs="Consolas"/>
          <w:color w:val="C7254E"/>
          <w:sz w:val="18"/>
          <w:szCs w:val="18"/>
        </w:rPr>
      </w:pPr>
      <w:ins w:id="547" w:author="Unknown">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48" w:author="Unknown"/>
          <w:rFonts w:ascii="Consolas" w:eastAsia="Times New Roman" w:hAnsi="Consolas" w:cs="Consolas"/>
          <w:color w:val="333333"/>
          <w:sz w:val="20"/>
          <w:szCs w:val="20"/>
        </w:rPr>
      </w:pPr>
      <w:ins w:id="549" w:author="Unknown">
        <w:r w:rsidRPr="00C30277">
          <w:rPr>
            <w:rFonts w:ascii="Consolas" w:eastAsia="Times New Roman" w:hAnsi="Consolas" w:cs="Consolas"/>
            <w:color w:val="C7254E"/>
            <w:sz w:val="18"/>
            <w:szCs w:val="18"/>
          </w:rPr>
          <w:t>}</w:t>
        </w:r>
      </w:ins>
    </w:p>
    <w:p w:rsidR="00C30277" w:rsidRPr="00C30277" w:rsidRDefault="00C30277" w:rsidP="00C30277">
      <w:pPr>
        <w:spacing w:after="150" w:line="240" w:lineRule="auto"/>
        <w:contextualSpacing/>
        <w:rPr>
          <w:ins w:id="550" w:author="Unknown"/>
          <w:rFonts w:ascii="Helvetica" w:eastAsia="Times New Roman" w:hAnsi="Helvetica" w:cs="Helvetica"/>
          <w:color w:val="333333"/>
          <w:sz w:val="21"/>
          <w:szCs w:val="21"/>
        </w:rPr>
      </w:pPr>
      <w:ins w:id="551" w:author="Unknown">
        <w:r w:rsidRPr="00C30277">
          <w:rPr>
            <w:rFonts w:ascii="Helvetica" w:eastAsia="Times New Roman" w:hAnsi="Helvetica" w:cs="Helvetica"/>
            <w:color w:val="333333"/>
            <w:sz w:val="21"/>
            <w:szCs w:val="21"/>
          </w:rPr>
          <w:t>To display the above error in view we can use the below code</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52" w:author="Unknown"/>
          <w:rFonts w:ascii="Consolas" w:eastAsia="Times New Roman" w:hAnsi="Consolas" w:cs="Consolas"/>
          <w:color w:val="333333"/>
          <w:sz w:val="20"/>
          <w:szCs w:val="20"/>
        </w:rPr>
      </w:pPr>
      <w:ins w:id="553" w:author="Unknown">
        <w:r w:rsidRPr="00C30277">
          <w:rPr>
            <w:rFonts w:ascii="Consolas" w:eastAsia="Times New Roman" w:hAnsi="Consolas" w:cs="Consolas"/>
            <w:color w:val="C7254E"/>
            <w:sz w:val="18"/>
            <w:szCs w:val="18"/>
          </w:rPr>
          <w:t>@</w:t>
        </w:r>
        <w:proofErr w:type="spellStart"/>
        <w:r w:rsidRPr="00C30277">
          <w:rPr>
            <w:rFonts w:ascii="Consolas" w:eastAsia="Times New Roman" w:hAnsi="Consolas" w:cs="Consolas"/>
            <w:color w:val="C7254E"/>
            <w:sz w:val="18"/>
            <w:szCs w:val="18"/>
          </w:rPr>
          <w:t>Model.Exception</w:t>
        </w:r>
        <w:proofErr w:type="spellEnd"/>
        <w:r w:rsidRPr="00C30277">
          <w:rPr>
            <w:rFonts w:ascii="Consolas" w:eastAsia="Times New Roman" w:hAnsi="Consolas" w:cs="Consolas"/>
            <w:color w:val="C7254E"/>
            <w:sz w:val="18"/>
            <w:szCs w:val="18"/>
          </w:rPr>
          <w:t>;</w:t>
        </w:r>
      </w:ins>
    </w:p>
    <w:p w:rsidR="00C30277" w:rsidRPr="00C30277" w:rsidRDefault="00C30277" w:rsidP="00C30277">
      <w:pPr>
        <w:spacing w:after="150" w:line="240" w:lineRule="auto"/>
        <w:contextualSpacing/>
        <w:rPr>
          <w:ins w:id="554" w:author="Unknown"/>
          <w:rFonts w:ascii="Helvetica" w:eastAsia="Times New Roman" w:hAnsi="Helvetica" w:cs="Helvetica"/>
          <w:color w:val="333333"/>
          <w:sz w:val="21"/>
          <w:szCs w:val="21"/>
        </w:rPr>
      </w:pPr>
      <w:ins w:id="555"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47"/>
        </w:numPr>
        <w:spacing w:before="100" w:beforeAutospacing="1" w:after="100" w:afterAutospacing="1" w:line="240" w:lineRule="auto"/>
        <w:contextualSpacing/>
        <w:rPr>
          <w:ins w:id="556" w:author="Unknown"/>
          <w:rFonts w:ascii="Helvetica" w:eastAsia="Times New Roman" w:hAnsi="Helvetica" w:cs="Helvetica"/>
          <w:color w:val="333333"/>
          <w:sz w:val="21"/>
          <w:szCs w:val="21"/>
        </w:rPr>
      </w:pPr>
      <w:ins w:id="557" w:author="Unknown">
        <w:r w:rsidRPr="00C30277">
          <w:rPr>
            <w:rFonts w:ascii="Helvetica" w:eastAsia="Times New Roman" w:hAnsi="Helvetica" w:cs="Helvetica"/>
            <w:b/>
            <w:bCs/>
            <w:color w:val="333333"/>
            <w:sz w:val="21"/>
          </w:rPr>
          <w:t>What is the use of remote validation in MVC?</w:t>
        </w:r>
      </w:ins>
    </w:p>
    <w:p w:rsidR="00C30277" w:rsidRPr="00C30277" w:rsidRDefault="00C30277" w:rsidP="00C30277">
      <w:pPr>
        <w:spacing w:after="150" w:line="240" w:lineRule="auto"/>
        <w:contextualSpacing/>
        <w:rPr>
          <w:ins w:id="558" w:author="Unknown"/>
          <w:rFonts w:ascii="Helvetica" w:eastAsia="Times New Roman" w:hAnsi="Helvetica" w:cs="Helvetica"/>
          <w:color w:val="333333"/>
          <w:sz w:val="21"/>
          <w:szCs w:val="21"/>
        </w:rPr>
      </w:pPr>
      <w:ins w:id="559" w:author="Unknown">
        <w:r w:rsidRPr="00C30277">
          <w:rPr>
            <w:rFonts w:ascii="Helvetica" w:eastAsia="Times New Roman" w:hAnsi="Helvetica" w:cs="Helvetica"/>
            <w:color w:val="333333"/>
            <w:sz w:val="21"/>
            <w:szCs w:val="21"/>
          </w:rPr>
          <w:t xml:space="preserve">Remote validation is the process where we validate specific data posting data to a server without posting the entire form data to the server. Let's see an actual </w:t>
        </w:r>
        <w:proofErr w:type="gramStart"/>
        <w:r w:rsidRPr="00C30277">
          <w:rPr>
            <w:rFonts w:ascii="Helvetica" w:eastAsia="Times New Roman" w:hAnsi="Helvetica" w:cs="Helvetica"/>
            <w:color w:val="333333"/>
            <w:sz w:val="21"/>
            <w:szCs w:val="21"/>
          </w:rPr>
          <w:t>scenario,</w:t>
        </w:r>
        <w:proofErr w:type="gramEnd"/>
        <w:r w:rsidRPr="00C30277">
          <w:rPr>
            <w:rFonts w:ascii="Helvetica" w:eastAsia="Times New Roman" w:hAnsi="Helvetica" w:cs="Helvetica"/>
            <w:color w:val="333333"/>
            <w:sz w:val="21"/>
            <w:szCs w:val="21"/>
          </w:rPr>
          <w:t xml:space="preserve"> in one of my projects I had a requirement to validate an email address, whether it already exists in the database. Remote </w:t>
        </w:r>
        <w:r w:rsidRPr="00C30277">
          <w:rPr>
            <w:rFonts w:ascii="Helvetica" w:eastAsia="Times New Roman" w:hAnsi="Helvetica" w:cs="Helvetica"/>
            <w:color w:val="333333"/>
            <w:sz w:val="21"/>
            <w:szCs w:val="21"/>
          </w:rPr>
          <w:lastRenderedPageBreak/>
          <w:t>validation was useful for that; without posting all the data we can validate only the email address supplied by the user.</w:t>
        </w:r>
      </w:ins>
    </w:p>
    <w:p w:rsidR="00C30277" w:rsidRPr="00C30277" w:rsidRDefault="00C30277" w:rsidP="00C30277">
      <w:pPr>
        <w:spacing w:after="150" w:line="240" w:lineRule="auto"/>
        <w:contextualSpacing/>
        <w:rPr>
          <w:ins w:id="560" w:author="Unknown"/>
          <w:rFonts w:ascii="Helvetica" w:eastAsia="Times New Roman" w:hAnsi="Helvetica" w:cs="Helvetica"/>
          <w:color w:val="333333"/>
          <w:sz w:val="21"/>
          <w:szCs w:val="21"/>
        </w:rPr>
      </w:pPr>
      <w:ins w:id="561" w:author="Unknown">
        <w:r w:rsidRPr="00C30277">
          <w:rPr>
            <w:rFonts w:ascii="Helvetica" w:eastAsia="Times New Roman" w:hAnsi="Helvetica" w:cs="Helvetica"/>
            <w:color w:val="333333"/>
            <w:sz w:val="21"/>
            <w:szCs w:val="21"/>
          </w:rPr>
          <w:t>Let's create a MVC project and name it accordingly, for me its “</w:t>
        </w:r>
        <w:proofErr w:type="spellStart"/>
        <w:r w:rsidRPr="00C30277">
          <w:rPr>
            <w:rFonts w:ascii="Helvetica" w:eastAsia="Times New Roman" w:hAnsi="Helvetica" w:cs="Helvetica"/>
            <w:color w:val="333333"/>
            <w:sz w:val="21"/>
            <w:szCs w:val="21"/>
          </w:rPr>
          <w:t>TestingRemoteValidation</w:t>
        </w:r>
        <w:proofErr w:type="spellEnd"/>
        <w:r w:rsidRPr="00C30277">
          <w:rPr>
            <w:rFonts w:ascii="Helvetica" w:eastAsia="Times New Roman" w:hAnsi="Helvetica" w:cs="Helvetica"/>
            <w:color w:val="333333"/>
            <w:sz w:val="21"/>
            <w:szCs w:val="21"/>
          </w:rPr>
          <w:t xml:space="preserve">”. Once the project is created let's create a model named </w:t>
        </w:r>
        <w:proofErr w:type="spellStart"/>
        <w:r w:rsidRPr="00C30277">
          <w:rPr>
            <w:rFonts w:ascii="Helvetica" w:eastAsia="Times New Roman" w:hAnsi="Helvetica" w:cs="Helvetica"/>
            <w:color w:val="333333"/>
            <w:sz w:val="21"/>
            <w:szCs w:val="21"/>
          </w:rPr>
          <w:t>UserModel</w:t>
        </w:r>
        <w:proofErr w:type="spellEnd"/>
        <w:r w:rsidRPr="00C30277">
          <w:rPr>
            <w:rFonts w:ascii="Helvetica" w:eastAsia="Times New Roman" w:hAnsi="Helvetica" w:cs="Helvetica"/>
            <w:color w:val="333333"/>
            <w:sz w:val="21"/>
            <w:szCs w:val="21"/>
          </w:rPr>
          <w:t xml:space="preserve"> that will look like:</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62" w:author="Unknown"/>
          <w:rFonts w:ascii="Consolas" w:eastAsia="Times New Roman" w:hAnsi="Consolas" w:cs="Consolas"/>
          <w:color w:val="C7254E"/>
          <w:sz w:val="18"/>
          <w:szCs w:val="18"/>
        </w:rPr>
      </w:pPr>
      <w:proofErr w:type="gramStart"/>
      <w:ins w:id="563" w:author="Unknown">
        <w:r w:rsidRPr="00C30277">
          <w:rPr>
            <w:rFonts w:ascii="Consolas" w:eastAsia="Times New Roman" w:hAnsi="Consolas" w:cs="Consolas"/>
            <w:color w:val="C7254E"/>
            <w:sz w:val="18"/>
            <w:szCs w:val="18"/>
          </w:rPr>
          <w:t>public</w:t>
        </w:r>
        <w:proofErr w:type="gramEnd"/>
        <w:r w:rsidRPr="00C30277">
          <w:rPr>
            <w:rFonts w:ascii="Consolas" w:eastAsia="Times New Roman" w:hAnsi="Consolas" w:cs="Consolas"/>
            <w:color w:val="C7254E"/>
            <w:sz w:val="18"/>
            <w:szCs w:val="18"/>
          </w:rPr>
          <w:t xml:space="preserve"> class </w:t>
        </w:r>
        <w:proofErr w:type="spellStart"/>
        <w:r w:rsidRPr="00C30277">
          <w:rPr>
            <w:rFonts w:ascii="Consolas" w:eastAsia="Times New Roman" w:hAnsi="Consolas" w:cs="Consolas"/>
            <w:color w:val="C7254E"/>
            <w:sz w:val="18"/>
            <w:szCs w:val="18"/>
          </w:rPr>
          <w:t>UserModel</w:t>
        </w:r>
        <w:proofErr w:type="spellEnd"/>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64"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65" w:author="Unknown"/>
          <w:rFonts w:ascii="Consolas" w:eastAsia="Times New Roman" w:hAnsi="Consolas" w:cs="Consolas"/>
          <w:color w:val="C7254E"/>
          <w:sz w:val="18"/>
          <w:szCs w:val="18"/>
        </w:rPr>
      </w:pPr>
      <w:ins w:id="566" w:author="Unknown">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67"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68" w:author="Unknown"/>
          <w:rFonts w:ascii="Consolas" w:eastAsia="Times New Roman" w:hAnsi="Consolas" w:cs="Consolas"/>
          <w:color w:val="C7254E"/>
          <w:sz w:val="18"/>
          <w:szCs w:val="18"/>
        </w:rPr>
      </w:pPr>
      <w:ins w:id="569" w:author="Unknown">
        <w:r w:rsidRPr="00C30277">
          <w:rPr>
            <w:rFonts w:ascii="Consolas" w:eastAsia="Times New Roman" w:hAnsi="Consolas" w:cs="Consolas"/>
            <w:color w:val="C7254E"/>
            <w:sz w:val="18"/>
            <w:szCs w:val="18"/>
          </w:rPr>
          <w:t xml:space="preserve">    [Required]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70"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71" w:author="Unknown"/>
          <w:rFonts w:ascii="Consolas" w:eastAsia="Times New Roman" w:hAnsi="Consolas" w:cs="Consolas"/>
          <w:color w:val="C7254E"/>
          <w:sz w:val="18"/>
          <w:szCs w:val="18"/>
        </w:rPr>
      </w:pPr>
      <w:ins w:id="572"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public</w:t>
        </w:r>
        <w:proofErr w:type="gramEnd"/>
        <w:r w:rsidRPr="00C30277">
          <w:rPr>
            <w:rFonts w:ascii="Consolas" w:eastAsia="Times New Roman" w:hAnsi="Consolas" w:cs="Consolas"/>
            <w:color w:val="C7254E"/>
            <w:sz w:val="18"/>
            <w:szCs w:val="18"/>
          </w:rPr>
          <w:t xml:space="preserve"> string </w:t>
        </w:r>
        <w:proofErr w:type="spellStart"/>
        <w:r w:rsidRPr="00C30277">
          <w:rPr>
            <w:rFonts w:ascii="Consolas" w:eastAsia="Times New Roman" w:hAnsi="Consolas" w:cs="Consolas"/>
            <w:color w:val="C7254E"/>
            <w:sz w:val="18"/>
            <w:szCs w:val="18"/>
          </w:rPr>
          <w:t>UserName</w:t>
        </w:r>
        <w:proofErr w:type="spellEnd"/>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73"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74" w:author="Unknown"/>
          <w:rFonts w:ascii="Consolas" w:eastAsia="Times New Roman" w:hAnsi="Consolas" w:cs="Consolas"/>
          <w:color w:val="C7254E"/>
          <w:sz w:val="18"/>
          <w:szCs w:val="18"/>
        </w:rPr>
      </w:pPr>
      <w:ins w:id="575" w:author="Unknown">
        <w:r w:rsidRPr="00C30277">
          <w:rPr>
            <w:rFonts w:ascii="Consolas" w:eastAsia="Times New Roman" w:hAnsi="Consolas" w:cs="Consolas"/>
            <w:color w:val="C7254E"/>
            <w:sz w:val="18"/>
            <w:szCs w:val="18"/>
          </w:rPr>
          <w:t xml:space="preserve">    {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76"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77" w:author="Unknown"/>
          <w:rFonts w:ascii="Consolas" w:eastAsia="Times New Roman" w:hAnsi="Consolas" w:cs="Consolas"/>
          <w:color w:val="C7254E"/>
          <w:sz w:val="18"/>
          <w:szCs w:val="18"/>
        </w:rPr>
      </w:pPr>
      <w:ins w:id="578"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get</w:t>
        </w:r>
        <w:proofErr w:type="gramEnd"/>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79"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80" w:author="Unknown"/>
          <w:rFonts w:ascii="Consolas" w:eastAsia="Times New Roman" w:hAnsi="Consolas" w:cs="Consolas"/>
          <w:color w:val="C7254E"/>
          <w:sz w:val="18"/>
          <w:szCs w:val="18"/>
        </w:rPr>
      </w:pPr>
      <w:ins w:id="581"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set</w:t>
        </w:r>
        <w:proofErr w:type="gramEnd"/>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82"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83" w:author="Unknown"/>
          <w:rFonts w:ascii="Consolas" w:eastAsia="Times New Roman" w:hAnsi="Consolas" w:cs="Consolas"/>
          <w:color w:val="C7254E"/>
          <w:sz w:val="18"/>
          <w:szCs w:val="18"/>
        </w:rPr>
      </w:pPr>
      <w:ins w:id="584" w:author="Unknown">
        <w:r w:rsidRPr="00C30277">
          <w:rPr>
            <w:rFonts w:ascii="Consolas" w:eastAsia="Times New Roman" w:hAnsi="Consolas" w:cs="Consolas"/>
            <w:color w:val="C7254E"/>
            <w:sz w:val="18"/>
            <w:szCs w:val="18"/>
          </w:rPr>
          <w:t xml:space="preserve">    }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85"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86" w:author="Unknown"/>
          <w:rFonts w:ascii="Consolas" w:eastAsia="Times New Roman" w:hAnsi="Consolas" w:cs="Consolas"/>
          <w:color w:val="C7254E"/>
          <w:sz w:val="18"/>
          <w:szCs w:val="18"/>
        </w:rPr>
      </w:pPr>
      <w:ins w:id="587"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Remote(</w:t>
        </w:r>
        <w:proofErr w:type="gramEnd"/>
        <w:r w:rsidRPr="00C30277">
          <w:rPr>
            <w:rFonts w:ascii="Consolas" w:eastAsia="Times New Roman" w:hAnsi="Consolas" w:cs="Consolas"/>
            <w:color w:val="C7254E"/>
            <w:sz w:val="18"/>
            <w:szCs w:val="18"/>
          </w:rPr>
          <w:t>"</w:t>
        </w:r>
        <w:proofErr w:type="spellStart"/>
        <w:r w:rsidRPr="00C30277">
          <w:rPr>
            <w:rFonts w:ascii="Consolas" w:eastAsia="Times New Roman" w:hAnsi="Consolas" w:cs="Consolas"/>
            <w:color w:val="C7254E"/>
            <w:sz w:val="18"/>
            <w:szCs w:val="18"/>
          </w:rPr>
          <w:t>CheckExistingEmail</w:t>
        </w:r>
        <w:proofErr w:type="spellEnd"/>
        <w:r w:rsidRPr="00C30277">
          <w:rPr>
            <w:rFonts w:ascii="Consolas" w:eastAsia="Times New Roman" w:hAnsi="Consolas" w:cs="Consolas"/>
            <w:color w:val="C7254E"/>
            <w:sz w:val="18"/>
            <w:szCs w:val="18"/>
          </w:rPr>
          <w:t xml:space="preserve">", "Home", </w:t>
        </w:r>
        <w:proofErr w:type="spellStart"/>
        <w:r w:rsidRPr="00C30277">
          <w:rPr>
            <w:rFonts w:ascii="Consolas" w:eastAsia="Times New Roman" w:hAnsi="Consolas" w:cs="Consolas"/>
            <w:color w:val="C7254E"/>
            <w:sz w:val="18"/>
            <w:szCs w:val="18"/>
          </w:rPr>
          <w:t>ErrorMessage</w:t>
        </w:r>
        <w:proofErr w:type="spellEnd"/>
        <w:r w:rsidRPr="00C30277">
          <w:rPr>
            <w:rFonts w:ascii="Consolas" w:eastAsia="Times New Roman" w:hAnsi="Consolas" w:cs="Consolas"/>
            <w:color w:val="C7254E"/>
            <w:sz w:val="18"/>
            <w:szCs w:val="18"/>
          </w:rPr>
          <w:t xml:space="preserve"> = "Email already exists!")]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88"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89" w:author="Unknown"/>
          <w:rFonts w:ascii="Consolas" w:eastAsia="Times New Roman" w:hAnsi="Consolas" w:cs="Consolas"/>
          <w:color w:val="C7254E"/>
          <w:sz w:val="18"/>
          <w:szCs w:val="18"/>
        </w:rPr>
      </w:pPr>
      <w:ins w:id="590"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public</w:t>
        </w:r>
        <w:proofErr w:type="gramEnd"/>
        <w:r w:rsidRPr="00C30277">
          <w:rPr>
            <w:rFonts w:ascii="Consolas" w:eastAsia="Times New Roman" w:hAnsi="Consolas" w:cs="Consolas"/>
            <w:color w:val="C7254E"/>
            <w:sz w:val="18"/>
            <w:szCs w:val="18"/>
          </w:rPr>
          <w:t xml:space="preserve"> string </w:t>
        </w:r>
        <w:proofErr w:type="spellStart"/>
        <w:r w:rsidRPr="00C30277">
          <w:rPr>
            <w:rFonts w:ascii="Consolas" w:eastAsia="Times New Roman" w:hAnsi="Consolas" w:cs="Consolas"/>
            <w:color w:val="C7254E"/>
            <w:sz w:val="18"/>
            <w:szCs w:val="18"/>
          </w:rPr>
          <w:t>UserEmailAddress</w:t>
        </w:r>
        <w:proofErr w:type="spellEnd"/>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91"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92" w:author="Unknown"/>
          <w:rFonts w:ascii="Consolas" w:eastAsia="Times New Roman" w:hAnsi="Consolas" w:cs="Consolas"/>
          <w:color w:val="C7254E"/>
          <w:sz w:val="18"/>
          <w:szCs w:val="18"/>
        </w:rPr>
      </w:pPr>
      <w:ins w:id="593" w:author="Unknown">
        <w:r w:rsidRPr="00C30277">
          <w:rPr>
            <w:rFonts w:ascii="Consolas" w:eastAsia="Times New Roman" w:hAnsi="Consolas" w:cs="Consolas"/>
            <w:color w:val="C7254E"/>
            <w:sz w:val="18"/>
            <w:szCs w:val="18"/>
          </w:rPr>
          <w:t xml:space="preserve">    {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94"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95" w:author="Unknown"/>
          <w:rFonts w:ascii="Consolas" w:eastAsia="Times New Roman" w:hAnsi="Consolas" w:cs="Consolas"/>
          <w:color w:val="C7254E"/>
          <w:sz w:val="18"/>
          <w:szCs w:val="18"/>
        </w:rPr>
      </w:pPr>
      <w:ins w:id="596"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get</w:t>
        </w:r>
        <w:proofErr w:type="gramEnd"/>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97"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598" w:author="Unknown"/>
          <w:rFonts w:ascii="Consolas" w:eastAsia="Times New Roman" w:hAnsi="Consolas" w:cs="Consolas"/>
          <w:color w:val="C7254E"/>
          <w:sz w:val="18"/>
          <w:szCs w:val="18"/>
        </w:rPr>
      </w:pPr>
      <w:ins w:id="599"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set</w:t>
        </w:r>
        <w:proofErr w:type="gramEnd"/>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00"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01" w:author="Unknown"/>
          <w:rFonts w:ascii="Consolas" w:eastAsia="Times New Roman" w:hAnsi="Consolas" w:cs="Consolas"/>
          <w:color w:val="C7254E"/>
          <w:sz w:val="18"/>
          <w:szCs w:val="18"/>
        </w:rPr>
      </w:pPr>
      <w:ins w:id="602" w:author="Unknown">
        <w:r w:rsidRPr="00C30277">
          <w:rPr>
            <w:rFonts w:ascii="Consolas" w:eastAsia="Times New Roman" w:hAnsi="Consolas" w:cs="Consolas"/>
            <w:color w:val="C7254E"/>
            <w:sz w:val="18"/>
            <w:szCs w:val="18"/>
          </w:rPr>
          <w:t xml:space="preserve">    }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03"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04" w:author="Unknown"/>
          <w:rFonts w:ascii="Consolas" w:eastAsia="Times New Roman" w:hAnsi="Consolas" w:cs="Consolas"/>
          <w:color w:val="C7254E"/>
          <w:sz w:val="18"/>
          <w:szCs w:val="18"/>
        </w:rPr>
      </w:pPr>
      <w:ins w:id="605" w:author="Unknown">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06" w:author="Unknown"/>
          <w:rFonts w:ascii="Consolas" w:eastAsia="Times New Roman" w:hAnsi="Consolas" w:cs="Consolas"/>
          <w:color w:val="C7254E"/>
          <w:sz w:val="18"/>
          <w:szCs w:val="18"/>
        </w:rPr>
      </w:pPr>
    </w:p>
    <w:p w:rsidR="00C30277" w:rsidRPr="00C30277" w:rsidRDefault="00C30277" w:rsidP="00C30277">
      <w:pPr>
        <w:spacing w:after="150" w:line="240" w:lineRule="auto"/>
        <w:contextualSpacing/>
        <w:rPr>
          <w:ins w:id="607" w:author="Unknown"/>
          <w:rFonts w:ascii="Helvetica" w:eastAsia="Times New Roman" w:hAnsi="Helvetica" w:cs="Helvetica"/>
          <w:color w:val="333333"/>
          <w:sz w:val="21"/>
          <w:szCs w:val="21"/>
        </w:rPr>
      </w:pPr>
      <w:ins w:id="608" w:author="Unknown">
        <w:r w:rsidRPr="00C30277">
          <w:rPr>
            <w:rFonts w:ascii="Helvetica" w:eastAsia="Times New Roman" w:hAnsi="Helvetica" w:cs="Helvetica"/>
            <w:color w:val="333333"/>
            <w:sz w:val="21"/>
            <w:szCs w:val="21"/>
          </w:rPr>
          <w:t> </w:t>
        </w:r>
      </w:ins>
    </w:p>
    <w:p w:rsidR="00C30277" w:rsidRPr="00C30277" w:rsidRDefault="00C30277" w:rsidP="00C30277">
      <w:pPr>
        <w:spacing w:after="150" w:line="240" w:lineRule="auto"/>
        <w:contextualSpacing/>
        <w:rPr>
          <w:ins w:id="609" w:author="Unknown"/>
          <w:rFonts w:ascii="Helvetica" w:eastAsia="Times New Roman" w:hAnsi="Helvetica" w:cs="Helvetica"/>
          <w:color w:val="333333"/>
          <w:sz w:val="21"/>
          <w:szCs w:val="21"/>
        </w:rPr>
      </w:pPr>
      <w:ins w:id="610" w:author="Unknown">
        <w:r w:rsidRPr="00C30277">
          <w:rPr>
            <w:rFonts w:ascii="Helvetica" w:eastAsia="Times New Roman" w:hAnsi="Helvetica" w:cs="Helvetica"/>
            <w:color w:val="333333"/>
            <w:sz w:val="21"/>
            <w:szCs w:val="21"/>
          </w:rPr>
          <w:t>Let's get some understanding of the remote attribute used, so the very first parameter “</w:t>
        </w:r>
        <w:proofErr w:type="spellStart"/>
        <w:r w:rsidRPr="00C30277">
          <w:rPr>
            <w:rFonts w:ascii="Helvetica" w:eastAsia="Times New Roman" w:hAnsi="Helvetica" w:cs="Helvetica"/>
            <w:color w:val="333333"/>
            <w:sz w:val="21"/>
            <w:szCs w:val="21"/>
          </w:rPr>
          <w:t>CheckExistingEmail</w:t>
        </w:r>
        <w:proofErr w:type="spellEnd"/>
        <w:r w:rsidRPr="00C30277">
          <w:rPr>
            <w:rFonts w:ascii="Helvetica" w:eastAsia="Times New Roman" w:hAnsi="Helvetica" w:cs="Helvetica"/>
            <w:color w:val="333333"/>
            <w:sz w:val="21"/>
            <w:szCs w:val="21"/>
          </w:rPr>
          <w:t xml:space="preserve">” is the </w:t>
        </w:r>
        <w:proofErr w:type="spellStart"/>
        <w:r w:rsidRPr="00C30277">
          <w:rPr>
            <w:rFonts w:ascii="Helvetica" w:eastAsia="Times New Roman" w:hAnsi="Helvetica" w:cs="Helvetica"/>
            <w:color w:val="333333"/>
            <w:sz w:val="21"/>
            <w:szCs w:val="21"/>
          </w:rPr>
          <w:t>the</w:t>
        </w:r>
        <w:proofErr w:type="spellEnd"/>
        <w:r w:rsidRPr="00C30277">
          <w:rPr>
            <w:rFonts w:ascii="Helvetica" w:eastAsia="Times New Roman" w:hAnsi="Helvetica" w:cs="Helvetica"/>
            <w:color w:val="333333"/>
            <w:sz w:val="21"/>
            <w:szCs w:val="21"/>
          </w:rPr>
          <w:t xml:space="preserve"> name of the action. The second parameter “Home” is referred to as controller so to validate the input for the </w:t>
        </w:r>
        <w:proofErr w:type="spellStart"/>
        <w:r w:rsidRPr="00C30277">
          <w:rPr>
            <w:rFonts w:ascii="Helvetica" w:eastAsia="Times New Roman" w:hAnsi="Helvetica" w:cs="Helvetica"/>
            <w:color w:val="333333"/>
            <w:sz w:val="21"/>
            <w:szCs w:val="21"/>
          </w:rPr>
          <w:t>UserEmailAddress</w:t>
        </w:r>
        <w:proofErr w:type="spellEnd"/>
        <w:r w:rsidRPr="00C30277">
          <w:rPr>
            <w:rFonts w:ascii="Helvetica" w:eastAsia="Times New Roman" w:hAnsi="Helvetica" w:cs="Helvetica"/>
            <w:color w:val="333333"/>
            <w:sz w:val="21"/>
            <w:szCs w:val="21"/>
          </w:rPr>
          <w:t xml:space="preserve"> the “</w:t>
        </w:r>
        <w:proofErr w:type="spellStart"/>
        <w:r w:rsidRPr="00C30277">
          <w:rPr>
            <w:rFonts w:ascii="Helvetica" w:eastAsia="Times New Roman" w:hAnsi="Helvetica" w:cs="Helvetica"/>
            <w:color w:val="333333"/>
            <w:sz w:val="21"/>
            <w:szCs w:val="21"/>
          </w:rPr>
          <w:t>CheckExistingEmail</w:t>
        </w:r>
        <w:proofErr w:type="spellEnd"/>
        <w:r w:rsidRPr="00C30277">
          <w:rPr>
            <w:rFonts w:ascii="Helvetica" w:eastAsia="Times New Roman" w:hAnsi="Helvetica" w:cs="Helvetica"/>
            <w:color w:val="333333"/>
            <w:sz w:val="21"/>
            <w:szCs w:val="21"/>
          </w:rPr>
          <w:t>” action of the “Home” controller is called and the third parameter is the error message. Let's implement the “</w:t>
        </w:r>
        <w:proofErr w:type="spellStart"/>
        <w:r w:rsidRPr="00C30277">
          <w:rPr>
            <w:rFonts w:ascii="Helvetica" w:eastAsia="Times New Roman" w:hAnsi="Helvetica" w:cs="Helvetica"/>
            <w:color w:val="333333"/>
            <w:sz w:val="21"/>
            <w:szCs w:val="21"/>
          </w:rPr>
          <w:t>CheckExistingEmail</w:t>
        </w:r>
        <w:proofErr w:type="spellEnd"/>
        <w:r w:rsidRPr="00C30277">
          <w:rPr>
            <w:rFonts w:ascii="Helvetica" w:eastAsia="Times New Roman" w:hAnsi="Helvetica" w:cs="Helvetica"/>
            <w:color w:val="333333"/>
            <w:sz w:val="21"/>
            <w:szCs w:val="21"/>
          </w:rPr>
          <w:t>” action result in our home controller.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11" w:author="Unknown"/>
          <w:rFonts w:ascii="Consolas" w:eastAsia="Times New Roman" w:hAnsi="Consolas" w:cs="Consolas"/>
          <w:color w:val="C7254E"/>
          <w:sz w:val="18"/>
          <w:szCs w:val="18"/>
        </w:rPr>
      </w:pPr>
      <w:proofErr w:type="gramStart"/>
      <w:ins w:id="612" w:author="Unknown">
        <w:r w:rsidRPr="00C30277">
          <w:rPr>
            <w:rFonts w:ascii="Consolas" w:eastAsia="Times New Roman" w:hAnsi="Consolas" w:cs="Consolas"/>
            <w:color w:val="C7254E"/>
            <w:sz w:val="18"/>
            <w:szCs w:val="18"/>
          </w:rPr>
          <w:t>public</w:t>
        </w:r>
        <w:proofErr w:type="gram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ActionResult</w:t>
        </w:r>
        <w:proofErr w:type="spell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CheckExistingEmail</w:t>
        </w:r>
        <w:proofErr w:type="spellEnd"/>
        <w:r w:rsidRPr="00C30277">
          <w:rPr>
            <w:rFonts w:ascii="Consolas" w:eastAsia="Times New Roman" w:hAnsi="Consolas" w:cs="Consolas"/>
            <w:color w:val="C7254E"/>
            <w:sz w:val="18"/>
            <w:szCs w:val="18"/>
          </w:rPr>
          <w:t xml:space="preserve">(string </w:t>
        </w:r>
        <w:proofErr w:type="spellStart"/>
        <w:r w:rsidRPr="00C30277">
          <w:rPr>
            <w:rFonts w:ascii="Consolas" w:eastAsia="Times New Roman" w:hAnsi="Consolas" w:cs="Consolas"/>
            <w:color w:val="C7254E"/>
            <w:sz w:val="18"/>
            <w:szCs w:val="18"/>
          </w:rPr>
          <w:t>UserEmailAddress</w:t>
        </w:r>
        <w:proofErr w:type="spellEnd"/>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13"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14" w:author="Unknown"/>
          <w:rFonts w:ascii="Consolas" w:eastAsia="Times New Roman" w:hAnsi="Consolas" w:cs="Consolas"/>
          <w:color w:val="C7254E"/>
          <w:sz w:val="18"/>
          <w:szCs w:val="18"/>
        </w:rPr>
      </w:pPr>
      <w:ins w:id="615" w:author="Unknown">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16"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17" w:author="Unknown"/>
          <w:rFonts w:ascii="Consolas" w:eastAsia="Times New Roman" w:hAnsi="Consolas" w:cs="Consolas"/>
          <w:color w:val="C7254E"/>
          <w:sz w:val="18"/>
          <w:szCs w:val="18"/>
        </w:rPr>
      </w:pPr>
      <w:ins w:id="618" w:author="Unknown">
        <w:r w:rsidRPr="00C30277">
          <w:rPr>
            <w:rFonts w:ascii="Consolas" w:eastAsia="Times New Roman" w:hAnsi="Consolas" w:cs="Consolas"/>
            <w:color w:val="C7254E"/>
            <w:sz w:val="18"/>
            <w:szCs w:val="18"/>
          </w:rPr>
          <w:t xml:space="preserve">    </w:t>
        </w:r>
        <w:proofErr w:type="spellStart"/>
        <w:proofErr w:type="gramStart"/>
        <w:r w:rsidRPr="00C30277">
          <w:rPr>
            <w:rFonts w:ascii="Consolas" w:eastAsia="Times New Roman" w:hAnsi="Consolas" w:cs="Consolas"/>
            <w:color w:val="C7254E"/>
            <w:sz w:val="18"/>
            <w:szCs w:val="18"/>
          </w:rPr>
          <w:t>bool</w:t>
        </w:r>
        <w:proofErr w:type="spellEnd"/>
        <w:proofErr w:type="gram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ifEmailExist</w:t>
        </w:r>
        <w:proofErr w:type="spellEnd"/>
        <w:r w:rsidRPr="00C30277">
          <w:rPr>
            <w:rFonts w:ascii="Consolas" w:eastAsia="Times New Roman" w:hAnsi="Consolas" w:cs="Consolas"/>
            <w:color w:val="C7254E"/>
            <w:sz w:val="18"/>
            <w:szCs w:val="18"/>
          </w:rPr>
          <w:t xml:space="preserve"> = false;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19"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20" w:author="Unknown"/>
          <w:rFonts w:ascii="Consolas" w:eastAsia="Times New Roman" w:hAnsi="Consolas" w:cs="Consolas"/>
          <w:color w:val="C7254E"/>
          <w:sz w:val="18"/>
          <w:szCs w:val="18"/>
        </w:rPr>
      </w:pPr>
      <w:ins w:id="621"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try</w:t>
        </w:r>
        <w:proofErr w:type="gramEnd"/>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22"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23" w:author="Unknown"/>
          <w:rFonts w:ascii="Consolas" w:eastAsia="Times New Roman" w:hAnsi="Consolas" w:cs="Consolas"/>
          <w:color w:val="C7254E"/>
          <w:sz w:val="18"/>
          <w:szCs w:val="18"/>
        </w:rPr>
      </w:pPr>
      <w:ins w:id="624" w:author="Unknown">
        <w:r w:rsidRPr="00C30277">
          <w:rPr>
            <w:rFonts w:ascii="Consolas" w:eastAsia="Times New Roman" w:hAnsi="Consolas" w:cs="Consolas"/>
            <w:color w:val="C7254E"/>
            <w:sz w:val="18"/>
            <w:szCs w:val="18"/>
          </w:rPr>
          <w:t xml:space="preserve">    {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25"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26" w:author="Unknown"/>
          <w:rFonts w:ascii="Consolas" w:eastAsia="Times New Roman" w:hAnsi="Consolas" w:cs="Consolas"/>
          <w:color w:val="C7254E"/>
          <w:sz w:val="18"/>
          <w:szCs w:val="18"/>
        </w:rPr>
      </w:pPr>
      <w:ins w:id="627" w:author="Unknown">
        <w:r w:rsidRPr="00C30277">
          <w:rPr>
            <w:rFonts w:ascii="Consolas" w:eastAsia="Times New Roman" w:hAnsi="Consolas" w:cs="Consolas"/>
            <w:color w:val="C7254E"/>
            <w:sz w:val="18"/>
            <w:szCs w:val="18"/>
          </w:rPr>
          <w:t xml:space="preserve">        </w:t>
        </w:r>
        <w:proofErr w:type="spellStart"/>
        <w:proofErr w:type="gramStart"/>
        <w:r w:rsidRPr="00C30277">
          <w:rPr>
            <w:rFonts w:ascii="Consolas" w:eastAsia="Times New Roman" w:hAnsi="Consolas" w:cs="Consolas"/>
            <w:color w:val="C7254E"/>
            <w:sz w:val="18"/>
            <w:szCs w:val="18"/>
          </w:rPr>
          <w:t>ifEmailExist</w:t>
        </w:r>
        <w:proofErr w:type="spellEnd"/>
        <w:proofErr w:type="gramEnd"/>
        <w:r w:rsidRPr="00C30277">
          <w:rPr>
            <w:rFonts w:ascii="Consolas" w:eastAsia="Times New Roman" w:hAnsi="Consolas" w:cs="Consolas"/>
            <w:color w:val="C7254E"/>
            <w:sz w:val="18"/>
            <w:szCs w:val="18"/>
          </w:rPr>
          <w:t xml:space="preserve"> = </w:t>
        </w:r>
        <w:proofErr w:type="spellStart"/>
        <w:r w:rsidRPr="00C30277">
          <w:rPr>
            <w:rFonts w:ascii="Consolas" w:eastAsia="Times New Roman" w:hAnsi="Consolas" w:cs="Consolas"/>
            <w:color w:val="C7254E"/>
            <w:sz w:val="18"/>
            <w:szCs w:val="18"/>
          </w:rPr>
          <w:t>UserEmailAddress.Equals</w:t>
        </w:r>
        <w:proofErr w:type="spellEnd"/>
        <w:r w:rsidRPr="00C30277">
          <w:rPr>
            <w:rFonts w:ascii="Consolas" w:eastAsia="Times New Roman" w:hAnsi="Consolas" w:cs="Consolas"/>
            <w:color w:val="C7254E"/>
            <w:sz w:val="18"/>
            <w:szCs w:val="18"/>
          </w:rPr>
          <w:t xml:space="preserve">("mukeshknayak@gmail.com") ? </w:t>
        </w:r>
        <w:proofErr w:type="gramStart"/>
        <w:r w:rsidRPr="00C30277">
          <w:rPr>
            <w:rFonts w:ascii="Consolas" w:eastAsia="Times New Roman" w:hAnsi="Consolas" w:cs="Consolas"/>
            <w:color w:val="C7254E"/>
            <w:sz w:val="18"/>
            <w:szCs w:val="18"/>
          </w:rPr>
          <w:t>true :</w:t>
        </w:r>
        <w:proofErr w:type="gramEnd"/>
        <w:r w:rsidRPr="00C30277">
          <w:rPr>
            <w:rFonts w:ascii="Consolas" w:eastAsia="Times New Roman" w:hAnsi="Consolas" w:cs="Consolas"/>
            <w:color w:val="C7254E"/>
            <w:sz w:val="18"/>
            <w:szCs w:val="18"/>
          </w:rPr>
          <w:t xml:space="preserve"> false;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28"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29" w:author="Unknown"/>
          <w:rFonts w:ascii="Consolas" w:eastAsia="Times New Roman" w:hAnsi="Consolas" w:cs="Consolas"/>
          <w:color w:val="C7254E"/>
          <w:sz w:val="18"/>
          <w:szCs w:val="18"/>
        </w:rPr>
      </w:pPr>
      <w:ins w:id="630"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return</w:t>
        </w:r>
        <w:proofErr w:type="gram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Json</w:t>
        </w:r>
        <w:proofErr w:type="spellEnd"/>
        <w:r w:rsidRPr="00C30277">
          <w:rPr>
            <w:rFonts w:ascii="Consolas" w:eastAsia="Times New Roman" w:hAnsi="Consolas" w:cs="Consolas"/>
            <w:color w:val="C7254E"/>
            <w:sz w:val="18"/>
            <w:szCs w:val="18"/>
          </w:rPr>
          <w:t>(!</w:t>
        </w:r>
        <w:proofErr w:type="spellStart"/>
        <w:r w:rsidRPr="00C30277">
          <w:rPr>
            <w:rFonts w:ascii="Consolas" w:eastAsia="Times New Roman" w:hAnsi="Consolas" w:cs="Consolas"/>
            <w:color w:val="C7254E"/>
            <w:sz w:val="18"/>
            <w:szCs w:val="18"/>
          </w:rPr>
          <w:t>ifEmailExist</w:t>
        </w:r>
        <w:proofErr w:type="spell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JsonRequestBehavior.AllowGet</w:t>
        </w:r>
        <w:proofErr w:type="spellEnd"/>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31"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32" w:author="Unknown"/>
          <w:rFonts w:ascii="Consolas" w:eastAsia="Times New Roman" w:hAnsi="Consolas" w:cs="Consolas"/>
          <w:color w:val="C7254E"/>
          <w:sz w:val="18"/>
          <w:szCs w:val="18"/>
        </w:rPr>
      </w:pPr>
      <w:ins w:id="633" w:author="Unknown">
        <w:r w:rsidRPr="00C30277">
          <w:rPr>
            <w:rFonts w:ascii="Consolas" w:eastAsia="Times New Roman" w:hAnsi="Consolas" w:cs="Consolas"/>
            <w:color w:val="C7254E"/>
            <w:sz w:val="18"/>
            <w:szCs w:val="18"/>
          </w:rPr>
          <w:t xml:space="preserve">    } catch (Exception ex)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34"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35" w:author="Unknown"/>
          <w:rFonts w:ascii="Consolas" w:eastAsia="Times New Roman" w:hAnsi="Consolas" w:cs="Consolas"/>
          <w:color w:val="C7254E"/>
          <w:sz w:val="18"/>
          <w:szCs w:val="18"/>
        </w:rPr>
      </w:pPr>
      <w:ins w:id="636" w:author="Unknown">
        <w:r w:rsidRPr="00C30277">
          <w:rPr>
            <w:rFonts w:ascii="Consolas" w:eastAsia="Times New Roman" w:hAnsi="Consolas" w:cs="Consolas"/>
            <w:color w:val="C7254E"/>
            <w:sz w:val="18"/>
            <w:szCs w:val="18"/>
          </w:rPr>
          <w:t xml:space="preserve">    {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37"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38" w:author="Unknown"/>
          <w:rFonts w:ascii="Consolas" w:eastAsia="Times New Roman" w:hAnsi="Consolas" w:cs="Consolas"/>
          <w:color w:val="C7254E"/>
          <w:sz w:val="18"/>
          <w:szCs w:val="18"/>
        </w:rPr>
      </w:pPr>
      <w:ins w:id="639" w:author="Unknown">
        <w:r w:rsidRPr="00C30277">
          <w:rPr>
            <w:rFonts w:ascii="Consolas" w:eastAsia="Times New Roman" w:hAnsi="Consolas" w:cs="Consolas"/>
            <w:color w:val="C7254E"/>
            <w:sz w:val="18"/>
            <w:szCs w:val="18"/>
          </w:rPr>
          <w:t xml:space="preserve">        </w:t>
        </w:r>
        <w:proofErr w:type="gramStart"/>
        <w:r w:rsidRPr="00C30277">
          <w:rPr>
            <w:rFonts w:ascii="Consolas" w:eastAsia="Times New Roman" w:hAnsi="Consolas" w:cs="Consolas"/>
            <w:color w:val="C7254E"/>
            <w:sz w:val="18"/>
            <w:szCs w:val="18"/>
          </w:rPr>
          <w:t>return</w:t>
        </w:r>
        <w:proofErr w:type="gramEnd"/>
        <w:r w:rsidRPr="00C30277">
          <w:rPr>
            <w:rFonts w:ascii="Consolas" w:eastAsia="Times New Roman" w:hAnsi="Consolas" w:cs="Consolas"/>
            <w:color w:val="C7254E"/>
            <w:sz w:val="18"/>
            <w:szCs w:val="18"/>
          </w:rPr>
          <w:t xml:space="preserve"> </w:t>
        </w:r>
        <w:proofErr w:type="spellStart"/>
        <w:r w:rsidRPr="00C30277">
          <w:rPr>
            <w:rFonts w:ascii="Consolas" w:eastAsia="Times New Roman" w:hAnsi="Consolas" w:cs="Consolas"/>
            <w:color w:val="C7254E"/>
            <w:sz w:val="18"/>
            <w:szCs w:val="18"/>
          </w:rPr>
          <w:t>Json</w:t>
        </w:r>
        <w:proofErr w:type="spellEnd"/>
        <w:r w:rsidRPr="00C30277">
          <w:rPr>
            <w:rFonts w:ascii="Consolas" w:eastAsia="Times New Roman" w:hAnsi="Consolas" w:cs="Consolas"/>
            <w:color w:val="C7254E"/>
            <w:sz w:val="18"/>
            <w:szCs w:val="18"/>
          </w:rPr>
          <w:t xml:space="preserve">(false, </w:t>
        </w:r>
        <w:proofErr w:type="spellStart"/>
        <w:r w:rsidRPr="00C30277">
          <w:rPr>
            <w:rFonts w:ascii="Consolas" w:eastAsia="Times New Roman" w:hAnsi="Consolas" w:cs="Consolas"/>
            <w:color w:val="C7254E"/>
            <w:sz w:val="18"/>
            <w:szCs w:val="18"/>
          </w:rPr>
          <w:t>JsonRequestBehavior.AllowGet</w:t>
        </w:r>
        <w:proofErr w:type="spellEnd"/>
        <w:r w:rsidRPr="00C30277">
          <w:rPr>
            <w:rFonts w:ascii="Consolas" w:eastAsia="Times New Roman" w:hAnsi="Consolas" w:cs="Consolas"/>
            <w:color w:val="C7254E"/>
            <w:sz w:val="18"/>
            <w:szCs w:val="18"/>
          </w:rPr>
          <w:t xml:space="preserve">);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40"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41" w:author="Unknown"/>
          <w:rFonts w:ascii="Consolas" w:eastAsia="Times New Roman" w:hAnsi="Consolas" w:cs="Consolas"/>
          <w:color w:val="C7254E"/>
          <w:sz w:val="18"/>
          <w:szCs w:val="18"/>
        </w:rPr>
      </w:pPr>
      <w:ins w:id="642" w:author="Unknown">
        <w:r w:rsidRPr="00C30277">
          <w:rPr>
            <w:rFonts w:ascii="Consolas" w:eastAsia="Times New Roman" w:hAnsi="Consolas" w:cs="Consolas"/>
            <w:color w:val="C7254E"/>
            <w:sz w:val="18"/>
            <w:szCs w:val="18"/>
          </w:rPr>
          <w:t xml:space="preserve">    } </w:t>
        </w:r>
      </w:ins>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43" w:author="Unknown"/>
          <w:rFonts w:ascii="Consolas" w:eastAsia="Times New Roman" w:hAnsi="Consolas" w:cs="Consolas"/>
          <w:color w:val="C7254E"/>
          <w:sz w:val="18"/>
          <w:szCs w:val="18"/>
        </w:rPr>
      </w:pPr>
    </w:p>
    <w:p w:rsidR="00C30277" w:rsidRPr="00C30277" w:rsidRDefault="00C30277" w:rsidP="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rPr>
          <w:ins w:id="644" w:author="Unknown"/>
          <w:rFonts w:ascii="Consolas" w:eastAsia="Times New Roman" w:hAnsi="Consolas" w:cs="Consolas"/>
          <w:color w:val="333333"/>
          <w:sz w:val="20"/>
          <w:szCs w:val="20"/>
        </w:rPr>
      </w:pPr>
      <w:ins w:id="645" w:author="Unknown">
        <w:r w:rsidRPr="00C30277">
          <w:rPr>
            <w:rFonts w:ascii="Consolas" w:eastAsia="Times New Roman" w:hAnsi="Consolas" w:cs="Consolas"/>
            <w:color w:val="C7254E"/>
            <w:sz w:val="18"/>
            <w:szCs w:val="18"/>
          </w:rPr>
          <w:t xml:space="preserve">} </w:t>
        </w:r>
      </w:ins>
    </w:p>
    <w:p w:rsidR="00C30277" w:rsidRPr="00C30277" w:rsidRDefault="00C30277" w:rsidP="00C30277">
      <w:pPr>
        <w:spacing w:after="150" w:line="240" w:lineRule="auto"/>
        <w:contextualSpacing/>
        <w:rPr>
          <w:ins w:id="646" w:author="Unknown"/>
          <w:rFonts w:ascii="Helvetica" w:eastAsia="Times New Roman" w:hAnsi="Helvetica" w:cs="Helvetica"/>
          <w:color w:val="333333"/>
          <w:sz w:val="21"/>
          <w:szCs w:val="21"/>
        </w:rPr>
      </w:pPr>
      <w:ins w:id="647"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48"/>
        </w:numPr>
        <w:spacing w:before="100" w:beforeAutospacing="1" w:after="100" w:afterAutospacing="1" w:line="240" w:lineRule="auto"/>
        <w:contextualSpacing/>
        <w:rPr>
          <w:ins w:id="648" w:author="Unknown"/>
          <w:rFonts w:ascii="Helvetica" w:eastAsia="Times New Roman" w:hAnsi="Helvetica" w:cs="Helvetica"/>
          <w:color w:val="333333"/>
          <w:sz w:val="21"/>
          <w:szCs w:val="21"/>
        </w:rPr>
      </w:pPr>
      <w:ins w:id="649" w:author="Unknown">
        <w:r w:rsidRPr="00C30277">
          <w:rPr>
            <w:rFonts w:ascii="Helvetica" w:eastAsia="Times New Roman" w:hAnsi="Helvetica" w:cs="Helvetica"/>
            <w:b/>
            <w:bCs/>
            <w:color w:val="333333"/>
            <w:sz w:val="21"/>
          </w:rPr>
          <w:t>Explain Dependency Resolution?</w:t>
        </w:r>
      </w:ins>
    </w:p>
    <w:p w:rsidR="00C30277" w:rsidRPr="00C30277" w:rsidRDefault="00C30277" w:rsidP="00C30277">
      <w:pPr>
        <w:spacing w:after="150" w:line="240" w:lineRule="auto"/>
        <w:contextualSpacing/>
        <w:rPr>
          <w:ins w:id="650" w:author="Unknown"/>
          <w:rFonts w:ascii="Helvetica" w:eastAsia="Times New Roman" w:hAnsi="Helvetica" w:cs="Helvetica"/>
          <w:color w:val="333333"/>
          <w:sz w:val="21"/>
          <w:szCs w:val="21"/>
        </w:rPr>
      </w:pPr>
      <w:ins w:id="651" w:author="Unknown">
        <w:r w:rsidRPr="00C30277">
          <w:rPr>
            <w:rFonts w:ascii="Helvetica" w:eastAsia="Times New Roman" w:hAnsi="Helvetica" w:cs="Helvetica"/>
            <w:color w:val="333333"/>
            <w:sz w:val="21"/>
            <w:szCs w:val="21"/>
          </w:rPr>
          <w:t xml:space="preserve">Dependency Resolver again has been introduced in MVC3 and it is greatly simplified the use of dependency injection in your applications. </w:t>
        </w:r>
        <w:proofErr w:type="gramStart"/>
        <w:r w:rsidRPr="00C30277">
          <w:rPr>
            <w:rFonts w:ascii="Helvetica" w:eastAsia="Times New Roman" w:hAnsi="Helvetica" w:cs="Helvetica"/>
            <w:color w:val="333333"/>
            <w:sz w:val="21"/>
            <w:szCs w:val="21"/>
          </w:rPr>
          <w:t>This turn to be easier and useful for decoupling the application components and making them easier to test and more configurable.</w:t>
        </w:r>
        <w:proofErr w:type="gramEnd"/>
      </w:ins>
    </w:p>
    <w:p w:rsidR="00C30277" w:rsidRPr="00C30277" w:rsidRDefault="00C30277" w:rsidP="00C30277">
      <w:pPr>
        <w:spacing w:after="150" w:line="240" w:lineRule="auto"/>
        <w:contextualSpacing/>
        <w:rPr>
          <w:ins w:id="652" w:author="Unknown"/>
          <w:rFonts w:ascii="Helvetica" w:eastAsia="Times New Roman" w:hAnsi="Helvetica" w:cs="Helvetica"/>
          <w:color w:val="333333"/>
          <w:sz w:val="21"/>
          <w:szCs w:val="21"/>
        </w:rPr>
      </w:pPr>
      <w:ins w:id="653"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49"/>
        </w:numPr>
        <w:spacing w:before="100" w:beforeAutospacing="1" w:after="100" w:afterAutospacing="1" w:line="240" w:lineRule="auto"/>
        <w:contextualSpacing/>
        <w:rPr>
          <w:ins w:id="654" w:author="Unknown"/>
          <w:rFonts w:ascii="Helvetica" w:eastAsia="Times New Roman" w:hAnsi="Helvetica" w:cs="Helvetica"/>
          <w:color w:val="333333"/>
          <w:sz w:val="21"/>
          <w:szCs w:val="21"/>
        </w:rPr>
      </w:pPr>
      <w:ins w:id="655" w:author="Unknown">
        <w:r w:rsidRPr="00C30277">
          <w:rPr>
            <w:rFonts w:ascii="Helvetica" w:eastAsia="Times New Roman" w:hAnsi="Helvetica" w:cs="Helvetica"/>
            <w:b/>
            <w:bCs/>
            <w:color w:val="333333"/>
            <w:sz w:val="21"/>
          </w:rPr>
          <w:t xml:space="preserve">Explain </w:t>
        </w:r>
        <w:proofErr w:type="spellStart"/>
        <w:r w:rsidRPr="00C30277">
          <w:rPr>
            <w:rFonts w:ascii="Helvetica" w:eastAsia="Times New Roman" w:hAnsi="Helvetica" w:cs="Helvetica"/>
            <w:b/>
            <w:bCs/>
            <w:color w:val="333333"/>
            <w:sz w:val="21"/>
          </w:rPr>
          <w:t>Bundle.Config</w:t>
        </w:r>
        <w:proofErr w:type="spellEnd"/>
        <w:r w:rsidRPr="00C30277">
          <w:rPr>
            <w:rFonts w:ascii="Helvetica" w:eastAsia="Times New Roman" w:hAnsi="Helvetica" w:cs="Helvetica"/>
            <w:b/>
            <w:bCs/>
            <w:color w:val="333333"/>
            <w:sz w:val="21"/>
          </w:rPr>
          <w:t xml:space="preserve"> in MVC4?</w:t>
        </w:r>
      </w:ins>
    </w:p>
    <w:p w:rsidR="00C30277" w:rsidRPr="00C30277" w:rsidRDefault="00C30277" w:rsidP="00C30277">
      <w:pPr>
        <w:spacing w:after="150" w:line="240" w:lineRule="auto"/>
        <w:contextualSpacing/>
        <w:rPr>
          <w:ins w:id="656" w:author="Unknown"/>
          <w:rFonts w:ascii="Helvetica" w:eastAsia="Times New Roman" w:hAnsi="Helvetica" w:cs="Helvetica"/>
          <w:color w:val="333333"/>
          <w:sz w:val="21"/>
          <w:szCs w:val="21"/>
        </w:rPr>
      </w:pPr>
      <w:ins w:id="657" w:author="Unknown">
        <w:r w:rsidRPr="00C30277">
          <w:rPr>
            <w:rFonts w:ascii="Helvetica" w:eastAsia="Times New Roman" w:hAnsi="Helvetica" w:cs="Helvetica"/>
            <w:color w:val="333333"/>
            <w:sz w:val="21"/>
            <w:szCs w:val="21"/>
          </w:rPr>
          <w:t>"</w:t>
        </w:r>
        <w:proofErr w:type="spellStart"/>
        <w:r w:rsidRPr="00C30277">
          <w:rPr>
            <w:rFonts w:ascii="Helvetica" w:eastAsia="Times New Roman" w:hAnsi="Helvetica" w:cs="Helvetica"/>
            <w:color w:val="333333"/>
            <w:sz w:val="21"/>
            <w:szCs w:val="21"/>
          </w:rPr>
          <w:t>BundleConfig.cs</w:t>
        </w:r>
        <w:proofErr w:type="spellEnd"/>
        <w:r w:rsidRPr="00C30277">
          <w:rPr>
            <w:rFonts w:ascii="Helvetica" w:eastAsia="Times New Roman" w:hAnsi="Helvetica" w:cs="Helvetica"/>
            <w:color w:val="333333"/>
            <w:sz w:val="21"/>
            <w:szCs w:val="21"/>
          </w:rPr>
          <w:t xml:space="preserve">" in MVC4 is used to register the bundles by the bundling and </w:t>
        </w:r>
        <w:proofErr w:type="spellStart"/>
        <w:r w:rsidRPr="00C30277">
          <w:rPr>
            <w:rFonts w:ascii="Helvetica" w:eastAsia="Times New Roman" w:hAnsi="Helvetica" w:cs="Helvetica"/>
            <w:color w:val="333333"/>
            <w:sz w:val="21"/>
            <w:szCs w:val="21"/>
          </w:rPr>
          <w:t>minification</w:t>
        </w:r>
        <w:proofErr w:type="spellEnd"/>
        <w:r w:rsidRPr="00C30277">
          <w:rPr>
            <w:rFonts w:ascii="Helvetica" w:eastAsia="Times New Roman" w:hAnsi="Helvetica" w:cs="Helvetica"/>
            <w:color w:val="333333"/>
            <w:sz w:val="21"/>
            <w:szCs w:val="21"/>
          </w:rPr>
          <w:t xml:space="preserve"> system. Many bundles are added by default including </w:t>
        </w:r>
        <w:proofErr w:type="spellStart"/>
        <w:r w:rsidRPr="00C30277">
          <w:rPr>
            <w:rFonts w:ascii="Helvetica" w:eastAsia="Times New Roman" w:hAnsi="Helvetica" w:cs="Helvetica"/>
            <w:color w:val="333333"/>
            <w:sz w:val="21"/>
            <w:szCs w:val="21"/>
          </w:rPr>
          <w:t>jQuery</w:t>
        </w:r>
        <w:proofErr w:type="spellEnd"/>
        <w:r w:rsidRPr="00C30277">
          <w:rPr>
            <w:rFonts w:ascii="Helvetica" w:eastAsia="Times New Roman" w:hAnsi="Helvetica" w:cs="Helvetica"/>
            <w:color w:val="333333"/>
            <w:sz w:val="21"/>
            <w:szCs w:val="21"/>
          </w:rPr>
          <w:t xml:space="preserve"> libraries like - </w:t>
        </w:r>
        <w:proofErr w:type="spellStart"/>
        <w:r w:rsidRPr="00C30277">
          <w:rPr>
            <w:rFonts w:ascii="Helvetica" w:eastAsia="Times New Roman" w:hAnsi="Helvetica" w:cs="Helvetica"/>
            <w:color w:val="333333"/>
            <w:sz w:val="21"/>
            <w:szCs w:val="21"/>
          </w:rPr>
          <w:t>jquery.validate</w:t>
        </w:r>
        <w:proofErr w:type="spellEnd"/>
        <w:r w:rsidRPr="00C30277">
          <w:rPr>
            <w:rFonts w:ascii="Helvetica" w:eastAsia="Times New Roman" w:hAnsi="Helvetica" w:cs="Helvetica"/>
            <w:color w:val="333333"/>
            <w:sz w:val="21"/>
            <w:szCs w:val="21"/>
          </w:rPr>
          <w:t xml:space="preserve">, </w:t>
        </w:r>
        <w:proofErr w:type="spellStart"/>
        <w:r w:rsidRPr="00C30277">
          <w:rPr>
            <w:rFonts w:ascii="Helvetica" w:eastAsia="Times New Roman" w:hAnsi="Helvetica" w:cs="Helvetica"/>
            <w:color w:val="333333"/>
            <w:sz w:val="21"/>
            <w:szCs w:val="21"/>
          </w:rPr>
          <w:t>Modernizr</w:t>
        </w:r>
        <w:proofErr w:type="spellEnd"/>
        <w:r w:rsidRPr="00C30277">
          <w:rPr>
            <w:rFonts w:ascii="Helvetica" w:eastAsia="Times New Roman" w:hAnsi="Helvetica" w:cs="Helvetica"/>
            <w:color w:val="333333"/>
            <w:sz w:val="21"/>
            <w:szCs w:val="21"/>
          </w:rPr>
          <w:t>, and default CSS references.</w:t>
        </w:r>
      </w:ins>
    </w:p>
    <w:p w:rsidR="00C30277" w:rsidRPr="00C30277" w:rsidRDefault="00C30277" w:rsidP="00C30277">
      <w:pPr>
        <w:spacing w:after="150" w:line="240" w:lineRule="auto"/>
        <w:contextualSpacing/>
        <w:rPr>
          <w:ins w:id="658" w:author="Unknown"/>
          <w:rFonts w:ascii="Helvetica" w:eastAsia="Times New Roman" w:hAnsi="Helvetica" w:cs="Helvetica"/>
          <w:color w:val="333333"/>
          <w:sz w:val="21"/>
          <w:szCs w:val="21"/>
        </w:rPr>
      </w:pPr>
      <w:ins w:id="659" w:author="Unknown">
        <w:r w:rsidRPr="00C30277">
          <w:rPr>
            <w:rFonts w:ascii="Helvetica" w:eastAsia="Times New Roman" w:hAnsi="Helvetica" w:cs="Helvetica"/>
            <w:color w:val="333333"/>
            <w:sz w:val="21"/>
            <w:szCs w:val="21"/>
          </w:rPr>
          <w:t> </w:t>
        </w:r>
      </w:ins>
    </w:p>
    <w:p w:rsidR="00C30277" w:rsidRPr="00C30277" w:rsidRDefault="00C30277" w:rsidP="00C30277">
      <w:pPr>
        <w:numPr>
          <w:ilvl w:val="0"/>
          <w:numId w:val="50"/>
        </w:numPr>
        <w:spacing w:before="100" w:beforeAutospacing="1" w:after="100" w:afterAutospacing="1" w:line="240" w:lineRule="auto"/>
        <w:contextualSpacing/>
        <w:rPr>
          <w:ins w:id="660" w:author="Unknown"/>
          <w:rFonts w:ascii="Helvetica" w:eastAsia="Times New Roman" w:hAnsi="Helvetica" w:cs="Helvetica"/>
          <w:color w:val="333333"/>
          <w:sz w:val="21"/>
          <w:szCs w:val="21"/>
        </w:rPr>
      </w:pPr>
      <w:ins w:id="661" w:author="Unknown">
        <w:r w:rsidRPr="00C30277">
          <w:rPr>
            <w:rFonts w:ascii="Helvetica" w:eastAsia="Times New Roman" w:hAnsi="Helvetica" w:cs="Helvetica"/>
            <w:b/>
            <w:bCs/>
            <w:color w:val="333333"/>
            <w:sz w:val="21"/>
          </w:rPr>
          <w:t>What is the meaning of Unobtrusive JavaScript?</w:t>
        </w:r>
      </w:ins>
    </w:p>
    <w:p w:rsidR="00C30277" w:rsidRPr="00C30277" w:rsidRDefault="00C30277" w:rsidP="00C30277">
      <w:pPr>
        <w:spacing w:after="150" w:line="240" w:lineRule="auto"/>
        <w:contextualSpacing/>
        <w:rPr>
          <w:ins w:id="662" w:author="Unknown"/>
          <w:rFonts w:ascii="Helvetica" w:eastAsia="Times New Roman" w:hAnsi="Helvetica" w:cs="Helvetica"/>
          <w:color w:val="333333"/>
          <w:sz w:val="21"/>
          <w:szCs w:val="21"/>
        </w:rPr>
      </w:pPr>
      <w:ins w:id="663" w:author="Unknown">
        <w:r w:rsidRPr="00C30277">
          <w:rPr>
            <w:rFonts w:ascii="Helvetica" w:eastAsia="Times New Roman" w:hAnsi="Helvetica" w:cs="Helvetica"/>
            <w:color w:val="333333"/>
            <w:sz w:val="21"/>
            <w:szCs w:val="21"/>
          </w:rPr>
          <w:t xml:space="preserve">This is a general term that conveys a general philosophy, similar to the term REST (Representational State Transfer). Unobtrusive JavaScript doesn't </w:t>
        </w:r>
        <w:proofErr w:type="gramStart"/>
        <w:r w:rsidRPr="00C30277">
          <w:rPr>
            <w:rFonts w:ascii="Helvetica" w:eastAsia="Times New Roman" w:hAnsi="Helvetica" w:cs="Helvetica"/>
            <w:color w:val="333333"/>
            <w:sz w:val="21"/>
            <w:szCs w:val="21"/>
          </w:rPr>
          <w:t>intermix</w:t>
        </w:r>
        <w:proofErr w:type="gramEnd"/>
        <w:r w:rsidRPr="00C30277">
          <w:rPr>
            <w:rFonts w:ascii="Helvetica" w:eastAsia="Times New Roman" w:hAnsi="Helvetica" w:cs="Helvetica"/>
            <w:color w:val="333333"/>
            <w:sz w:val="21"/>
            <w:szCs w:val="21"/>
          </w:rPr>
          <w:t xml:space="preserve"> JavaScript code in your page markup.</w:t>
        </w:r>
      </w:ins>
    </w:p>
    <w:p w:rsidR="00C30277" w:rsidRPr="00C30277" w:rsidRDefault="00C30277" w:rsidP="00C30277">
      <w:pPr>
        <w:spacing w:after="150" w:line="240" w:lineRule="auto"/>
        <w:contextualSpacing/>
        <w:rPr>
          <w:ins w:id="664" w:author="Unknown"/>
          <w:rFonts w:ascii="Helvetica" w:eastAsia="Times New Roman" w:hAnsi="Helvetica" w:cs="Helvetica"/>
          <w:color w:val="333333"/>
          <w:sz w:val="21"/>
          <w:szCs w:val="21"/>
        </w:rPr>
      </w:pPr>
      <w:proofErr w:type="spellStart"/>
      <w:proofErr w:type="gramStart"/>
      <w:ins w:id="665" w:author="Unknown">
        <w:r w:rsidRPr="00C30277">
          <w:rPr>
            <w:rFonts w:ascii="Helvetica" w:eastAsia="Times New Roman" w:hAnsi="Helvetica" w:cs="Helvetica"/>
            <w:color w:val="333333"/>
            <w:sz w:val="21"/>
            <w:szCs w:val="21"/>
          </w:rPr>
          <w:t>Eg</w:t>
        </w:r>
        <w:proofErr w:type="spellEnd"/>
        <w:r w:rsidRPr="00C30277">
          <w:rPr>
            <w:rFonts w:ascii="Helvetica" w:eastAsia="Times New Roman" w:hAnsi="Helvetica" w:cs="Helvetica"/>
            <w:color w:val="333333"/>
            <w:sz w:val="21"/>
            <w:szCs w:val="21"/>
          </w:rPr>
          <w:t xml:space="preserve"> :</w:t>
        </w:r>
        <w:proofErr w:type="gramEnd"/>
        <w:r w:rsidRPr="00C30277">
          <w:rPr>
            <w:rFonts w:ascii="Helvetica" w:eastAsia="Times New Roman" w:hAnsi="Helvetica" w:cs="Helvetica"/>
            <w:color w:val="333333"/>
            <w:sz w:val="21"/>
            <w:szCs w:val="21"/>
          </w:rPr>
          <w:t xml:space="preserve"> Instead of using events like </w:t>
        </w:r>
        <w:proofErr w:type="spellStart"/>
        <w:r w:rsidRPr="00C30277">
          <w:rPr>
            <w:rFonts w:ascii="Helvetica" w:eastAsia="Times New Roman" w:hAnsi="Helvetica" w:cs="Helvetica"/>
            <w:color w:val="333333"/>
            <w:sz w:val="21"/>
            <w:szCs w:val="21"/>
          </w:rPr>
          <w:t>onclick</w:t>
        </w:r>
        <w:proofErr w:type="spellEnd"/>
        <w:r w:rsidRPr="00C30277">
          <w:rPr>
            <w:rFonts w:ascii="Helvetica" w:eastAsia="Times New Roman" w:hAnsi="Helvetica" w:cs="Helvetica"/>
            <w:color w:val="333333"/>
            <w:sz w:val="21"/>
            <w:szCs w:val="21"/>
          </w:rPr>
          <w:t xml:space="preserve"> and </w:t>
        </w:r>
        <w:proofErr w:type="spellStart"/>
        <w:r w:rsidRPr="00C30277">
          <w:rPr>
            <w:rFonts w:ascii="Helvetica" w:eastAsia="Times New Roman" w:hAnsi="Helvetica" w:cs="Helvetica"/>
            <w:color w:val="333333"/>
            <w:sz w:val="21"/>
            <w:szCs w:val="21"/>
          </w:rPr>
          <w:t>onsubmit</w:t>
        </w:r>
        <w:proofErr w:type="spellEnd"/>
        <w:r w:rsidRPr="00C30277">
          <w:rPr>
            <w:rFonts w:ascii="Helvetica" w:eastAsia="Times New Roman" w:hAnsi="Helvetica" w:cs="Helvetica"/>
            <w:color w:val="333333"/>
            <w:sz w:val="21"/>
            <w:szCs w:val="21"/>
          </w:rPr>
          <w:t>, the unobtrusive JavaScript attaches to elements by their ID or class based on the HTML5 data- attributes.</w:t>
        </w:r>
      </w:ins>
    </w:p>
    <w:p w:rsidR="00C30277" w:rsidRPr="00C30277" w:rsidRDefault="00C30277" w:rsidP="00C30277">
      <w:pPr>
        <w:spacing w:before="100" w:beforeAutospacing="1" w:after="100" w:afterAutospacing="1" w:line="240" w:lineRule="auto"/>
        <w:ind w:left="720"/>
        <w:contextualSpacing/>
        <w:rPr>
          <w:rFonts w:ascii="Helvetica" w:eastAsia="Times New Roman" w:hAnsi="Helvetica" w:cs="Helvetica"/>
          <w:color w:val="333333"/>
          <w:sz w:val="23"/>
          <w:szCs w:val="23"/>
        </w:rPr>
      </w:pPr>
    </w:p>
    <w:p w:rsidR="00C30277" w:rsidRPr="00C30277" w:rsidRDefault="00C30277" w:rsidP="00C30277">
      <w:pPr>
        <w:spacing w:after="150" w:line="240" w:lineRule="auto"/>
        <w:contextualSpacing/>
        <w:rPr>
          <w:rFonts w:ascii="Helvetica" w:eastAsia="Times New Roman" w:hAnsi="Helvetica" w:cs="Helvetica"/>
          <w:color w:val="333333"/>
          <w:sz w:val="21"/>
          <w:szCs w:val="21"/>
        </w:rPr>
      </w:pP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w:t>
      </w:r>
    </w:p>
    <w:p w:rsidR="00C30277" w:rsidRPr="00C30277" w:rsidRDefault="00C30277" w:rsidP="00C30277">
      <w:pPr>
        <w:spacing w:after="150" w:line="240" w:lineRule="auto"/>
        <w:contextualSpacing/>
        <w:rPr>
          <w:rFonts w:ascii="Helvetica" w:eastAsia="Times New Roman" w:hAnsi="Helvetica" w:cs="Helvetica"/>
          <w:color w:val="333333"/>
          <w:sz w:val="21"/>
          <w:szCs w:val="21"/>
        </w:rPr>
      </w:pPr>
      <w:r w:rsidRPr="00C30277">
        <w:rPr>
          <w:rFonts w:ascii="Helvetica" w:eastAsia="Times New Roman" w:hAnsi="Helvetica" w:cs="Helvetica"/>
          <w:color w:val="333333"/>
          <w:sz w:val="21"/>
          <w:szCs w:val="21"/>
        </w:rPr>
        <w:t> </w:t>
      </w:r>
    </w:p>
    <w:p w:rsidR="00C30277" w:rsidRPr="00C30277" w:rsidRDefault="00C30277" w:rsidP="00C30277">
      <w:pPr>
        <w:spacing w:before="100" w:beforeAutospacing="1" w:after="100" w:afterAutospacing="1" w:line="240" w:lineRule="auto"/>
        <w:ind w:left="720"/>
        <w:contextualSpacing/>
        <w:rPr>
          <w:rFonts w:ascii="Helvetica" w:eastAsia="Times New Roman" w:hAnsi="Helvetica" w:cs="Helvetica"/>
          <w:color w:val="333333"/>
          <w:sz w:val="23"/>
          <w:szCs w:val="23"/>
        </w:rPr>
      </w:pPr>
    </w:p>
    <w:p w:rsidR="00C30277" w:rsidRDefault="00C30277" w:rsidP="00C30277">
      <w:pPr>
        <w:spacing w:before="100" w:beforeAutospacing="1" w:after="100" w:afterAutospacing="1" w:line="240" w:lineRule="auto"/>
        <w:contextualSpacing/>
        <w:rPr>
          <w:rFonts w:ascii="Helvetica" w:eastAsia="Times New Roman" w:hAnsi="Helvetica" w:cs="Helvetica"/>
          <w:color w:val="333333"/>
          <w:sz w:val="23"/>
          <w:szCs w:val="23"/>
        </w:rPr>
      </w:pPr>
    </w:p>
    <w:p w:rsidR="00C30277" w:rsidRPr="00C30277" w:rsidRDefault="00C30277" w:rsidP="00C30277">
      <w:pPr>
        <w:spacing w:before="100" w:beforeAutospacing="1" w:after="100" w:afterAutospacing="1" w:line="240" w:lineRule="auto"/>
        <w:ind w:left="720"/>
        <w:contextualSpacing/>
        <w:rPr>
          <w:rFonts w:ascii="Helvetica" w:eastAsia="Times New Roman" w:hAnsi="Helvetica" w:cs="Helvetica"/>
          <w:color w:val="333333"/>
          <w:sz w:val="23"/>
          <w:szCs w:val="23"/>
        </w:rPr>
      </w:pPr>
    </w:p>
    <w:p w:rsidR="00C30277" w:rsidRDefault="00C30277" w:rsidP="00C30277">
      <w:pPr>
        <w:spacing w:line="240" w:lineRule="auto"/>
        <w:contextualSpacing/>
      </w:pPr>
    </w:p>
    <w:sectPr w:rsidR="00C30277" w:rsidSect="00AB15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2326B"/>
    <w:multiLevelType w:val="multilevel"/>
    <w:tmpl w:val="F38E14F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D5DBE"/>
    <w:multiLevelType w:val="multilevel"/>
    <w:tmpl w:val="28D0272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C656C7"/>
    <w:multiLevelType w:val="multilevel"/>
    <w:tmpl w:val="92041C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532982"/>
    <w:multiLevelType w:val="multilevel"/>
    <w:tmpl w:val="561CE92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253C30"/>
    <w:multiLevelType w:val="multilevel"/>
    <w:tmpl w:val="8376CF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BB1D91"/>
    <w:multiLevelType w:val="multilevel"/>
    <w:tmpl w:val="E13E85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0B3170"/>
    <w:multiLevelType w:val="multilevel"/>
    <w:tmpl w:val="CA72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3F6D6E"/>
    <w:multiLevelType w:val="multilevel"/>
    <w:tmpl w:val="CAD4A63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FC6A98"/>
    <w:multiLevelType w:val="multilevel"/>
    <w:tmpl w:val="0FB63D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DF6C6A"/>
    <w:multiLevelType w:val="multilevel"/>
    <w:tmpl w:val="E786A8F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F41012"/>
    <w:multiLevelType w:val="multilevel"/>
    <w:tmpl w:val="4DE83C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4F3BBD"/>
    <w:multiLevelType w:val="multilevel"/>
    <w:tmpl w:val="0CF6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575EBE"/>
    <w:multiLevelType w:val="multilevel"/>
    <w:tmpl w:val="F42E486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882493"/>
    <w:multiLevelType w:val="multilevel"/>
    <w:tmpl w:val="AD66C24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F16F13"/>
    <w:multiLevelType w:val="multilevel"/>
    <w:tmpl w:val="0BDE80D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FC56DC"/>
    <w:multiLevelType w:val="multilevel"/>
    <w:tmpl w:val="0156844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471BD4"/>
    <w:multiLevelType w:val="multilevel"/>
    <w:tmpl w:val="A636D82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3EC4060"/>
    <w:multiLevelType w:val="multilevel"/>
    <w:tmpl w:val="B63A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922A8A"/>
    <w:multiLevelType w:val="multilevel"/>
    <w:tmpl w:val="770EC1B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7A32A6"/>
    <w:multiLevelType w:val="multilevel"/>
    <w:tmpl w:val="7098F59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88532D"/>
    <w:multiLevelType w:val="multilevel"/>
    <w:tmpl w:val="449A13C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F5210A"/>
    <w:multiLevelType w:val="multilevel"/>
    <w:tmpl w:val="4C78E72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60745D"/>
    <w:multiLevelType w:val="multilevel"/>
    <w:tmpl w:val="D8F00DF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94F5D98"/>
    <w:multiLevelType w:val="multilevel"/>
    <w:tmpl w:val="DA1A9E6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BC538B0"/>
    <w:multiLevelType w:val="multilevel"/>
    <w:tmpl w:val="CA6888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E446F4"/>
    <w:multiLevelType w:val="multilevel"/>
    <w:tmpl w:val="87622A3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D010579"/>
    <w:multiLevelType w:val="multilevel"/>
    <w:tmpl w:val="62A8612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D343E20"/>
    <w:multiLevelType w:val="multilevel"/>
    <w:tmpl w:val="0E1A4E9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157721B"/>
    <w:multiLevelType w:val="multilevel"/>
    <w:tmpl w:val="99887A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2462C7B"/>
    <w:multiLevelType w:val="multilevel"/>
    <w:tmpl w:val="49CC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2B678E3"/>
    <w:multiLevelType w:val="multilevel"/>
    <w:tmpl w:val="E62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34445A3"/>
    <w:multiLevelType w:val="multilevel"/>
    <w:tmpl w:val="673E3B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5DB2EDA"/>
    <w:multiLevelType w:val="multilevel"/>
    <w:tmpl w:val="48B247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7112B95"/>
    <w:multiLevelType w:val="multilevel"/>
    <w:tmpl w:val="672C909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72F082C"/>
    <w:multiLevelType w:val="multilevel"/>
    <w:tmpl w:val="46FCC66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84F400E"/>
    <w:multiLevelType w:val="multilevel"/>
    <w:tmpl w:val="1BB0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1D01FF"/>
    <w:multiLevelType w:val="multilevel"/>
    <w:tmpl w:val="666CD87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EE44807"/>
    <w:multiLevelType w:val="multilevel"/>
    <w:tmpl w:val="145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01F75FF"/>
    <w:multiLevelType w:val="multilevel"/>
    <w:tmpl w:val="0A12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715BDB"/>
    <w:multiLevelType w:val="multilevel"/>
    <w:tmpl w:val="6B504A5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E872BB5"/>
    <w:multiLevelType w:val="multilevel"/>
    <w:tmpl w:val="14FA35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17A4B7D"/>
    <w:multiLevelType w:val="multilevel"/>
    <w:tmpl w:val="7204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3090C43"/>
    <w:multiLevelType w:val="multilevel"/>
    <w:tmpl w:val="4162C6A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4141179"/>
    <w:multiLevelType w:val="multilevel"/>
    <w:tmpl w:val="1902E2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1517F20"/>
    <w:multiLevelType w:val="multilevel"/>
    <w:tmpl w:val="6AD01FE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3136395"/>
    <w:multiLevelType w:val="multilevel"/>
    <w:tmpl w:val="1D36FA8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B46617"/>
    <w:multiLevelType w:val="multilevel"/>
    <w:tmpl w:val="7440214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A27777E"/>
    <w:multiLevelType w:val="multilevel"/>
    <w:tmpl w:val="CEC0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6F6E24"/>
    <w:multiLevelType w:val="multilevel"/>
    <w:tmpl w:val="6094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BF359D"/>
    <w:multiLevelType w:val="multilevel"/>
    <w:tmpl w:val="2034B35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9"/>
  </w:num>
  <w:num w:numId="3">
    <w:abstractNumId w:val="2"/>
  </w:num>
  <w:num w:numId="4">
    <w:abstractNumId w:val="43"/>
  </w:num>
  <w:num w:numId="5">
    <w:abstractNumId w:val="8"/>
  </w:num>
  <w:num w:numId="6">
    <w:abstractNumId w:val="6"/>
  </w:num>
  <w:num w:numId="7">
    <w:abstractNumId w:val="28"/>
  </w:num>
  <w:num w:numId="8">
    <w:abstractNumId w:val="37"/>
  </w:num>
  <w:num w:numId="9">
    <w:abstractNumId w:val="4"/>
  </w:num>
  <w:num w:numId="10">
    <w:abstractNumId w:val="40"/>
  </w:num>
  <w:num w:numId="11">
    <w:abstractNumId w:val="48"/>
  </w:num>
  <w:num w:numId="12">
    <w:abstractNumId w:val="31"/>
  </w:num>
  <w:num w:numId="13">
    <w:abstractNumId w:val="24"/>
  </w:num>
  <w:num w:numId="14">
    <w:abstractNumId w:val="5"/>
  </w:num>
  <w:num w:numId="15">
    <w:abstractNumId w:val="32"/>
  </w:num>
  <w:num w:numId="16">
    <w:abstractNumId w:val="34"/>
  </w:num>
  <w:num w:numId="17">
    <w:abstractNumId w:val="10"/>
  </w:num>
  <w:num w:numId="18">
    <w:abstractNumId w:val="30"/>
  </w:num>
  <w:num w:numId="19">
    <w:abstractNumId w:val="47"/>
  </w:num>
  <w:num w:numId="20">
    <w:abstractNumId w:val="41"/>
  </w:num>
  <w:num w:numId="21">
    <w:abstractNumId w:val="39"/>
  </w:num>
  <w:num w:numId="22">
    <w:abstractNumId w:val="0"/>
  </w:num>
  <w:num w:numId="23">
    <w:abstractNumId w:val="14"/>
  </w:num>
  <w:num w:numId="24">
    <w:abstractNumId w:val="15"/>
  </w:num>
  <w:num w:numId="25">
    <w:abstractNumId w:val="46"/>
  </w:num>
  <w:num w:numId="26">
    <w:abstractNumId w:val="20"/>
  </w:num>
  <w:num w:numId="27">
    <w:abstractNumId w:val="23"/>
  </w:num>
  <w:num w:numId="28">
    <w:abstractNumId w:val="22"/>
  </w:num>
  <w:num w:numId="29">
    <w:abstractNumId w:val="16"/>
  </w:num>
  <w:num w:numId="30">
    <w:abstractNumId w:val="11"/>
  </w:num>
  <w:num w:numId="31">
    <w:abstractNumId w:val="26"/>
  </w:num>
  <w:num w:numId="32">
    <w:abstractNumId w:val="36"/>
  </w:num>
  <w:num w:numId="33">
    <w:abstractNumId w:val="35"/>
  </w:num>
  <w:num w:numId="34">
    <w:abstractNumId w:val="7"/>
  </w:num>
  <w:num w:numId="35">
    <w:abstractNumId w:val="44"/>
  </w:num>
  <w:num w:numId="36">
    <w:abstractNumId w:val="18"/>
  </w:num>
  <w:num w:numId="37">
    <w:abstractNumId w:val="1"/>
  </w:num>
  <w:num w:numId="38">
    <w:abstractNumId w:val="49"/>
  </w:num>
  <w:num w:numId="39">
    <w:abstractNumId w:val="38"/>
  </w:num>
  <w:num w:numId="40">
    <w:abstractNumId w:val="27"/>
  </w:num>
  <w:num w:numId="41">
    <w:abstractNumId w:val="45"/>
  </w:num>
  <w:num w:numId="42">
    <w:abstractNumId w:val="13"/>
  </w:num>
  <w:num w:numId="43">
    <w:abstractNumId w:val="33"/>
  </w:num>
  <w:num w:numId="44">
    <w:abstractNumId w:val="21"/>
  </w:num>
  <w:num w:numId="45">
    <w:abstractNumId w:val="42"/>
  </w:num>
  <w:num w:numId="46">
    <w:abstractNumId w:val="19"/>
  </w:num>
  <w:num w:numId="47">
    <w:abstractNumId w:val="12"/>
  </w:num>
  <w:num w:numId="48">
    <w:abstractNumId w:val="3"/>
  </w:num>
  <w:num w:numId="49">
    <w:abstractNumId w:val="9"/>
  </w:num>
  <w:num w:numId="5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0277"/>
    <w:rsid w:val="004D42F6"/>
    <w:rsid w:val="00AB1505"/>
    <w:rsid w:val="00C302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0277"/>
    <w:rPr>
      <w:b/>
      <w:bCs/>
    </w:rPr>
  </w:style>
  <w:style w:type="paragraph" w:styleId="NormalWeb">
    <w:name w:val="Normal (Web)"/>
    <w:basedOn w:val="Normal"/>
    <w:uiPriority w:val="99"/>
    <w:unhideWhenUsed/>
    <w:rsid w:val="00C30277"/>
    <w:pPr>
      <w:spacing w:after="15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302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C30277"/>
    <w:rPr>
      <w:rFonts w:ascii="Consolas" w:eastAsia="Times New Roman" w:hAnsi="Consolas" w:cs="Consolas"/>
      <w:color w:val="333333"/>
      <w:sz w:val="20"/>
      <w:szCs w:val="20"/>
      <w:shd w:val="clear" w:color="auto" w:fill="F5F5F5"/>
    </w:rPr>
  </w:style>
</w:styles>
</file>

<file path=word/webSettings.xml><?xml version="1.0" encoding="utf-8"?>
<w:webSettings xmlns:r="http://schemas.openxmlformats.org/officeDocument/2006/relationships" xmlns:w="http://schemas.openxmlformats.org/wordprocessingml/2006/main">
  <w:divs>
    <w:div w:id="74056014">
      <w:bodyDiv w:val="1"/>
      <w:marLeft w:val="0"/>
      <w:marRight w:val="0"/>
      <w:marTop w:val="0"/>
      <w:marBottom w:val="0"/>
      <w:divBdr>
        <w:top w:val="none" w:sz="0" w:space="0" w:color="auto"/>
        <w:left w:val="none" w:sz="0" w:space="0" w:color="auto"/>
        <w:bottom w:val="none" w:sz="0" w:space="0" w:color="auto"/>
        <w:right w:val="none" w:sz="0" w:space="0" w:color="auto"/>
      </w:divBdr>
      <w:divsChild>
        <w:div w:id="2111118465">
          <w:marLeft w:val="0"/>
          <w:marRight w:val="0"/>
          <w:marTop w:val="0"/>
          <w:marBottom w:val="0"/>
          <w:divBdr>
            <w:top w:val="none" w:sz="0" w:space="0" w:color="auto"/>
            <w:left w:val="none" w:sz="0" w:space="0" w:color="auto"/>
            <w:bottom w:val="none" w:sz="0" w:space="0" w:color="auto"/>
            <w:right w:val="none" w:sz="0" w:space="0" w:color="auto"/>
          </w:divBdr>
          <w:divsChild>
            <w:div w:id="1133520471">
              <w:marLeft w:val="0"/>
              <w:marRight w:val="0"/>
              <w:marTop w:val="0"/>
              <w:marBottom w:val="0"/>
              <w:divBdr>
                <w:top w:val="none" w:sz="0" w:space="0" w:color="auto"/>
                <w:left w:val="none" w:sz="0" w:space="0" w:color="auto"/>
                <w:bottom w:val="none" w:sz="0" w:space="0" w:color="auto"/>
                <w:right w:val="none" w:sz="0" w:space="0" w:color="auto"/>
              </w:divBdr>
              <w:divsChild>
                <w:div w:id="298459717">
                  <w:marLeft w:val="0"/>
                  <w:marRight w:val="0"/>
                  <w:marTop w:val="0"/>
                  <w:marBottom w:val="0"/>
                  <w:divBdr>
                    <w:top w:val="none" w:sz="0" w:space="0" w:color="auto"/>
                    <w:left w:val="none" w:sz="0" w:space="0" w:color="auto"/>
                    <w:bottom w:val="none" w:sz="0" w:space="0" w:color="auto"/>
                    <w:right w:val="none" w:sz="0" w:space="0" w:color="auto"/>
                  </w:divBdr>
                  <w:divsChild>
                    <w:div w:id="220135644">
                      <w:marLeft w:val="0"/>
                      <w:marRight w:val="0"/>
                      <w:marTop w:val="0"/>
                      <w:marBottom w:val="0"/>
                      <w:divBdr>
                        <w:top w:val="none" w:sz="0" w:space="0" w:color="auto"/>
                        <w:left w:val="none" w:sz="0" w:space="0" w:color="auto"/>
                        <w:bottom w:val="none" w:sz="0" w:space="0" w:color="auto"/>
                        <w:right w:val="none" w:sz="0" w:space="0" w:color="auto"/>
                      </w:divBdr>
                      <w:divsChild>
                        <w:div w:id="1452243056">
                          <w:marLeft w:val="0"/>
                          <w:marRight w:val="0"/>
                          <w:marTop w:val="0"/>
                          <w:marBottom w:val="0"/>
                          <w:divBdr>
                            <w:top w:val="none" w:sz="0" w:space="0" w:color="auto"/>
                            <w:left w:val="none" w:sz="0" w:space="0" w:color="auto"/>
                            <w:bottom w:val="none" w:sz="0" w:space="0" w:color="auto"/>
                            <w:right w:val="none" w:sz="0" w:space="0" w:color="auto"/>
                          </w:divBdr>
                          <w:divsChild>
                            <w:div w:id="83677560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99327">
      <w:bodyDiv w:val="1"/>
      <w:marLeft w:val="0"/>
      <w:marRight w:val="0"/>
      <w:marTop w:val="0"/>
      <w:marBottom w:val="0"/>
      <w:divBdr>
        <w:top w:val="none" w:sz="0" w:space="0" w:color="auto"/>
        <w:left w:val="none" w:sz="0" w:space="0" w:color="auto"/>
        <w:bottom w:val="none" w:sz="0" w:space="0" w:color="auto"/>
        <w:right w:val="none" w:sz="0" w:space="0" w:color="auto"/>
      </w:divBdr>
      <w:divsChild>
        <w:div w:id="1526673261">
          <w:marLeft w:val="0"/>
          <w:marRight w:val="0"/>
          <w:marTop w:val="0"/>
          <w:marBottom w:val="0"/>
          <w:divBdr>
            <w:top w:val="none" w:sz="0" w:space="0" w:color="auto"/>
            <w:left w:val="none" w:sz="0" w:space="0" w:color="auto"/>
            <w:bottom w:val="none" w:sz="0" w:space="0" w:color="auto"/>
            <w:right w:val="none" w:sz="0" w:space="0" w:color="auto"/>
          </w:divBdr>
          <w:divsChild>
            <w:div w:id="1834642639">
              <w:marLeft w:val="0"/>
              <w:marRight w:val="0"/>
              <w:marTop w:val="0"/>
              <w:marBottom w:val="0"/>
              <w:divBdr>
                <w:top w:val="none" w:sz="0" w:space="0" w:color="auto"/>
                <w:left w:val="none" w:sz="0" w:space="0" w:color="auto"/>
                <w:bottom w:val="none" w:sz="0" w:space="0" w:color="auto"/>
                <w:right w:val="none" w:sz="0" w:space="0" w:color="auto"/>
              </w:divBdr>
              <w:divsChild>
                <w:div w:id="2138138634">
                  <w:marLeft w:val="0"/>
                  <w:marRight w:val="0"/>
                  <w:marTop w:val="0"/>
                  <w:marBottom w:val="0"/>
                  <w:divBdr>
                    <w:top w:val="none" w:sz="0" w:space="0" w:color="auto"/>
                    <w:left w:val="none" w:sz="0" w:space="0" w:color="auto"/>
                    <w:bottom w:val="none" w:sz="0" w:space="0" w:color="auto"/>
                    <w:right w:val="none" w:sz="0" w:space="0" w:color="auto"/>
                  </w:divBdr>
                  <w:divsChild>
                    <w:div w:id="547034080">
                      <w:marLeft w:val="0"/>
                      <w:marRight w:val="0"/>
                      <w:marTop w:val="0"/>
                      <w:marBottom w:val="0"/>
                      <w:divBdr>
                        <w:top w:val="none" w:sz="0" w:space="0" w:color="auto"/>
                        <w:left w:val="none" w:sz="0" w:space="0" w:color="auto"/>
                        <w:bottom w:val="none" w:sz="0" w:space="0" w:color="auto"/>
                        <w:right w:val="none" w:sz="0" w:space="0" w:color="auto"/>
                      </w:divBdr>
                      <w:divsChild>
                        <w:div w:id="198008055">
                          <w:marLeft w:val="0"/>
                          <w:marRight w:val="0"/>
                          <w:marTop w:val="0"/>
                          <w:marBottom w:val="0"/>
                          <w:divBdr>
                            <w:top w:val="none" w:sz="0" w:space="0" w:color="auto"/>
                            <w:left w:val="none" w:sz="0" w:space="0" w:color="auto"/>
                            <w:bottom w:val="none" w:sz="0" w:space="0" w:color="auto"/>
                            <w:right w:val="none" w:sz="0" w:space="0" w:color="auto"/>
                          </w:divBdr>
                          <w:divsChild>
                            <w:div w:id="64107822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517910">
      <w:bodyDiv w:val="1"/>
      <w:marLeft w:val="0"/>
      <w:marRight w:val="0"/>
      <w:marTop w:val="0"/>
      <w:marBottom w:val="0"/>
      <w:divBdr>
        <w:top w:val="none" w:sz="0" w:space="0" w:color="auto"/>
        <w:left w:val="none" w:sz="0" w:space="0" w:color="auto"/>
        <w:bottom w:val="none" w:sz="0" w:space="0" w:color="auto"/>
        <w:right w:val="none" w:sz="0" w:space="0" w:color="auto"/>
      </w:divBdr>
      <w:divsChild>
        <w:div w:id="1227766945">
          <w:marLeft w:val="0"/>
          <w:marRight w:val="0"/>
          <w:marTop w:val="0"/>
          <w:marBottom w:val="0"/>
          <w:divBdr>
            <w:top w:val="none" w:sz="0" w:space="0" w:color="auto"/>
            <w:left w:val="none" w:sz="0" w:space="0" w:color="auto"/>
            <w:bottom w:val="none" w:sz="0" w:space="0" w:color="auto"/>
            <w:right w:val="none" w:sz="0" w:space="0" w:color="auto"/>
          </w:divBdr>
          <w:divsChild>
            <w:div w:id="1440756121">
              <w:marLeft w:val="0"/>
              <w:marRight w:val="0"/>
              <w:marTop w:val="0"/>
              <w:marBottom w:val="0"/>
              <w:divBdr>
                <w:top w:val="none" w:sz="0" w:space="0" w:color="auto"/>
                <w:left w:val="none" w:sz="0" w:space="0" w:color="auto"/>
                <w:bottom w:val="none" w:sz="0" w:space="0" w:color="auto"/>
                <w:right w:val="none" w:sz="0" w:space="0" w:color="auto"/>
              </w:divBdr>
              <w:divsChild>
                <w:div w:id="632058707">
                  <w:marLeft w:val="0"/>
                  <w:marRight w:val="0"/>
                  <w:marTop w:val="0"/>
                  <w:marBottom w:val="0"/>
                  <w:divBdr>
                    <w:top w:val="none" w:sz="0" w:space="0" w:color="auto"/>
                    <w:left w:val="none" w:sz="0" w:space="0" w:color="auto"/>
                    <w:bottom w:val="none" w:sz="0" w:space="0" w:color="auto"/>
                    <w:right w:val="none" w:sz="0" w:space="0" w:color="auto"/>
                  </w:divBdr>
                  <w:divsChild>
                    <w:div w:id="595870509">
                      <w:marLeft w:val="0"/>
                      <w:marRight w:val="0"/>
                      <w:marTop w:val="0"/>
                      <w:marBottom w:val="0"/>
                      <w:divBdr>
                        <w:top w:val="none" w:sz="0" w:space="0" w:color="auto"/>
                        <w:left w:val="none" w:sz="0" w:space="0" w:color="auto"/>
                        <w:bottom w:val="none" w:sz="0" w:space="0" w:color="auto"/>
                        <w:right w:val="none" w:sz="0" w:space="0" w:color="auto"/>
                      </w:divBdr>
                      <w:divsChild>
                        <w:div w:id="363529074">
                          <w:marLeft w:val="0"/>
                          <w:marRight w:val="0"/>
                          <w:marTop w:val="0"/>
                          <w:marBottom w:val="0"/>
                          <w:divBdr>
                            <w:top w:val="none" w:sz="0" w:space="0" w:color="auto"/>
                            <w:left w:val="none" w:sz="0" w:space="0" w:color="auto"/>
                            <w:bottom w:val="none" w:sz="0" w:space="0" w:color="auto"/>
                            <w:right w:val="none" w:sz="0" w:space="0" w:color="auto"/>
                          </w:divBdr>
                          <w:divsChild>
                            <w:div w:id="13151869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832801">
      <w:bodyDiv w:val="1"/>
      <w:marLeft w:val="0"/>
      <w:marRight w:val="0"/>
      <w:marTop w:val="0"/>
      <w:marBottom w:val="0"/>
      <w:divBdr>
        <w:top w:val="none" w:sz="0" w:space="0" w:color="auto"/>
        <w:left w:val="none" w:sz="0" w:space="0" w:color="auto"/>
        <w:bottom w:val="none" w:sz="0" w:space="0" w:color="auto"/>
        <w:right w:val="none" w:sz="0" w:space="0" w:color="auto"/>
      </w:divBdr>
      <w:divsChild>
        <w:div w:id="1392343783">
          <w:marLeft w:val="0"/>
          <w:marRight w:val="0"/>
          <w:marTop w:val="0"/>
          <w:marBottom w:val="0"/>
          <w:divBdr>
            <w:top w:val="none" w:sz="0" w:space="0" w:color="auto"/>
            <w:left w:val="none" w:sz="0" w:space="0" w:color="auto"/>
            <w:bottom w:val="none" w:sz="0" w:space="0" w:color="auto"/>
            <w:right w:val="none" w:sz="0" w:space="0" w:color="auto"/>
          </w:divBdr>
          <w:divsChild>
            <w:div w:id="682514450">
              <w:marLeft w:val="0"/>
              <w:marRight w:val="0"/>
              <w:marTop w:val="0"/>
              <w:marBottom w:val="0"/>
              <w:divBdr>
                <w:top w:val="none" w:sz="0" w:space="0" w:color="auto"/>
                <w:left w:val="none" w:sz="0" w:space="0" w:color="auto"/>
                <w:bottom w:val="none" w:sz="0" w:space="0" w:color="auto"/>
                <w:right w:val="none" w:sz="0" w:space="0" w:color="auto"/>
              </w:divBdr>
              <w:divsChild>
                <w:div w:id="1995448296">
                  <w:marLeft w:val="0"/>
                  <w:marRight w:val="0"/>
                  <w:marTop w:val="0"/>
                  <w:marBottom w:val="0"/>
                  <w:divBdr>
                    <w:top w:val="none" w:sz="0" w:space="0" w:color="auto"/>
                    <w:left w:val="none" w:sz="0" w:space="0" w:color="auto"/>
                    <w:bottom w:val="none" w:sz="0" w:space="0" w:color="auto"/>
                    <w:right w:val="none" w:sz="0" w:space="0" w:color="auto"/>
                  </w:divBdr>
                  <w:divsChild>
                    <w:div w:id="1082137872">
                      <w:marLeft w:val="0"/>
                      <w:marRight w:val="0"/>
                      <w:marTop w:val="0"/>
                      <w:marBottom w:val="0"/>
                      <w:divBdr>
                        <w:top w:val="none" w:sz="0" w:space="0" w:color="auto"/>
                        <w:left w:val="none" w:sz="0" w:space="0" w:color="auto"/>
                        <w:bottom w:val="none" w:sz="0" w:space="0" w:color="auto"/>
                        <w:right w:val="none" w:sz="0" w:space="0" w:color="auto"/>
                      </w:divBdr>
                      <w:divsChild>
                        <w:div w:id="832918352">
                          <w:marLeft w:val="0"/>
                          <w:marRight w:val="0"/>
                          <w:marTop w:val="0"/>
                          <w:marBottom w:val="0"/>
                          <w:divBdr>
                            <w:top w:val="none" w:sz="0" w:space="0" w:color="auto"/>
                            <w:left w:val="none" w:sz="0" w:space="0" w:color="auto"/>
                            <w:bottom w:val="none" w:sz="0" w:space="0" w:color="auto"/>
                            <w:right w:val="none" w:sz="0" w:space="0" w:color="auto"/>
                          </w:divBdr>
                          <w:divsChild>
                            <w:div w:id="77471317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184030">
      <w:bodyDiv w:val="1"/>
      <w:marLeft w:val="0"/>
      <w:marRight w:val="0"/>
      <w:marTop w:val="0"/>
      <w:marBottom w:val="0"/>
      <w:divBdr>
        <w:top w:val="none" w:sz="0" w:space="0" w:color="auto"/>
        <w:left w:val="none" w:sz="0" w:space="0" w:color="auto"/>
        <w:bottom w:val="none" w:sz="0" w:space="0" w:color="auto"/>
        <w:right w:val="none" w:sz="0" w:space="0" w:color="auto"/>
      </w:divBdr>
      <w:divsChild>
        <w:div w:id="523178980">
          <w:marLeft w:val="0"/>
          <w:marRight w:val="0"/>
          <w:marTop w:val="0"/>
          <w:marBottom w:val="0"/>
          <w:divBdr>
            <w:top w:val="none" w:sz="0" w:space="0" w:color="auto"/>
            <w:left w:val="none" w:sz="0" w:space="0" w:color="auto"/>
            <w:bottom w:val="none" w:sz="0" w:space="0" w:color="auto"/>
            <w:right w:val="none" w:sz="0" w:space="0" w:color="auto"/>
          </w:divBdr>
          <w:divsChild>
            <w:div w:id="1680348662">
              <w:marLeft w:val="0"/>
              <w:marRight w:val="0"/>
              <w:marTop w:val="0"/>
              <w:marBottom w:val="0"/>
              <w:divBdr>
                <w:top w:val="none" w:sz="0" w:space="0" w:color="auto"/>
                <w:left w:val="none" w:sz="0" w:space="0" w:color="auto"/>
                <w:bottom w:val="none" w:sz="0" w:space="0" w:color="auto"/>
                <w:right w:val="none" w:sz="0" w:space="0" w:color="auto"/>
              </w:divBdr>
              <w:divsChild>
                <w:div w:id="81025199">
                  <w:marLeft w:val="0"/>
                  <w:marRight w:val="0"/>
                  <w:marTop w:val="0"/>
                  <w:marBottom w:val="0"/>
                  <w:divBdr>
                    <w:top w:val="none" w:sz="0" w:space="0" w:color="auto"/>
                    <w:left w:val="none" w:sz="0" w:space="0" w:color="auto"/>
                    <w:bottom w:val="none" w:sz="0" w:space="0" w:color="auto"/>
                    <w:right w:val="none" w:sz="0" w:space="0" w:color="auto"/>
                  </w:divBdr>
                  <w:divsChild>
                    <w:div w:id="1510097511">
                      <w:marLeft w:val="0"/>
                      <w:marRight w:val="0"/>
                      <w:marTop w:val="0"/>
                      <w:marBottom w:val="0"/>
                      <w:divBdr>
                        <w:top w:val="none" w:sz="0" w:space="0" w:color="auto"/>
                        <w:left w:val="none" w:sz="0" w:space="0" w:color="auto"/>
                        <w:bottom w:val="none" w:sz="0" w:space="0" w:color="auto"/>
                        <w:right w:val="none" w:sz="0" w:space="0" w:color="auto"/>
                      </w:divBdr>
                      <w:divsChild>
                        <w:div w:id="229968298">
                          <w:marLeft w:val="0"/>
                          <w:marRight w:val="0"/>
                          <w:marTop w:val="0"/>
                          <w:marBottom w:val="0"/>
                          <w:divBdr>
                            <w:top w:val="none" w:sz="0" w:space="0" w:color="auto"/>
                            <w:left w:val="none" w:sz="0" w:space="0" w:color="auto"/>
                            <w:bottom w:val="none" w:sz="0" w:space="0" w:color="auto"/>
                            <w:right w:val="none" w:sz="0" w:space="0" w:color="auto"/>
                          </w:divBdr>
                          <w:divsChild>
                            <w:div w:id="185330102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48853">
      <w:bodyDiv w:val="1"/>
      <w:marLeft w:val="0"/>
      <w:marRight w:val="0"/>
      <w:marTop w:val="0"/>
      <w:marBottom w:val="0"/>
      <w:divBdr>
        <w:top w:val="none" w:sz="0" w:space="0" w:color="auto"/>
        <w:left w:val="none" w:sz="0" w:space="0" w:color="auto"/>
        <w:bottom w:val="none" w:sz="0" w:space="0" w:color="auto"/>
        <w:right w:val="none" w:sz="0" w:space="0" w:color="auto"/>
      </w:divBdr>
      <w:divsChild>
        <w:div w:id="468017139">
          <w:marLeft w:val="0"/>
          <w:marRight w:val="0"/>
          <w:marTop w:val="0"/>
          <w:marBottom w:val="0"/>
          <w:divBdr>
            <w:top w:val="none" w:sz="0" w:space="0" w:color="auto"/>
            <w:left w:val="none" w:sz="0" w:space="0" w:color="auto"/>
            <w:bottom w:val="none" w:sz="0" w:space="0" w:color="auto"/>
            <w:right w:val="none" w:sz="0" w:space="0" w:color="auto"/>
          </w:divBdr>
          <w:divsChild>
            <w:div w:id="657730430">
              <w:marLeft w:val="0"/>
              <w:marRight w:val="0"/>
              <w:marTop w:val="0"/>
              <w:marBottom w:val="0"/>
              <w:divBdr>
                <w:top w:val="none" w:sz="0" w:space="0" w:color="auto"/>
                <w:left w:val="none" w:sz="0" w:space="0" w:color="auto"/>
                <w:bottom w:val="none" w:sz="0" w:space="0" w:color="auto"/>
                <w:right w:val="none" w:sz="0" w:space="0" w:color="auto"/>
              </w:divBdr>
              <w:divsChild>
                <w:div w:id="17702922">
                  <w:marLeft w:val="0"/>
                  <w:marRight w:val="0"/>
                  <w:marTop w:val="0"/>
                  <w:marBottom w:val="0"/>
                  <w:divBdr>
                    <w:top w:val="none" w:sz="0" w:space="0" w:color="auto"/>
                    <w:left w:val="none" w:sz="0" w:space="0" w:color="auto"/>
                    <w:bottom w:val="none" w:sz="0" w:space="0" w:color="auto"/>
                    <w:right w:val="none" w:sz="0" w:space="0" w:color="auto"/>
                  </w:divBdr>
                  <w:divsChild>
                    <w:div w:id="1213271414">
                      <w:marLeft w:val="0"/>
                      <w:marRight w:val="0"/>
                      <w:marTop w:val="0"/>
                      <w:marBottom w:val="0"/>
                      <w:divBdr>
                        <w:top w:val="none" w:sz="0" w:space="0" w:color="auto"/>
                        <w:left w:val="none" w:sz="0" w:space="0" w:color="auto"/>
                        <w:bottom w:val="none" w:sz="0" w:space="0" w:color="auto"/>
                        <w:right w:val="none" w:sz="0" w:space="0" w:color="auto"/>
                      </w:divBdr>
                      <w:divsChild>
                        <w:div w:id="1007169698">
                          <w:marLeft w:val="0"/>
                          <w:marRight w:val="0"/>
                          <w:marTop w:val="0"/>
                          <w:marBottom w:val="0"/>
                          <w:divBdr>
                            <w:top w:val="none" w:sz="0" w:space="0" w:color="auto"/>
                            <w:left w:val="none" w:sz="0" w:space="0" w:color="auto"/>
                            <w:bottom w:val="none" w:sz="0" w:space="0" w:color="auto"/>
                            <w:right w:val="none" w:sz="0" w:space="0" w:color="auto"/>
                          </w:divBdr>
                          <w:divsChild>
                            <w:div w:id="7610748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279619">
      <w:bodyDiv w:val="1"/>
      <w:marLeft w:val="0"/>
      <w:marRight w:val="0"/>
      <w:marTop w:val="0"/>
      <w:marBottom w:val="0"/>
      <w:divBdr>
        <w:top w:val="none" w:sz="0" w:space="0" w:color="auto"/>
        <w:left w:val="none" w:sz="0" w:space="0" w:color="auto"/>
        <w:bottom w:val="none" w:sz="0" w:space="0" w:color="auto"/>
        <w:right w:val="none" w:sz="0" w:space="0" w:color="auto"/>
      </w:divBdr>
      <w:divsChild>
        <w:div w:id="535776472">
          <w:marLeft w:val="0"/>
          <w:marRight w:val="0"/>
          <w:marTop w:val="0"/>
          <w:marBottom w:val="0"/>
          <w:divBdr>
            <w:top w:val="none" w:sz="0" w:space="0" w:color="auto"/>
            <w:left w:val="none" w:sz="0" w:space="0" w:color="auto"/>
            <w:bottom w:val="none" w:sz="0" w:space="0" w:color="auto"/>
            <w:right w:val="none" w:sz="0" w:space="0" w:color="auto"/>
          </w:divBdr>
          <w:divsChild>
            <w:div w:id="252855685">
              <w:marLeft w:val="0"/>
              <w:marRight w:val="0"/>
              <w:marTop w:val="0"/>
              <w:marBottom w:val="0"/>
              <w:divBdr>
                <w:top w:val="none" w:sz="0" w:space="0" w:color="auto"/>
                <w:left w:val="none" w:sz="0" w:space="0" w:color="auto"/>
                <w:bottom w:val="none" w:sz="0" w:space="0" w:color="auto"/>
                <w:right w:val="none" w:sz="0" w:space="0" w:color="auto"/>
              </w:divBdr>
              <w:divsChild>
                <w:div w:id="506022821">
                  <w:marLeft w:val="0"/>
                  <w:marRight w:val="0"/>
                  <w:marTop w:val="0"/>
                  <w:marBottom w:val="0"/>
                  <w:divBdr>
                    <w:top w:val="none" w:sz="0" w:space="0" w:color="auto"/>
                    <w:left w:val="none" w:sz="0" w:space="0" w:color="auto"/>
                    <w:bottom w:val="none" w:sz="0" w:space="0" w:color="auto"/>
                    <w:right w:val="none" w:sz="0" w:space="0" w:color="auto"/>
                  </w:divBdr>
                  <w:divsChild>
                    <w:div w:id="858471369">
                      <w:marLeft w:val="0"/>
                      <w:marRight w:val="0"/>
                      <w:marTop w:val="0"/>
                      <w:marBottom w:val="0"/>
                      <w:divBdr>
                        <w:top w:val="none" w:sz="0" w:space="0" w:color="auto"/>
                        <w:left w:val="none" w:sz="0" w:space="0" w:color="auto"/>
                        <w:bottom w:val="none" w:sz="0" w:space="0" w:color="auto"/>
                        <w:right w:val="none" w:sz="0" w:space="0" w:color="auto"/>
                      </w:divBdr>
                      <w:divsChild>
                        <w:div w:id="956180788">
                          <w:marLeft w:val="0"/>
                          <w:marRight w:val="0"/>
                          <w:marTop w:val="0"/>
                          <w:marBottom w:val="0"/>
                          <w:divBdr>
                            <w:top w:val="none" w:sz="0" w:space="0" w:color="auto"/>
                            <w:left w:val="none" w:sz="0" w:space="0" w:color="auto"/>
                            <w:bottom w:val="none" w:sz="0" w:space="0" w:color="auto"/>
                            <w:right w:val="none" w:sz="0" w:space="0" w:color="auto"/>
                          </w:divBdr>
                          <w:divsChild>
                            <w:div w:id="6447439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850855">
      <w:bodyDiv w:val="1"/>
      <w:marLeft w:val="0"/>
      <w:marRight w:val="0"/>
      <w:marTop w:val="0"/>
      <w:marBottom w:val="0"/>
      <w:divBdr>
        <w:top w:val="none" w:sz="0" w:space="0" w:color="auto"/>
        <w:left w:val="none" w:sz="0" w:space="0" w:color="auto"/>
        <w:bottom w:val="none" w:sz="0" w:space="0" w:color="auto"/>
        <w:right w:val="none" w:sz="0" w:space="0" w:color="auto"/>
      </w:divBdr>
      <w:divsChild>
        <w:div w:id="1124616168">
          <w:marLeft w:val="0"/>
          <w:marRight w:val="0"/>
          <w:marTop w:val="0"/>
          <w:marBottom w:val="0"/>
          <w:divBdr>
            <w:top w:val="none" w:sz="0" w:space="0" w:color="auto"/>
            <w:left w:val="none" w:sz="0" w:space="0" w:color="auto"/>
            <w:bottom w:val="none" w:sz="0" w:space="0" w:color="auto"/>
            <w:right w:val="none" w:sz="0" w:space="0" w:color="auto"/>
          </w:divBdr>
          <w:divsChild>
            <w:div w:id="1242566041">
              <w:marLeft w:val="0"/>
              <w:marRight w:val="0"/>
              <w:marTop w:val="0"/>
              <w:marBottom w:val="0"/>
              <w:divBdr>
                <w:top w:val="none" w:sz="0" w:space="0" w:color="auto"/>
                <w:left w:val="none" w:sz="0" w:space="0" w:color="auto"/>
                <w:bottom w:val="none" w:sz="0" w:space="0" w:color="auto"/>
                <w:right w:val="none" w:sz="0" w:space="0" w:color="auto"/>
              </w:divBdr>
              <w:divsChild>
                <w:div w:id="28532034">
                  <w:marLeft w:val="0"/>
                  <w:marRight w:val="0"/>
                  <w:marTop w:val="0"/>
                  <w:marBottom w:val="0"/>
                  <w:divBdr>
                    <w:top w:val="none" w:sz="0" w:space="0" w:color="auto"/>
                    <w:left w:val="none" w:sz="0" w:space="0" w:color="auto"/>
                    <w:bottom w:val="none" w:sz="0" w:space="0" w:color="auto"/>
                    <w:right w:val="none" w:sz="0" w:space="0" w:color="auto"/>
                  </w:divBdr>
                  <w:divsChild>
                    <w:div w:id="587622661">
                      <w:marLeft w:val="0"/>
                      <w:marRight w:val="0"/>
                      <w:marTop w:val="0"/>
                      <w:marBottom w:val="0"/>
                      <w:divBdr>
                        <w:top w:val="none" w:sz="0" w:space="0" w:color="auto"/>
                        <w:left w:val="none" w:sz="0" w:space="0" w:color="auto"/>
                        <w:bottom w:val="none" w:sz="0" w:space="0" w:color="auto"/>
                        <w:right w:val="none" w:sz="0" w:space="0" w:color="auto"/>
                      </w:divBdr>
                      <w:divsChild>
                        <w:div w:id="2040666268">
                          <w:marLeft w:val="0"/>
                          <w:marRight w:val="0"/>
                          <w:marTop w:val="0"/>
                          <w:marBottom w:val="0"/>
                          <w:divBdr>
                            <w:top w:val="none" w:sz="0" w:space="0" w:color="auto"/>
                            <w:left w:val="none" w:sz="0" w:space="0" w:color="auto"/>
                            <w:bottom w:val="none" w:sz="0" w:space="0" w:color="auto"/>
                            <w:right w:val="none" w:sz="0" w:space="0" w:color="auto"/>
                          </w:divBdr>
                          <w:divsChild>
                            <w:div w:id="16783879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322478">
      <w:bodyDiv w:val="1"/>
      <w:marLeft w:val="0"/>
      <w:marRight w:val="0"/>
      <w:marTop w:val="0"/>
      <w:marBottom w:val="0"/>
      <w:divBdr>
        <w:top w:val="none" w:sz="0" w:space="0" w:color="auto"/>
        <w:left w:val="none" w:sz="0" w:space="0" w:color="auto"/>
        <w:bottom w:val="none" w:sz="0" w:space="0" w:color="auto"/>
        <w:right w:val="none" w:sz="0" w:space="0" w:color="auto"/>
      </w:divBdr>
      <w:divsChild>
        <w:div w:id="2039694236">
          <w:marLeft w:val="0"/>
          <w:marRight w:val="0"/>
          <w:marTop w:val="0"/>
          <w:marBottom w:val="0"/>
          <w:divBdr>
            <w:top w:val="none" w:sz="0" w:space="0" w:color="auto"/>
            <w:left w:val="none" w:sz="0" w:space="0" w:color="auto"/>
            <w:bottom w:val="none" w:sz="0" w:space="0" w:color="auto"/>
            <w:right w:val="none" w:sz="0" w:space="0" w:color="auto"/>
          </w:divBdr>
          <w:divsChild>
            <w:div w:id="1433935644">
              <w:marLeft w:val="0"/>
              <w:marRight w:val="0"/>
              <w:marTop w:val="0"/>
              <w:marBottom w:val="0"/>
              <w:divBdr>
                <w:top w:val="none" w:sz="0" w:space="0" w:color="auto"/>
                <w:left w:val="none" w:sz="0" w:space="0" w:color="auto"/>
                <w:bottom w:val="none" w:sz="0" w:space="0" w:color="auto"/>
                <w:right w:val="none" w:sz="0" w:space="0" w:color="auto"/>
              </w:divBdr>
              <w:divsChild>
                <w:div w:id="507058443">
                  <w:marLeft w:val="0"/>
                  <w:marRight w:val="0"/>
                  <w:marTop w:val="0"/>
                  <w:marBottom w:val="0"/>
                  <w:divBdr>
                    <w:top w:val="none" w:sz="0" w:space="0" w:color="auto"/>
                    <w:left w:val="none" w:sz="0" w:space="0" w:color="auto"/>
                    <w:bottom w:val="none" w:sz="0" w:space="0" w:color="auto"/>
                    <w:right w:val="none" w:sz="0" w:space="0" w:color="auto"/>
                  </w:divBdr>
                  <w:divsChild>
                    <w:div w:id="605500087">
                      <w:marLeft w:val="0"/>
                      <w:marRight w:val="0"/>
                      <w:marTop w:val="0"/>
                      <w:marBottom w:val="0"/>
                      <w:divBdr>
                        <w:top w:val="none" w:sz="0" w:space="0" w:color="auto"/>
                        <w:left w:val="none" w:sz="0" w:space="0" w:color="auto"/>
                        <w:bottom w:val="none" w:sz="0" w:space="0" w:color="auto"/>
                        <w:right w:val="none" w:sz="0" w:space="0" w:color="auto"/>
                      </w:divBdr>
                      <w:divsChild>
                        <w:div w:id="1252468196">
                          <w:marLeft w:val="0"/>
                          <w:marRight w:val="0"/>
                          <w:marTop w:val="0"/>
                          <w:marBottom w:val="0"/>
                          <w:divBdr>
                            <w:top w:val="none" w:sz="0" w:space="0" w:color="auto"/>
                            <w:left w:val="none" w:sz="0" w:space="0" w:color="auto"/>
                            <w:bottom w:val="none" w:sz="0" w:space="0" w:color="auto"/>
                            <w:right w:val="none" w:sz="0" w:space="0" w:color="auto"/>
                          </w:divBdr>
                          <w:divsChild>
                            <w:div w:id="4386453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884190">
      <w:bodyDiv w:val="1"/>
      <w:marLeft w:val="0"/>
      <w:marRight w:val="0"/>
      <w:marTop w:val="0"/>
      <w:marBottom w:val="0"/>
      <w:divBdr>
        <w:top w:val="none" w:sz="0" w:space="0" w:color="auto"/>
        <w:left w:val="none" w:sz="0" w:space="0" w:color="auto"/>
        <w:bottom w:val="none" w:sz="0" w:space="0" w:color="auto"/>
        <w:right w:val="none" w:sz="0" w:space="0" w:color="auto"/>
      </w:divBdr>
      <w:divsChild>
        <w:div w:id="755178100">
          <w:marLeft w:val="0"/>
          <w:marRight w:val="0"/>
          <w:marTop w:val="0"/>
          <w:marBottom w:val="0"/>
          <w:divBdr>
            <w:top w:val="none" w:sz="0" w:space="0" w:color="auto"/>
            <w:left w:val="none" w:sz="0" w:space="0" w:color="auto"/>
            <w:bottom w:val="none" w:sz="0" w:space="0" w:color="auto"/>
            <w:right w:val="none" w:sz="0" w:space="0" w:color="auto"/>
          </w:divBdr>
          <w:divsChild>
            <w:div w:id="1569682251">
              <w:marLeft w:val="0"/>
              <w:marRight w:val="0"/>
              <w:marTop w:val="0"/>
              <w:marBottom w:val="0"/>
              <w:divBdr>
                <w:top w:val="none" w:sz="0" w:space="0" w:color="auto"/>
                <w:left w:val="none" w:sz="0" w:space="0" w:color="auto"/>
                <w:bottom w:val="none" w:sz="0" w:space="0" w:color="auto"/>
                <w:right w:val="none" w:sz="0" w:space="0" w:color="auto"/>
              </w:divBdr>
              <w:divsChild>
                <w:div w:id="268780748">
                  <w:marLeft w:val="0"/>
                  <w:marRight w:val="0"/>
                  <w:marTop w:val="0"/>
                  <w:marBottom w:val="0"/>
                  <w:divBdr>
                    <w:top w:val="none" w:sz="0" w:space="0" w:color="auto"/>
                    <w:left w:val="none" w:sz="0" w:space="0" w:color="auto"/>
                    <w:bottom w:val="none" w:sz="0" w:space="0" w:color="auto"/>
                    <w:right w:val="none" w:sz="0" w:space="0" w:color="auto"/>
                  </w:divBdr>
                  <w:divsChild>
                    <w:div w:id="1188911434">
                      <w:marLeft w:val="0"/>
                      <w:marRight w:val="0"/>
                      <w:marTop w:val="0"/>
                      <w:marBottom w:val="0"/>
                      <w:divBdr>
                        <w:top w:val="none" w:sz="0" w:space="0" w:color="auto"/>
                        <w:left w:val="none" w:sz="0" w:space="0" w:color="auto"/>
                        <w:bottom w:val="none" w:sz="0" w:space="0" w:color="auto"/>
                        <w:right w:val="none" w:sz="0" w:space="0" w:color="auto"/>
                      </w:divBdr>
                      <w:divsChild>
                        <w:div w:id="2001958839">
                          <w:marLeft w:val="0"/>
                          <w:marRight w:val="0"/>
                          <w:marTop w:val="0"/>
                          <w:marBottom w:val="0"/>
                          <w:divBdr>
                            <w:top w:val="none" w:sz="0" w:space="0" w:color="auto"/>
                            <w:left w:val="none" w:sz="0" w:space="0" w:color="auto"/>
                            <w:bottom w:val="none" w:sz="0" w:space="0" w:color="auto"/>
                            <w:right w:val="none" w:sz="0" w:space="0" w:color="auto"/>
                          </w:divBdr>
                          <w:divsChild>
                            <w:div w:id="15234723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4147</Words>
  <Characters>23641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Aabha</dc:creator>
  <cp:lastModifiedBy>Aabha</cp:lastModifiedBy>
  <cp:revision>1</cp:revision>
  <dcterms:created xsi:type="dcterms:W3CDTF">2018-07-17T01:06:00Z</dcterms:created>
  <dcterms:modified xsi:type="dcterms:W3CDTF">2018-07-17T01:18:00Z</dcterms:modified>
</cp:coreProperties>
</file>