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658" w:rsidRDefault="00D46658" w:rsidP="00096E32">
      <w:pPr>
        <w:shd w:val="clear" w:color="auto" w:fill="FFFFFF"/>
        <w:spacing w:after="0" w:line="240" w:lineRule="auto"/>
        <w:contextualSpacing/>
        <w:outlineLvl w:val="1"/>
        <w:rPr>
          <w:rFonts w:ascii="Helvetica" w:eastAsia="Times New Roman" w:hAnsi="Helvetica" w:cs="Helvetica"/>
          <w:b/>
          <w:bCs/>
          <w:color w:val="000000"/>
          <w:spacing w:val="-15"/>
          <w:sz w:val="36"/>
          <w:szCs w:val="36"/>
        </w:rPr>
      </w:pPr>
      <w:r>
        <w:rPr>
          <w:rFonts w:ascii="Helvetica" w:eastAsia="Times New Roman" w:hAnsi="Helvetica" w:cs="Helvetica"/>
          <w:b/>
          <w:bCs/>
          <w:color w:val="000000"/>
          <w:spacing w:val="-15"/>
          <w:sz w:val="36"/>
          <w:szCs w:val="36"/>
        </w:rPr>
        <w:t xml:space="preserve">              </w:t>
      </w:r>
      <w:r w:rsidRPr="00D46658">
        <w:rPr>
          <w:rFonts w:ascii="Helvetica" w:eastAsia="Times New Roman" w:hAnsi="Helvetica" w:cs="Helvetica"/>
          <w:b/>
          <w:bCs/>
          <w:color w:val="000000"/>
          <w:spacing w:val="-15"/>
          <w:sz w:val="36"/>
          <w:szCs w:val="36"/>
        </w:rPr>
        <w:t>Best SQL Interview Questions &amp; Answers</w:t>
      </w:r>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color w:val="FF6600"/>
          <w:sz w:val="20"/>
          <w:szCs w:val="20"/>
        </w:rPr>
        <w:t xml:space="preserve">Question #1) </w:t>
      </w:r>
      <w:proofErr w:type="gramStart"/>
      <w:r>
        <w:rPr>
          <w:rStyle w:val="Strong"/>
          <w:rFonts w:ascii="Verdana" w:hAnsi="Verdana"/>
          <w:color w:val="FF6600"/>
          <w:sz w:val="20"/>
          <w:szCs w:val="20"/>
        </w:rPr>
        <w:t>What</w:t>
      </w:r>
      <w:proofErr w:type="gramEnd"/>
      <w:r>
        <w:rPr>
          <w:rStyle w:val="Strong"/>
          <w:rFonts w:ascii="Verdana" w:hAnsi="Verdana"/>
          <w:color w:val="FF6600"/>
          <w:sz w:val="20"/>
          <w:szCs w:val="20"/>
        </w:rPr>
        <w:t xml:space="preserve"> is SQL?</w:t>
      </w:r>
    </w:p>
    <w:p w:rsidR="00D46658" w:rsidRDefault="00D46658" w:rsidP="00096E32">
      <w:pPr>
        <w:pStyle w:val="NormalWeb"/>
        <w:shd w:val="clear" w:color="auto" w:fill="FFFFFF"/>
        <w:spacing w:before="0" w:beforeAutospacing="0" w:after="369" w:afterAutospacing="0"/>
        <w:contextualSpacing/>
        <w:rPr>
          <w:rFonts w:ascii="Verdana" w:hAnsi="Verdana"/>
          <w:color w:val="222222"/>
          <w:sz w:val="20"/>
          <w:szCs w:val="20"/>
        </w:rPr>
      </w:pPr>
      <w:r>
        <w:rPr>
          <w:rFonts w:ascii="Verdana" w:hAnsi="Verdana"/>
          <w:color w:val="222222"/>
          <w:sz w:val="20"/>
          <w:szCs w:val="20"/>
        </w:rPr>
        <w:t>Structured Query Language is a database tool which is used to create and access database to support software application.</w:t>
      </w:r>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color w:val="FF6600"/>
          <w:sz w:val="20"/>
          <w:szCs w:val="20"/>
        </w:rPr>
        <w:t xml:space="preserve">Question #2) </w:t>
      </w:r>
      <w:proofErr w:type="gramStart"/>
      <w:r>
        <w:rPr>
          <w:rStyle w:val="Strong"/>
          <w:rFonts w:ascii="Verdana" w:hAnsi="Verdana"/>
          <w:color w:val="FF6600"/>
          <w:sz w:val="20"/>
          <w:szCs w:val="20"/>
        </w:rPr>
        <w:t>What</w:t>
      </w:r>
      <w:proofErr w:type="gramEnd"/>
      <w:r>
        <w:rPr>
          <w:rStyle w:val="Strong"/>
          <w:rFonts w:ascii="Verdana" w:hAnsi="Verdana"/>
          <w:color w:val="FF6600"/>
          <w:sz w:val="20"/>
          <w:szCs w:val="20"/>
        </w:rPr>
        <w:t xml:space="preserve"> are tables in SQL?</w:t>
      </w:r>
    </w:p>
    <w:p w:rsidR="00D46658" w:rsidRDefault="00D46658" w:rsidP="00096E32">
      <w:pPr>
        <w:pStyle w:val="NormalWeb"/>
        <w:shd w:val="clear" w:color="auto" w:fill="FFFFFF"/>
        <w:spacing w:before="0" w:beforeAutospacing="0" w:after="369" w:afterAutospacing="0"/>
        <w:contextualSpacing/>
        <w:rPr>
          <w:rFonts w:ascii="Verdana" w:hAnsi="Verdana"/>
          <w:color w:val="222222"/>
          <w:sz w:val="20"/>
          <w:szCs w:val="20"/>
        </w:rPr>
      </w:pPr>
      <w:r>
        <w:rPr>
          <w:rFonts w:ascii="Verdana" w:hAnsi="Verdana"/>
          <w:color w:val="222222"/>
          <w:sz w:val="20"/>
          <w:szCs w:val="20"/>
        </w:rPr>
        <w:t>The table is a collection of record and its information at a single view.</w:t>
      </w:r>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color w:val="FF6600"/>
          <w:sz w:val="20"/>
          <w:szCs w:val="20"/>
        </w:rPr>
        <w:t xml:space="preserve">Question #3) </w:t>
      </w:r>
      <w:proofErr w:type="gramStart"/>
      <w:r>
        <w:rPr>
          <w:rStyle w:val="Strong"/>
          <w:rFonts w:ascii="Verdana" w:hAnsi="Verdana"/>
          <w:color w:val="FF6600"/>
          <w:sz w:val="20"/>
          <w:szCs w:val="20"/>
        </w:rPr>
        <w:t>What</w:t>
      </w:r>
      <w:proofErr w:type="gramEnd"/>
      <w:r>
        <w:rPr>
          <w:rStyle w:val="Strong"/>
          <w:rFonts w:ascii="Verdana" w:hAnsi="Verdana"/>
          <w:color w:val="FF6600"/>
          <w:sz w:val="20"/>
          <w:szCs w:val="20"/>
        </w:rPr>
        <w:t xml:space="preserve"> are different types of statements supported by SQL?</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2428875" cy="877661"/>
            <wp:effectExtent l="19050" t="0" r="9525" b="0"/>
            <wp:docPr id="1" name="Picture 1" descr="statements supported by SQ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ments supported by SQL">
                      <a:hlinkClick r:id="rId5"/>
                    </pic:cNvPr>
                    <pic:cNvPicPr>
                      <a:picLocks noChangeAspect="1" noChangeArrowheads="1"/>
                    </pic:cNvPicPr>
                  </pic:nvPicPr>
                  <pic:blipFill>
                    <a:blip r:embed="rId6"/>
                    <a:srcRect/>
                    <a:stretch>
                      <a:fillRect/>
                    </a:stretch>
                  </pic:blipFill>
                  <pic:spPr bwMode="auto">
                    <a:xfrm>
                      <a:off x="0" y="0"/>
                      <a:ext cx="2428875" cy="877661"/>
                    </a:xfrm>
                    <a:prstGeom prst="rect">
                      <a:avLst/>
                    </a:prstGeom>
                    <a:noFill/>
                    <a:ln w="9525">
                      <a:noFill/>
                      <a:miter lim="800000"/>
                      <a:headEnd/>
                      <a:tailEnd/>
                    </a:ln>
                  </pic:spPr>
                </pic:pic>
              </a:graphicData>
            </a:graphic>
          </wp:inline>
        </w:drawing>
      </w:r>
    </w:p>
    <w:p w:rsidR="00D46658" w:rsidRPr="00D46658" w:rsidRDefault="00D46658" w:rsidP="00D46658">
      <w:pPr>
        <w:shd w:val="clear" w:color="auto" w:fill="FFFFFF"/>
        <w:spacing w:after="0" w:line="240" w:lineRule="auto"/>
        <w:rPr>
          <w:rFonts w:ascii="Verdana" w:eastAsia="Times New Roman" w:hAnsi="Verdana" w:cs="Times New Roman"/>
          <w:color w:val="222222"/>
          <w:sz w:val="20"/>
          <w:szCs w:val="20"/>
        </w:rPr>
      </w:pPr>
      <w:r w:rsidRPr="00D46658">
        <w:rPr>
          <w:rFonts w:ascii="Verdana" w:eastAsia="Times New Roman" w:hAnsi="Verdana" w:cs="Times New Roman"/>
          <w:b/>
          <w:bCs/>
          <w:i/>
          <w:iCs/>
          <w:color w:val="222222"/>
          <w:sz w:val="20"/>
        </w:rPr>
        <w:t>There are 3 types of SQL statements</w:t>
      </w:r>
    </w:p>
    <w:p w:rsidR="00D46658" w:rsidRPr="00D46658" w:rsidRDefault="00D46658" w:rsidP="00D46658">
      <w:pPr>
        <w:shd w:val="clear" w:color="auto" w:fill="FFFFFF"/>
        <w:spacing w:after="0" w:line="240" w:lineRule="auto"/>
        <w:rPr>
          <w:rFonts w:ascii="Verdana" w:eastAsia="Times New Roman" w:hAnsi="Verdana" w:cs="Times New Roman"/>
          <w:color w:val="222222"/>
          <w:sz w:val="20"/>
          <w:szCs w:val="20"/>
        </w:rPr>
      </w:pPr>
      <w:r w:rsidRPr="00D46658">
        <w:rPr>
          <w:rFonts w:ascii="Verdana" w:eastAsia="Times New Roman" w:hAnsi="Verdana" w:cs="Times New Roman"/>
          <w:b/>
          <w:bCs/>
          <w:color w:val="222222"/>
          <w:sz w:val="20"/>
        </w:rPr>
        <w:t>1) DDL (Data Definition Language):</w:t>
      </w:r>
      <w:r w:rsidRPr="00D46658">
        <w:rPr>
          <w:rFonts w:ascii="Verdana" w:eastAsia="Times New Roman" w:hAnsi="Verdana" w:cs="Times New Roman"/>
          <w:color w:val="222222"/>
          <w:sz w:val="20"/>
          <w:szCs w:val="20"/>
        </w:rPr>
        <w:t> It is used to define the database structure such as tables. It includes three statements such as Create, Alter, and Drop.</w:t>
      </w:r>
    </w:p>
    <w:p w:rsidR="00D46658" w:rsidRPr="00D46658" w:rsidRDefault="00D46658" w:rsidP="00D46658">
      <w:pPr>
        <w:shd w:val="clear" w:color="auto" w:fill="FFFFFF"/>
        <w:spacing w:after="0" w:line="240" w:lineRule="auto"/>
        <w:rPr>
          <w:rFonts w:ascii="Verdana" w:eastAsia="Times New Roman" w:hAnsi="Verdana" w:cs="Times New Roman"/>
          <w:color w:val="222222"/>
          <w:sz w:val="20"/>
          <w:szCs w:val="20"/>
        </w:rPr>
      </w:pPr>
      <w:r w:rsidRPr="00D46658">
        <w:rPr>
          <w:rFonts w:ascii="Verdana" w:eastAsia="Times New Roman" w:hAnsi="Verdana" w:cs="Times New Roman"/>
          <w:b/>
          <w:bCs/>
          <w:color w:val="222222"/>
          <w:sz w:val="20"/>
        </w:rPr>
        <w:t>Some of the DDL Commands are listed below</w:t>
      </w:r>
    </w:p>
    <w:p w:rsidR="00D46658" w:rsidRPr="00D46658" w:rsidRDefault="00D46658" w:rsidP="00D46658">
      <w:pPr>
        <w:numPr>
          <w:ilvl w:val="0"/>
          <w:numId w:val="1"/>
        </w:numPr>
        <w:shd w:val="clear" w:color="auto" w:fill="FFFFFF"/>
        <w:spacing w:after="0" w:line="240" w:lineRule="auto"/>
        <w:rPr>
          <w:rFonts w:ascii="Verdana" w:eastAsia="Times New Roman" w:hAnsi="Verdana" w:cs="Times New Roman"/>
          <w:color w:val="222222"/>
          <w:sz w:val="20"/>
          <w:szCs w:val="20"/>
        </w:rPr>
      </w:pPr>
      <w:r w:rsidRPr="00D46658">
        <w:rPr>
          <w:rFonts w:ascii="Verdana" w:eastAsia="Times New Roman" w:hAnsi="Verdana" w:cs="Times New Roman"/>
          <w:b/>
          <w:bCs/>
          <w:color w:val="222222"/>
          <w:sz w:val="20"/>
        </w:rPr>
        <w:t>CREATE</w:t>
      </w:r>
      <w:r w:rsidRPr="00D46658">
        <w:rPr>
          <w:rFonts w:ascii="Verdana" w:eastAsia="Times New Roman" w:hAnsi="Verdana" w:cs="Times New Roman"/>
          <w:color w:val="222222"/>
          <w:sz w:val="20"/>
          <w:szCs w:val="20"/>
        </w:rPr>
        <w:t>: It is used for creating the table.</w:t>
      </w:r>
    </w:p>
    <w:p w:rsidR="00D46658" w:rsidRPr="00096E32" w:rsidRDefault="00D46658" w:rsidP="00096E32">
      <w:pPr>
        <w:pStyle w:val="ListParagraph"/>
        <w:numPr>
          <w:ilvl w:val="0"/>
          <w:numId w:val="1"/>
        </w:num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20"/>
          <w:szCs w:val="20"/>
        </w:rPr>
      </w:pPr>
      <w:r w:rsidRPr="00096E32">
        <w:rPr>
          <w:rFonts w:ascii="Courier New" w:eastAsia="Times New Roman" w:hAnsi="Courier New" w:cs="Courier New"/>
          <w:color w:val="222222"/>
          <w:sz w:val="20"/>
          <w:szCs w:val="20"/>
        </w:rPr>
        <w:t xml:space="preserve">CREATE </w:t>
      </w:r>
      <w:proofErr w:type="spellStart"/>
      <w:r w:rsidRPr="00096E32">
        <w:rPr>
          <w:rFonts w:ascii="Courier New" w:eastAsia="Times New Roman" w:hAnsi="Courier New" w:cs="Courier New"/>
          <w:color w:val="222222"/>
          <w:sz w:val="20"/>
          <w:szCs w:val="20"/>
        </w:rPr>
        <w:t>TABLE&amp;amp;amp;amp;nbsp;table_name</w:t>
      </w:r>
      <w:proofErr w:type="spellEnd"/>
    </w:p>
    <w:p w:rsidR="00D46658" w:rsidRPr="00096E32" w:rsidRDefault="00D46658" w:rsidP="00096E32">
      <w:pPr>
        <w:pStyle w:val="ListParagraph"/>
        <w:numPr>
          <w:ilvl w:val="0"/>
          <w:numId w:val="1"/>
        </w:num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20"/>
          <w:szCs w:val="20"/>
        </w:rPr>
      </w:pPr>
      <w:r w:rsidRPr="00096E32">
        <w:rPr>
          <w:rFonts w:ascii="Courier New" w:eastAsia="Times New Roman" w:hAnsi="Courier New" w:cs="Courier New"/>
          <w:color w:val="222222"/>
          <w:sz w:val="20"/>
          <w:szCs w:val="20"/>
        </w:rPr>
        <w:t xml:space="preserve">column_name1 </w:t>
      </w:r>
      <w:proofErr w:type="spellStart"/>
      <w:r w:rsidRPr="00096E32">
        <w:rPr>
          <w:rFonts w:ascii="Courier New" w:eastAsia="Times New Roman" w:hAnsi="Courier New" w:cs="Courier New"/>
          <w:color w:val="222222"/>
          <w:sz w:val="20"/>
          <w:szCs w:val="20"/>
        </w:rPr>
        <w:t>data_type</w:t>
      </w:r>
      <w:proofErr w:type="spellEnd"/>
      <w:r w:rsidRPr="00096E32">
        <w:rPr>
          <w:rFonts w:ascii="Courier New" w:eastAsia="Times New Roman" w:hAnsi="Courier New" w:cs="Courier New"/>
          <w:color w:val="222222"/>
          <w:sz w:val="20"/>
          <w:szCs w:val="20"/>
        </w:rPr>
        <w:t>(size),</w:t>
      </w:r>
    </w:p>
    <w:p w:rsidR="00D46658" w:rsidRPr="00096E32" w:rsidRDefault="00D46658" w:rsidP="00096E32">
      <w:pPr>
        <w:pStyle w:val="ListParagraph"/>
        <w:numPr>
          <w:ilvl w:val="0"/>
          <w:numId w:val="1"/>
        </w:num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20"/>
          <w:szCs w:val="20"/>
        </w:rPr>
      </w:pPr>
      <w:r w:rsidRPr="00096E32">
        <w:rPr>
          <w:rFonts w:ascii="Courier New" w:eastAsia="Times New Roman" w:hAnsi="Courier New" w:cs="Courier New"/>
          <w:color w:val="222222"/>
          <w:sz w:val="20"/>
          <w:szCs w:val="20"/>
        </w:rPr>
        <w:t xml:space="preserve">column_name2 </w:t>
      </w:r>
      <w:proofErr w:type="spellStart"/>
      <w:r w:rsidRPr="00096E32">
        <w:rPr>
          <w:rFonts w:ascii="Courier New" w:eastAsia="Times New Roman" w:hAnsi="Courier New" w:cs="Courier New"/>
          <w:color w:val="222222"/>
          <w:sz w:val="20"/>
          <w:szCs w:val="20"/>
        </w:rPr>
        <w:t>data_type</w:t>
      </w:r>
      <w:proofErr w:type="spellEnd"/>
      <w:r w:rsidRPr="00096E32">
        <w:rPr>
          <w:rFonts w:ascii="Courier New" w:eastAsia="Times New Roman" w:hAnsi="Courier New" w:cs="Courier New"/>
          <w:color w:val="222222"/>
          <w:sz w:val="20"/>
          <w:szCs w:val="20"/>
        </w:rPr>
        <w:t>(size),</w:t>
      </w:r>
    </w:p>
    <w:p w:rsidR="00D46658" w:rsidRPr="00096E32" w:rsidRDefault="00D46658" w:rsidP="00096E32">
      <w:pPr>
        <w:pStyle w:val="ListParagraph"/>
        <w:numPr>
          <w:ilvl w:val="0"/>
          <w:numId w:val="1"/>
        </w:num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9" w:line="240" w:lineRule="auto"/>
        <w:rPr>
          <w:rFonts w:ascii="Courier New" w:eastAsia="Times New Roman" w:hAnsi="Courier New" w:cs="Courier New"/>
          <w:color w:val="222222"/>
          <w:sz w:val="20"/>
          <w:szCs w:val="20"/>
        </w:rPr>
      </w:pPr>
      <w:r w:rsidRPr="00096E32">
        <w:rPr>
          <w:rFonts w:ascii="Courier New" w:eastAsia="Times New Roman" w:hAnsi="Courier New" w:cs="Courier New"/>
          <w:color w:val="222222"/>
          <w:sz w:val="20"/>
          <w:szCs w:val="20"/>
        </w:rPr>
        <w:t xml:space="preserve">column_name3 </w:t>
      </w:r>
      <w:proofErr w:type="spellStart"/>
      <w:r w:rsidRPr="00096E32">
        <w:rPr>
          <w:rFonts w:ascii="Courier New" w:eastAsia="Times New Roman" w:hAnsi="Courier New" w:cs="Courier New"/>
          <w:color w:val="222222"/>
          <w:sz w:val="20"/>
          <w:szCs w:val="20"/>
        </w:rPr>
        <w:t>data_type</w:t>
      </w:r>
      <w:proofErr w:type="spellEnd"/>
      <w:r w:rsidRPr="00096E32">
        <w:rPr>
          <w:rFonts w:ascii="Courier New" w:eastAsia="Times New Roman" w:hAnsi="Courier New" w:cs="Courier New"/>
          <w:color w:val="222222"/>
          <w:sz w:val="20"/>
          <w:szCs w:val="20"/>
        </w:rPr>
        <w:t>(size),</w:t>
      </w:r>
    </w:p>
    <w:p w:rsidR="00D46658" w:rsidRDefault="00D46658" w:rsidP="00D46658">
      <w:pPr>
        <w:numPr>
          <w:ilvl w:val="0"/>
          <w:numId w:val="2"/>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ALTER:</w:t>
      </w:r>
      <w:r>
        <w:rPr>
          <w:rFonts w:ascii="Verdana" w:hAnsi="Verdana"/>
          <w:color w:val="222222"/>
          <w:sz w:val="20"/>
          <w:szCs w:val="20"/>
        </w:rPr>
        <w:t> The ALTER table is used for modifying the existing table object in the database.</w:t>
      </w:r>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Emphasis"/>
          <w:rFonts w:ascii="Verdana" w:hAnsi="Verdana"/>
          <w:color w:val="222222"/>
          <w:sz w:val="20"/>
          <w:szCs w:val="20"/>
        </w:rPr>
        <w:t xml:space="preserve">ALTER TABLE </w:t>
      </w:r>
      <w:proofErr w:type="spellStart"/>
      <w:r>
        <w:rPr>
          <w:rStyle w:val="Emphasis"/>
          <w:rFonts w:ascii="Verdana" w:hAnsi="Verdana"/>
          <w:color w:val="222222"/>
          <w:sz w:val="20"/>
          <w:szCs w:val="20"/>
        </w:rPr>
        <w:t>table_name</w:t>
      </w:r>
      <w:proofErr w:type="spellEnd"/>
      <w:r>
        <w:rPr>
          <w:rFonts w:ascii="Verdana" w:hAnsi="Verdana"/>
          <w:color w:val="222222"/>
          <w:sz w:val="20"/>
          <w:szCs w:val="20"/>
        </w:rPr>
        <w:br/>
      </w:r>
      <w:r>
        <w:rPr>
          <w:rStyle w:val="Emphasis"/>
          <w:rFonts w:ascii="Verdana" w:hAnsi="Verdana"/>
          <w:color w:val="222222"/>
          <w:sz w:val="20"/>
          <w:szCs w:val="20"/>
        </w:rPr>
        <w:t xml:space="preserve">ADD </w:t>
      </w:r>
      <w:proofErr w:type="spellStart"/>
      <w:r>
        <w:rPr>
          <w:rStyle w:val="Emphasis"/>
          <w:rFonts w:ascii="Verdana" w:hAnsi="Verdana"/>
          <w:color w:val="222222"/>
          <w:sz w:val="20"/>
          <w:szCs w:val="20"/>
        </w:rPr>
        <w:t>column_name</w:t>
      </w:r>
      <w:proofErr w:type="spellEnd"/>
      <w:r>
        <w:rPr>
          <w:rStyle w:val="Emphasis"/>
          <w:rFonts w:ascii="Verdana" w:hAnsi="Verdana"/>
          <w:color w:val="222222"/>
          <w:sz w:val="20"/>
          <w:szCs w:val="20"/>
        </w:rPr>
        <w:t xml:space="preserve"> </w:t>
      </w:r>
      <w:proofErr w:type="spellStart"/>
      <w:r>
        <w:rPr>
          <w:rStyle w:val="Emphasis"/>
          <w:rFonts w:ascii="Verdana" w:hAnsi="Verdana"/>
          <w:color w:val="222222"/>
          <w:sz w:val="20"/>
          <w:szCs w:val="20"/>
        </w:rPr>
        <w:t>datatype</w:t>
      </w:r>
      <w:proofErr w:type="spellEnd"/>
    </w:p>
    <w:p w:rsidR="00D46658" w:rsidRDefault="00D46658" w:rsidP="00096E32">
      <w:pPr>
        <w:pStyle w:val="NormalWeb"/>
        <w:shd w:val="clear" w:color="auto" w:fill="FFFFFF"/>
        <w:spacing w:before="0" w:beforeAutospacing="0" w:after="369" w:afterAutospacing="0"/>
        <w:contextualSpacing/>
        <w:rPr>
          <w:rFonts w:ascii="Verdana" w:hAnsi="Verdana"/>
          <w:color w:val="222222"/>
          <w:sz w:val="20"/>
          <w:szCs w:val="20"/>
        </w:rPr>
      </w:pPr>
      <w:r>
        <w:rPr>
          <w:rFonts w:ascii="Verdana" w:hAnsi="Verdana"/>
          <w:color w:val="222222"/>
          <w:sz w:val="20"/>
          <w:szCs w:val="20"/>
        </w:rPr>
        <w:t>OR</w:t>
      </w:r>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Emphasis"/>
          <w:rFonts w:ascii="Verdana" w:hAnsi="Verdana"/>
          <w:color w:val="222222"/>
          <w:sz w:val="20"/>
          <w:szCs w:val="20"/>
        </w:rPr>
        <w:t xml:space="preserve">ALTER TABLE </w:t>
      </w:r>
      <w:proofErr w:type="spellStart"/>
      <w:r>
        <w:rPr>
          <w:rStyle w:val="Emphasis"/>
          <w:rFonts w:ascii="Verdana" w:hAnsi="Verdana"/>
          <w:color w:val="222222"/>
          <w:sz w:val="20"/>
          <w:szCs w:val="20"/>
        </w:rPr>
        <w:t>table_name</w:t>
      </w:r>
      <w:proofErr w:type="spellEnd"/>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Emphasis"/>
          <w:rFonts w:ascii="Verdana" w:hAnsi="Verdana"/>
          <w:color w:val="222222"/>
          <w:sz w:val="20"/>
          <w:szCs w:val="20"/>
        </w:rPr>
        <w:t xml:space="preserve">DROP COLUMN </w:t>
      </w:r>
      <w:proofErr w:type="spellStart"/>
      <w:r>
        <w:rPr>
          <w:rStyle w:val="Emphasis"/>
          <w:rFonts w:ascii="Verdana" w:hAnsi="Verdana"/>
          <w:color w:val="222222"/>
          <w:sz w:val="20"/>
          <w:szCs w:val="20"/>
        </w:rPr>
        <w:t>column_name</w:t>
      </w:r>
      <w:proofErr w:type="spellEnd"/>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color w:val="222222"/>
          <w:sz w:val="20"/>
          <w:szCs w:val="20"/>
        </w:rPr>
        <w:t>2) DML (Data Manipulation Language):</w:t>
      </w:r>
      <w:r>
        <w:rPr>
          <w:rFonts w:ascii="Verdana" w:hAnsi="Verdana"/>
          <w:color w:val="222222"/>
          <w:sz w:val="20"/>
          <w:szCs w:val="20"/>
        </w:rPr>
        <w:t> These statements are used to manipulate the data in records. Commonly used DML statements are Insert, Update, and Delete.</w:t>
      </w:r>
    </w:p>
    <w:p w:rsidR="00D46658" w:rsidRDefault="00D46658" w:rsidP="00096E32">
      <w:pPr>
        <w:pStyle w:val="NormalWeb"/>
        <w:shd w:val="clear" w:color="auto" w:fill="FFFFFF"/>
        <w:spacing w:before="0" w:beforeAutospacing="0" w:after="369" w:afterAutospacing="0"/>
        <w:contextualSpacing/>
        <w:rPr>
          <w:rFonts w:ascii="Verdana" w:hAnsi="Verdana"/>
          <w:color w:val="222222"/>
          <w:sz w:val="20"/>
          <w:szCs w:val="20"/>
        </w:rPr>
      </w:pPr>
      <w:r>
        <w:rPr>
          <w:rFonts w:ascii="Verdana" w:hAnsi="Verdana"/>
          <w:color w:val="222222"/>
          <w:sz w:val="20"/>
          <w:szCs w:val="20"/>
        </w:rPr>
        <w:t>The Select statement is used as partial DML statement that is used to select all or relevant records in the table.</w:t>
      </w:r>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color w:val="222222"/>
          <w:sz w:val="20"/>
          <w:szCs w:val="20"/>
        </w:rPr>
        <w:t>3) DCL (Data Control Language): </w:t>
      </w:r>
      <w:r>
        <w:rPr>
          <w:rFonts w:ascii="Verdana" w:hAnsi="Verdana"/>
          <w:color w:val="222222"/>
          <w:sz w:val="20"/>
          <w:szCs w:val="20"/>
        </w:rPr>
        <w:t>These statements are used to set privileges such as Grant and Revoke database access permission to the specific user</w:t>
      </w:r>
      <w:r>
        <w:rPr>
          <w:rStyle w:val="Strong"/>
          <w:rFonts w:ascii="Verdana" w:hAnsi="Verdana"/>
          <w:color w:val="222222"/>
          <w:sz w:val="20"/>
          <w:szCs w:val="20"/>
        </w:rPr>
        <w:t>.</w:t>
      </w:r>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color w:val="FF6600"/>
          <w:sz w:val="20"/>
          <w:szCs w:val="20"/>
        </w:rPr>
        <w:t xml:space="preserve">Question #4) </w:t>
      </w:r>
      <w:proofErr w:type="gramStart"/>
      <w:r>
        <w:rPr>
          <w:rStyle w:val="Strong"/>
          <w:rFonts w:ascii="Verdana" w:hAnsi="Verdana"/>
          <w:color w:val="FF6600"/>
          <w:sz w:val="20"/>
          <w:szCs w:val="20"/>
        </w:rPr>
        <w:t>How</w:t>
      </w:r>
      <w:proofErr w:type="gramEnd"/>
      <w:r>
        <w:rPr>
          <w:rStyle w:val="Strong"/>
          <w:rFonts w:ascii="Verdana" w:hAnsi="Verdana"/>
          <w:color w:val="FF6600"/>
          <w:sz w:val="20"/>
          <w:szCs w:val="20"/>
        </w:rPr>
        <w:t xml:space="preserve"> do we use DISTINCT statement? What is its use?</w:t>
      </w:r>
    </w:p>
    <w:p w:rsidR="00D46658" w:rsidRDefault="00D46658" w:rsidP="00096E32">
      <w:pPr>
        <w:pStyle w:val="NormalWeb"/>
        <w:shd w:val="clear" w:color="auto" w:fill="FFFFFF"/>
        <w:spacing w:before="0" w:beforeAutospacing="0" w:after="369" w:afterAutospacing="0"/>
        <w:contextualSpacing/>
        <w:rPr>
          <w:rFonts w:ascii="Verdana" w:hAnsi="Verdana"/>
          <w:color w:val="222222"/>
          <w:sz w:val="20"/>
          <w:szCs w:val="20"/>
        </w:rPr>
      </w:pPr>
      <w:r>
        <w:rPr>
          <w:rFonts w:ascii="Verdana" w:hAnsi="Verdana"/>
          <w:color w:val="222222"/>
          <w:sz w:val="20"/>
          <w:szCs w:val="20"/>
        </w:rPr>
        <w:t xml:space="preserve">DISTINCT statement is used with the SELECT statement. </w:t>
      </w:r>
      <w:proofErr w:type="gramStart"/>
      <w:r>
        <w:rPr>
          <w:rFonts w:ascii="Verdana" w:hAnsi="Verdana"/>
          <w:color w:val="222222"/>
          <w:sz w:val="20"/>
          <w:szCs w:val="20"/>
        </w:rPr>
        <w:t>If the records contain duplicate values then DISTINCT is used to select different values among duplicate records.</w:t>
      </w:r>
      <w:proofErr w:type="gramEnd"/>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Emphasis"/>
          <w:rFonts w:ascii="Verdana" w:hAnsi="Verdana"/>
          <w:color w:val="222222"/>
          <w:sz w:val="20"/>
          <w:szCs w:val="20"/>
        </w:rPr>
        <w:t xml:space="preserve">Syntax: SELECT DISTINCT </w:t>
      </w:r>
      <w:proofErr w:type="spellStart"/>
      <w:r>
        <w:rPr>
          <w:rStyle w:val="Emphasis"/>
          <w:rFonts w:ascii="Verdana" w:hAnsi="Verdana"/>
          <w:color w:val="222222"/>
          <w:sz w:val="20"/>
          <w:szCs w:val="20"/>
        </w:rPr>
        <w:t>column_name</w:t>
      </w:r>
      <w:proofErr w:type="spellEnd"/>
      <w:r>
        <w:rPr>
          <w:rStyle w:val="Emphasis"/>
          <w:rFonts w:ascii="Verdana" w:hAnsi="Verdana"/>
          <w:color w:val="222222"/>
          <w:sz w:val="20"/>
          <w:szCs w:val="20"/>
        </w:rPr>
        <w:t>(s</w:t>
      </w:r>
      <w:proofErr w:type="gramStart"/>
      <w:r>
        <w:rPr>
          <w:rStyle w:val="Emphasis"/>
          <w:rFonts w:ascii="Verdana" w:hAnsi="Verdana"/>
          <w:color w:val="222222"/>
          <w:sz w:val="20"/>
          <w:szCs w:val="20"/>
        </w:rPr>
        <w:t>)</w:t>
      </w:r>
      <w:proofErr w:type="gramEnd"/>
      <w:r>
        <w:rPr>
          <w:rFonts w:ascii="Verdana" w:hAnsi="Verdana"/>
          <w:color w:val="222222"/>
          <w:sz w:val="20"/>
          <w:szCs w:val="20"/>
        </w:rPr>
        <w:br/>
      </w:r>
      <w:r>
        <w:rPr>
          <w:rStyle w:val="Emphasis"/>
          <w:rFonts w:ascii="Verdana" w:hAnsi="Verdana"/>
          <w:color w:val="222222"/>
          <w:sz w:val="20"/>
          <w:szCs w:val="20"/>
        </w:rPr>
        <w:t xml:space="preserve">FROM </w:t>
      </w:r>
      <w:proofErr w:type="spellStart"/>
      <w:r>
        <w:rPr>
          <w:rStyle w:val="Emphasis"/>
          <w:rFonts w:ascii="Verdana" w:hAnsi="Verdana"/>
          <w:color w:val="222222"/>
          <w:sz w:val="20"/>
          <w:szCs w:val="20"/>
        </w:rPr>
        <w:t>table_name</w:t>
      </w:r>
      <w:proofErr w:type="spellEnd"/>
      <w:r>
        <w:rPr>
          <w:rStyle w:val="Emphasis"/>
          <w:rFonts w:ascii="Verdana" w:hAnsi="Verdana"/>
          <w:color w:val="222222"/>
          <w:sz w:val="20"/>
          <w:szCs w:val="20"/>
        </w:rPr>
        <w:t>;</w:t>
      </w:r>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color w:val="FF6600"/>
          <w:sz w:val="20"/>
          <w:szCs w:val="20"/>
        </w:rPr>
        <w:t xml:space="preserve">Question #5) </w:t>
      </w:r>
      <w:proofErr w:type="gramStart"/>
      <w:r>
        <w:rPr>
          <w:rStyle w:val="Strong"/>
          <w:rFonts w:ascii="Verdana" w:hAnsi="Verdana"/>
          <w:color w:val="FF6600"/>
          <w:sz w:val="20"/>
          <w:szCs w:val="20"/>
        </w:rPr>
        <w:t>What</w:t>
      </w:r>
      <w:proofErr w:type="gramEnd"/>
      <w:r>
        <w:rPr>
          <w:rStyle w:val="Strong"/>
          <w:rFonts w:ascii="Verdana" w:hAnsi="Verdana"/>
          <w:color w:val="FF6600"/>
          <w:sz w:val="20"/>
          <w:szCs w:val="20"/>
        </w:rPr>
        <w:t xml:space="preserve"> are different Clauses used in SQL?</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5153025" cy="1543050"/>
            <wp:effectExtent l="19050" t="0" r="9525" b="0"/>
            <wp:docPr id="3" name="Picture 3" descr="Clauses used in SQ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uses used in SQL">
                      <a:hlinkClick r:id="rId7"/>
                    </pic:cNvPr>
                    <pic:cNvPicPr>
                      <a:picLocks noChangeAspect="1" noChangeArrowheads="1"/>
                    </pic:cNvPicPr>
                  </pic:nvPicPr>
                  <pic:blipFill>
                    <a:blip r:embed="rId8"/>
                    <a:srcRect/>
                    <a:stretch>
                      <a:fillRect/>
                    </a:stretch>
                  </pic:blipFill>
                  <pic:spPr bwMode="auto">
                    <a:xfrm>
                      <a:off x="0" y="0"/>
                      <a:ext cx="5153025" cy="1543050"/>
                    </a:xfrm>
                    <a:prstGeom prst="rect">
                      <a:avLst/>
                    </a:prstGeom>
                    <a:noFill/>
                    <a:ln w="9525">
                      <a:noFill/>
                      <a:miter lim="800000"/>
                      <a:headEnd/>
                      <a:tailEnd/>
                    </a:ln>
                  </pic:spPr>
                </pic:pic>
              </a:graphicData>
            </a:graphic>
          </wp:inline>
        </w:drawing>
      </w:r>
    </w:p>
    <w:p w:rsidR="00D46658" w:rsidRDefault="00D46658" w:rsidP="00D46658">
      <w:pPr>
        <w:numPr>
          <w:ilvl w:val="0"/>
          <w:numId w:val="3"/>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lastRenderedPageBreak/>
        <w:t>WHERE Clause: </w:t>
      </w:r>
      <w:r>
        <w:rPr>
          <w:rFonts w:ascii="Verdana" w:hAnsi="Verdana"/>
          <w:color w:val="222222"/>
          <w:sz w:val="20"/>
          <w:szCs w:val="20"/>
        </w:rPr>
        <w:t>This clause is used to define the condition, extract and display only those records which fulfill the given condition</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i/>
          <w:iCs/>
          <w:color w:val="222222"/>
          <w:sz w:val="20"/>
          <w:szCs w:val="20"/>
        </w:rPr>
        <w:t>Syntax:</w:t>
      </w:r>
      <w:r>
        <w:rPr>
          <w:rStyle w:val="Emphasis"/>
          <w:rFonts w:ascii="Verdana" w:hAnsi="Verdana"/>
          <w:color w:val="222222"/>
          <w:sz w:val="20"/>
          <w:szCs w:val="20"/>
        </w:rPr>
        <w:t xml:space="preserve"> SELECT </w:t>
      </w:r>
      <w:proofErr w:type="spellStart"/>
      <w:r>
        <w:rPr>
          <w:rStyle w:val="Emphasis"/>
          <w:rFonts w:ascii="Verdana" w:hAnsi="Verdana"/>
          <w:color w:val="222222"/>
          <w:sz w:val="20"/>
          <w:szCs w:val="20"/>
        </w:rPr>
        <w:t>column_name</w:t>
      </w:r>
      <w:proofErr w:type="spellEnd"/>
      <w:r>
        <w:rPr>
          <w:rStyle w:val="Emphasis"/>
          <w:rFonts w:ascii="Verdana" w:hAnsi="Verdana"/>
          <w:color w:val="222222"/>
          <w:sz w:val="20"/>
          <w:szCs w:val="20"/>
        </w:rPr>
        <w:t>(s) </w:t>
      </w:r>
      <w:r>
        <w:rPr>
          <w:rFonts w:ascii="Verdana" w:hAnsi="Verdana"/>
          <w:color w:val="222222"/>
          <w:sz w:val="20"/>
          <w:szCs w:val="20"/>
        </w:rPr>
        <w:br/>
      </w:r>
      <w:r>
        <w:rPr>
          <w:rStyle w:val="Emphasis"/>
          <w:rFonts w:ascii="Verdana" w:hAnsi="Verdana"/>
          <w:color w:val="222222"/>
          <w:sz w:val="20"/>
          <w:szCs w:val="20"/>
        </w:rPr>
        <w:t xml:space="preserve">FROM </w:t>
      </w:r>
      <w:proofErr w:type="spellStart"/>
      <w:r>
        <w:rPr>
          <w:rStyle w:val="Emphasis"/>
          <w:rFonts w:ascii="Verdana" w:hAnsi="Verdana"/>
          <w:color w:val="222222"/>
          <w:sz w:val="20"/>
          <w:szCs w:val="20"/>
        </w:rPr>
        <w:t>table_name</w:t>
      </w:r>
      <w:proofErr w:type="spellEnd"/>
      <w:r>
        <w:rPr>
          <w:rStyle w:val="Emphasis"/>
          <w:rFonts w:ascii="Verdana" w:hAnsi="Verdana"/>
          <w:color w:val="222222"/>
          <w:sz w:val="20"/>
          <w:szCs w:val="20"/>
        </w:rPr>
        <w:t> </w:t>
      </w:r>
      <w:r>
        <w:rPr>
          <w:rFonts w:ascii="Verdana" w:hAnsi="Verdana"/>
          <w:color w:val="222222"/>
          <w:sz w:val="20"/>
          <w:szCs w:val="20"/>
        </w:rPr>
        <w:br/>
      </w:r>
      <w:r>
        <w:rPr>
          <w:rStyle w:val="Emphasis"/>
          <w:rFonts w:ascii="Verdana" w:hAnsi="Verdana"/>
          <w:color w:val="222222"/>
          <w:sz w:val="20"/>
          <w:szCs w:val="20"/>
        </w:rPr>
        <w:t>WHERE condition;</w:t>
      </w:r>
    </w:p>
    <w:p w:rsidR="00D46658" w:rsidRDefault="00D46658" w:rsidP="00D46658">
      <w:pPr>
        <w:numPr>
          <w:ilvl w:val="0"/>
          <w:numId w:val="4"/>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GROUP BY Clause:</w:t>
      </w:r>
      <w:r>
        <w:rPr>
          <w:rFonts w:ascii="Verdana" w:hAnsi="Verdana"/>
          <w:color w:val="222222"/>
          <w:sz w:val="20"/>
          <w:szCs w:val="20"/>
        </w:rPr>
        <w:t> It is used with SELECT statement to group the result of the executed query using the value specified in it. It matches the value with the column name in tables and groups the end result accordingly.</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i/>
          <w:iCs/>
          <w:color w:val="222222"/>
          <w:sz w:val="20"/>
          <w:szCs w:val="20"/>
        </w:rPr>
        <w:t>Syntax:</w:t>
      </w:r>
      <w:r>
        <w:rPr>
          <w:rStyle w:val="Emphasis"/>
          <w:rFonts w:ascii="Verdana" w:hAnsi="Verdana"/>
          <w:color w:val="222222"/>
          <w:sz w:val="20"/>
          <w:szCs w:val="20"/>
        </w:rPr>
        <w:t xml:space="preserve"> SELECT </w:t>
      </w:r>
      <w:proofErr w:type="spellStart"/>
      <w:r>
        <w:rPr>
          <w:rStyle w:val="Emphasis"/>
          <w:rFonts w:ascii="Verdana" w:hAnsi="Verdana"/>
          <w:color w:val="222222"/>
          <w:sz w:val="20"/>
          <w:szCs w:val="20"/>
        </w:rPr>
        <w:t>column_name</w:t>
      </w:r>
      <w:proofErr w:type="spellEnd"/>
      <w:r>
        <w:rPr>
          <w:rStyle w:val="Emphasis"/>
          <w:rFonts w:ascii="Verdana" w:hAnsi="Verdana"/>
          <w:color w:val="222222"/>
          <w:sz w:val="20"/>
          <w:szCs w:val="20"/>
        </w:rPr>
        <w:t>(s</w:t>
      </w:r>
      <w:proofErr w:type="gramStart"/>
      <w:r>
        <w:rPr>
          <w:rStyle w:val="Emphasis"/>
          <w:rFonts w:ascii="Verdana" w:hAnsi="Verdana"/>
          <w:color w:val="222222"/>
          <w:sz w:val="20"/>
          <w:szCs w:val="20"/>
        </w:rPr>
        <w:t>)</w:t>
      </w:r>
      <w:proofErr w:type="gramEnd"/>
      <w:r>
        <w:rPr>
          <w:rFonts w:ascii="Verdana" w:hAnsi="Verdana"/>
          <w:color w:val="222222"/>
          <w:sz w:val="20"/>
          <w:szCs w:val="20"/>
        </w:rPr>
        <w:br/>
      </w:r>
      <w:r>
        <w:rPr>
          <w:rStyle w:val="Emphasis"/>
          <w:rFonts w:ascii="Verdana" w:hAnsi="Verdana"/>
          <w:color w:val="222222"/>
          <w:sz w:val="20"/>
          <w:szCs w:val="20"/>
        </w:rPr>
        <w:t xml:space="preserve">FROM </w:t>
      </w:r>
      <w:proofErr w:type="spellStart"/>
      <w:r>
        <w:rPr>
          <w:rStyle w:val="Emphasis"/>
          <w:rFonts w:ascii="Verdana" w:hAnsi="Verdana"/>
          <w:color w:val="222222"/>
          <w:sz w:val="20"/>
          <w:szCs w:val="20"/>
        </w:rPr>
        <w:t>table_name</w:t>
      </w:r>
      <w:proofErr w:type="spellEnd"/>
      <w:r>
        <w:rPr>
          <w:rFonts w:ascii="Verdana" w:hAnsi="Verdana"/>
          <w:color w:val="222222"/>
          <w:sz w:val="20"/>
          <w:szCs w:val="20"/>
        </w:rPr>
        <w:br/>
      </w:r>
      <w:r>
        <w:rPr>
          <w:rStyle w:val="Emphasis"/>
          <w:rFonts w:ascii="Verdana" w:hAnsi="Verdana"/>
          <w:color w:val="222222"/>
          <w:sz w:val="20"/>
          <w:szCs w:val="20"/>
        </w:rPr>
        <w:t xml:space="preserve">GROUP BY </w:t>
      </w:r>
      <w:proofErr w:type="spellStart"/>
      <w:r>
        <w:rPr>
          <w:rStyle w:val="Emphasis"/>
          <w:rFonts w:ascii="Verdana" w:hAnsi="Verdana"/>
          <w:color w:val="222222"/>
          <w:sz w:val="20"/>
          <w:szCs w:val="20"/>
        </w:rPr>
        <w:t>column_name</w:t>
      </w:r>
      <w:proofErr w:type="spellEnd"/>
      <w:r>
        <w:rPr>
          <w:rStyle w:val="Emphasis"/>
          <w:rFonts w:ascii="Verdana" w:hAnsi="Verdana"/>
          <w:color w:val="222222"/>
          <w:sz w:val="20"/>
          <w:szCs w:val="20"/>
        </w:rPr>
        <w:t>;</w:t>
      </w:r>
    </w:p>
    <w:p w:rsidR="00D46658" w:rsidRDefault="00D46658" w:rsidP="00D46658">
      <w:pPr>
        <w:numPr>
          <w:ilvl w:val="0"/>
          <w:numId w:val="5"/>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HAVING clause: </w:t>
      </w:r>
      <w:r>
        <w:rPr>
          <w:rFonts w:ascii="Verdana" w:hAnsi="Verdana"/>
          <w:color w:val="222222"/>
          <w:sz w:val="20"/>
          <w:szCs w:val="20"/>
        </w:rPr>
        <w:t>This clause is used in association with GROUP BY clause. It is applied to the each group of result or the entire result as single group and much similar as WHERE clause, the only difference is you cannot use it without GROUP BY clause</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i/>
          <w:iCs/>
          <w:color w:val="222222"/>
          <w:sz w:val="20"/>
          <w:szCs w:val="20"/>
        </w:rPr>
        <w:t>Syntax:</w:t>
      </w:r>
      <w:r>
        <w:rPr>
          <w:rStyle w:val="Emphasis"/>
          <w:rFonts w:ascii="Verdana" w:hAnsi="Verdana"/>
          <w:color w:val="222222"/>
          <w:sz w:val="20"/>
          <w:szCs w:val="20"/>
        </w:rPr>
        <w:t xml:space="preserve"> SELECT </w:t>
      </w:r>
      <w:proofErr w:type="spellStart"/>
      <w:r>
        <w:rPr>
          <w:rStyle w:val="Emphasis"/>
          <w:rFonts w:ascii="Verdana" w:hAnsi="Verdana"/>
          <w:color w:val="222222"/>
          <w:sz w:val="20"/>
          <w:szCs w:val="20"/>
        </w:rPr>
        <w:t>column_name</w:t>
      </w:r>
      <w:proofErr w:type="spellEnd"/>
      <w:r>
        <w:rPr>
          <w:rStyle w:val="Emphasis"/>
          <w:rFonts w:ascii="Verdana" w:hAnsi="Verdana"/>
          <w:color w:val="222222"/>
          <w:sz w:val="20"/>
          <w:szCs w:val="20"/>
        </w:rPr>
        <w:t>(s) </w:t>
      </w:r>
      <w:r>
        <w:rPr>
          <w:rFonts w:ascii="Verdana" w:hAnsi="Verdana"/>
          <w:color w:val="222222"/>
          <w:sz w:val="20"/>
          <w:szCs w:val="20"/>
        </w:rPr>
        <w:br/>
      </w:r>
      <w:r>
        <w:rPr>
          <w:rStyle w:val="Emphasis"/>
          <w:rFonts w:ascii="Verdana" w:hAnsi="Verdana"/>
          <w:color w:val="222222"/>
          <w:sz w:val="20"/>
          <w:szCs w:val="20"/>
        </w:rPr>
        <w:t xml:space="preserve">FROM </w:t>
      </w:r>
      <w:proofErr w:type="spellStart"/>
      <w:r>
        <w:rPr>
          <w:rStyle w:val="Emphasis"/>
          <w:rFonts w:ascii="Verdana" w:hAnsi="Verdana"/>
          <w:color w:val="222222"/>
          <w:sz w:val="20"/>
          <w:szCs w:val="20"/>
        </w:rPr>
        <w:t>table_name</w:t>
      </w:r>
      <w:proofErr w:type="spellEnd"/>
      <w:r>
        <w:rPr>
          <w:rStyle w:val="Emphasis"/>
          <w:rFonts w:ascii="Verdana" w:hAnsi="Verdana"/>
          <w:color w:val="222222"/>
          <w:sz w:val="20"/>
          <w:szCs w:val="20"/>
        </w:rPr>
        <w:t> </w:t>
      </w:r>
      <w:r>
        <w:rPr>
          <w:rFonts w:ascii="Verdana" w:hAnsi="Verdana"/>
          <w:color w:val="222222"/>
          <w:sz w:val="20"/>
          <w:szCs w:val="20"/>
        </w:rPr>
        <w:br/>
      </w:r>
      <w:r>
        <w:rPr>
          <w:rStyle w:val="Emphasis"/>
          <w:rFonts w:ascii="Verdana" w:hAnsi="Verdana"/>
          <w:color w:val="222222"/>
          <w:sz w:val="20"/>
          <w:szCs w:val="20"/>
        </w:rPr>
        <w:t xml:space="preserve">GROUP BY </w:t>
      </w:r>
      <w:proofErr w:type="spellStart"/>
      <w:r>
        <w:rPr>
          <w:rStyle w:val="Emphasis"/>
          <w:rFonts w:ascii="Verdana" w:hAnsi="Verdana"/>
          <w:color w:val="222222"/>
          <w:sz w:val="20"/>
          <w:szCs w:val="20"/>
        </w:rPr>
        <w:t>column_name</w:t>
      </w:r>
      <w:proofErr w:type="spellEnd"/>
      <w:r>
        <w:rPr>
          <w:rStyle w:val="Emphasis"/>
          <w:rFonts w:ascii="Verdana" w:hAnsi="Verdana"/>
          <w:color w:val="222222"/>
          <w:sz w:val="20"/>
          <w:szCs w:val="20"/>
        </w:rPr>
        <w:t> </w:t>
      </w:r>
      <w:r>
        <w:rPr>
          <w:rFonts w:ascii="Verdana" w:hAnsi="Verdana"/>
          <w:color w:val="222222"/>
          <w:sz w:val="20"/>
          <w:szCs w:val="20"/>
        </w:rPr>
        <w:br/>
      </w:r>
      <w:r>
        <w:rPr>
          <w:rStyle w:val="Emphasis"/>
          <w:rFonts w:ascii="Verdana" w:hAnsi="Verdana"/>
          <w:color w:val="222222"/>
          <w:sz w:val="20"/>
          <w:szCs w:val="20"/>
        </w:rPr>
        <w:t>HAVING condition;</w:t>
      </w:r>
    </w:p>
    <w:p w:rsidR="00D46658" w:rsidRDefault="00D46658" w:rsidP="00D46658">
      <w:pPr>
        <w:numPr>
          <w:ilvl w:val="0"/>
          <w:numId w:val="6"/>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ORDER BY clause: </w:t>
      </w:r>
      <w:r>
        <w:rPr>
          <w:rFonts w:ascii="Verdana" w:hAnsi="Verdana"/>
          <w:color w:val="222222"/>
          <w:sz w:val="20"/>
          <w:szCs w:val="20"/>
        </w:rPr>
        <w:t>This clause is to define the order of the query output either in ascending (ASC) or in descending (DESC) order. Ascending (ASC) is the default one but descending (DESC) is set explicitly.</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i/>
          <w:iCs/>
          <w:color w:val="222222"/>
          <w:sz w:val="20"/>
          <w:szCs w:val="20"/>
        </w:rPr>
        <w:t>Syntax:</w:t>
      </w:r>
      <w:r>
        <w:rPr>
          <w:rStyle w:val="Emphasis"/>
          <w:rFonts w:ascii="Verdana" w:hAnsi="Verdana"/>
          <w:color w:val="222222"/>
          <w:sz w:val="20"/>
          <w:szCs w:val="20"/>
        </w:rPr>
        <w:t xml:space="preserve"> SELECT </w:t>
      </w:r>
      <w:proofErr w:type="spellStart"/>
      <w:r>
        <w:rPr>
          <w:rStyle w:val="Emphasis"/>
          <w:rFonts w:ascii="Verdana" w:hAnsi="Verdana"/>
          <w:color w:val="222222"/>
          <w:sz w:val="20"/>
          <w:szCs w:val="20"/>
        </w:rPr>
        <w:t>column_name</w:t>
      </w:r>
      <w:proofErr w:type="spellEnd"/>
      <w:r>
        <w:rPr>
          <w:rStyle w:val="Emphasis"/>
          <w:rFonts w:ascii="Verdana" w:hAnsi="Verdana"/>
          <w:color w:val="222222"/>
          <w:sz w:val="20"/>
          <w:szCs w:val="20"/>
        </w:rPr>
        <w:t>(s) </w:t>
      </w:r>
      <w:r>
        <w:rPr>
          <w:rFonts w:ascii="Verdana" w:hAnsi="Verdana"/>
          <w:color w:val="222222"/>
          <w:sz w:val="20"/>
          <w:szCs w:val="20"/>
        </w:rPr>
        <w:br/>
      </w:r>
      <w:r>
        <w:rPr>
          <w:rStyle w:val="Emphasis"/>
          <w:rFonts w:ascii="Verdana" w:hAnsi="Verdana"/>
          <w:color w:val="222222"/>
          <w:sz w:val="20"/>
          <w:szCs w:val="20"/>
        </w:rPr>
        <w:t xml:space="preserve">FROM </w:t>
      </w:r>
      <w:proofErr w:type="spellStart"/>
      <w:r>
        <w:rPr>
          <w:rStyle w:val="Emphasis"/>
          <w:rFonts w:ascii="Verdana" w:hAnsi="Verdana"/>
          <w:color w:val="222222"/>
          <w:sz w:val="20"/>
          <w:szCs w:val="20"/>
        </w:rPr>
        <w:t>table_name</w:t>
      </w:r>
      <w:proofErr w:type="spellEnd"/>
      <w:r>
        <w:rPr>
          <w:rStyle w:val="Emphasis"/>
          <w:rFonts w:ascii="Verdana" w:hAnsi="Verdana"/>
          <w:color w:val="222222"/>
          <w:sz w:val="20"/>
          <w:szCs w:val="20"/>
        </w:rPr>
        <w:t> </w:t>
      </w:r>
      <w:r>
        <w:rPr>
          <w:rFonts w:ascii="Verdana" w:hAnsi="Verdana"/>
          <w:color w:val="222222"/>
          <w:sz w:val="20"/>
          <w:szCs w:val="20"/>
        </w:rPr>
        <w:br/>
      </w:r>
      <w:r>
        <w:rPr>
          <w:rStyle w:val="Emphasis"/>
          <w:rFonts w:ascii="Verdana" w:hAnsi="Verdana"/>
          <w:color w:val="222222"/>
          <w:sz w:val="20"/>
          <w:szCs w:val="20"/>
        </w:rPr>
        <w:t>WHERE condition </w:t>
      </w:r>
      <w:r>
        <w:rPr>
          <w:rFonts w:ascii="Verdana" w:hAnsi="Verdana"/>
          <w:color w:val="222222"/>
          <w:sz w:val="20"/>
          <w:szCs w:val="20"/>
        </w:rPr>
        <w:br/>
      </w:r>
      <w:r>
        <w:rPr>
          <w:rStyle w:val="Emphasis"/>
          <w:rFonts w:ascii="Verdana" w:hAnsi="Verdana"/>
          <w:color w:val="222222"/>
          <w:sz w:val="20"/>
          <w:szCs w:val="20"/>
        </w:rPr>
        <w:t xml:space="preserve">ORDER BY </w:t>
      </w:r>
      <w:proofErr w:type="spellStart"/>
      <w:r>
        <w:rPr>
          <w:rStyle w:val="Emphasis"/>
          <w:rFonts w:ascii="Verdana" w:hAnsi="Verdana"/>
          <w:color w:val="222222"/>
          <w:sz w:val="20"/>
          <w:szCs w:val="20"/>
        </w:rPr>
        <w:t>column_name</w:t>
      </w:r>
      <w:proofErr w:type="spellEnd"/>
      <w:r>
        <w:rPr>
          <w:rStyle w:val="Emphasis"/>
          <w:rFonts w:ascii="Verdana" w:hAnsi="Verdana"/>
          <w:color w:val="222222"/>
          <w:sz w:val="20"/>
          <w:szCs w:val="20"/>
        </w:rPr>
        <w:t xml:space="preserve"> ASC|DESC;</w:t>
      </w:r>
    </w:p>
    <w:p w:rsidR="00D46658" w:rsidRDefault="00D46658" w:rsidP="00D46658">
      <w:pPr>
        <w:numPr>
          <w:ilvl w:val="0"/>
          <w:numId w:val="7"/>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USING clause: </w:t>
      </w:r>
      <w:r>
        <w:rPr>
          <w:rFonts w:ascii="Verdana" w:hAnsi="Verdana"/>
          <w:color w:val="222222"/>
          <w:sz w:val="20"/>
          <w:szCs w:val="20"/>
        </w:rPr>
        <w:t>USING clause comes in use while working with SQL Joins. It is used to check equality based on columns when tables are joined. It can be used instead ON clause in Joins.</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i/>
          <w:iCs/>
          <w:color w:val="222222"/>
          <w:sz w:val="20"/>
          <w:szCs w:val="20"/>
        </w:rPr>
        <w:t>Syntax:</w:t>
      </w:r>
      <w:r>
        <w:rPr>
          <w:rStyle w:val="Emphasis"/>
          <w:rFonts w:ascii="Verdana" w:hAnsi="Verdana"/>
          <w:color w:val="222222"/>
          <w:sz w:val="20"/>
          <w:szCs w:val="20"/>
        </w:rPr>
        <w:t xml:space="preserve"> SELECT </w:t>
      </w:r>
      <w:proofErr w:type="spellStart"/>
      <w:r>
        <w:rPr>
          <w:rStyle w:val="Emphasis"/>
          <w:rFonts w:ascii="Verdana" w:hAnsi="Verdana"/>
          <w:color w:val="222222"/>
          <w:sz w:val="20"/>
          <w:szCs w:val="20"/>
        </w:rPr>
        <w:t>column_name</w:t>
      </w:r>
      <w:proofErr w:type="spellEnd"/>
      <w:r>
        <w:rPr>
          <w:rStyle w:val="Emphasis"/>
          <w:rFonts w:ascii="Verdana" w:hAnsi="Verdana"/>
          <w:color w:val="222222"/>
          <w:sz w:val="20"/>
          <w:szCs w:val="20"/>
        </w:rPr>
        <w:t>(s) </w:t>
      </w:r>
      <w:r>
        <w:rPr>
          <w:rFonts w:ascii="Verdana" w:hAnsi="Verdana"/>
          <w:color w:val="222222"/>
          <w:sz w:val="20"/>
          <w:szCs w:val="20"/>
        </w:rPr>
        <w:br/>
      </w:r>
      <w:r>
        <w:rPr>
          <w:rStyle w:val="Emphasis"/>
          <w:rFonts w:ascii="Verdana" w:hAnsi="Verdana"/>
          <w:color w:val="222222"/>
          <w:sz w:val="20"/>
          <w:szCs w:val="20"/>
        </w:rPr>
        <w:t xml:space="preserve">FROM </w:t>
      </w:r>
      <w:proofErr w:type="spellStart"/>
      <w:r>
        <w:rPr>
          <w:rStyle w:val="Emphasis"/>
          <w:rFonts w:ascii="Verdana" w:hAnsi="Verdana"/>
          <w:color w:val="222222"/>
          <w:sz w:val="20"/>
          <w:szCs w:val="20"/>
        </w:rPr>
        <w:t>table_name</w:t>
      </w:r>
      <w:proofErr w:type="spellEnd"/>
      <w:r>
        <w:rPr>
          <w:rStyle w:val="Emphasis"/>
          <w:rFonts w:ascii="Verdana" w:hAnsi="Verdana"/>
          <w:color w:val="222222"/>
          <w:sz w:val="20"/>
          <w:szCs w:val="20"/>
        </w:rPr>
        <w:t> </w:t>
      </w:r>
      <w:r>
        <w:rPr>
          <w:rFonts w:ascii="Verdana" w:hAnsi="Verdana"/>
          <w:color w:val="222222"/>
          <w:sz w:val="20"/>
          <w:szCs w:val="20"/>
        </w:rPr>
        <w:br/>
      </w:r>
      <w:r>
        <w:rPr>
          <w:rStyle w:val="Emphasis"/>
          <w:rFonts w:ascii="Verdana" w:hAnsi="Verdana"/>
          <w:color w:val="222222"/>
          <w:sz w:val="20"/>
          <w:szCs w:val="20"/>
        </w:rPr>
        <w:t xml:space="preserve">JOIN </w:t>
      </w:r>
      <w:proofErr w:type="spellStart"/>
      <w:r>
        <w:rPr>
          <w:rStyle w:val="Emphasis"/>
          <w:rFonts w:ascii="Verdana" w:hAnsi="Verdana"/>
          <w:color w:val="222222"/>
          <w:sz w:val="20"/>
          <w:szCs w:val="20"/>
        </w:rPr>
        <w:t>table_name</w:t>
      </w:r>
      <w:proofErr w:type="spellEnd"/>
      <w:r>
        <w:rPr>
          <w:rStyle w:val="Emphasis"/>
          <w:rFonts w:ascii="Verdana" w:hAnsi="Verdana"/>
          <w:color w:val="222222"/>
          <w:sz w:val="20"/>
          <w:szCs w:val="20"/>
        </w:rPr>
        <w:t> </w:t>
      </w:r>
      <w:r>
        <w:rPr>
          <w:rFonts w:ascii="Verdana" w:hAnsi="Verdana"/>
          <w:color w:val="222222"/>
          <w:sz w:val="20"/>
          <w:szCs w:val="20"/>
        </w:rPr>
        <w:br/>
      </w:r>
      <w:r>
        <w:rPr>
          <w:rStyle w:val="Emphasis"/>
          <w:rFonts w:ascii="Verdana" w:hAnsi="Verdana"/>
          <w:color w:val="222222"/>
          <w:sz w:val="20"/>
          <w:szCs w:val="20"/>
        </w:rPr>
        <w:t>USING (</w:t>
      </w:r>
      <w:proofErr w:type="spellStart"/>
      <w:r>
        <w:rPr>
          <w:rStyle w:val="Emphasis"/>
          <w:rFonts w:ascii="Verdana" w:hAnsi="Verdana"/>
          <w:color w:val="222222"/>
          <w:sz w:val="20"/>
          <w:szCs w:val="20"/>
        </w:rPr>
        <w:t>column_name</w:t>
      </w:r>
      <w:proofErr w:type="spellEnd"/>
      <w:r>
        <w:rPr>
          <w:rStyle w:val="Emphasis"/>
          <w:rFonts w:ascii="Verdana" w:hAnsi="Verdana"/>
          <w:color w:val="222222"/>
          <w:sz w:val="20"/>
          <w:szCs w:val="20"/>
        </w:rPr>
        <w:t>);</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FF6600"/>
          <w:sz w:val="20"/>
          <w:szCs w:val="20"/>
        </w:rPr>
        <w:t xml:space="preserve">Question #6) </w:t>
      </w:r>
      <w:proofErr w:type="gramStart"/>
      <w:r>
        <w:rPr>
          <w:rStyle w:val="Strong"/>
          <w:rFonts w:ascii="Verdana" w:hAnsi="Verdana"/>
          <w:color w:val="FF6600"/>
          <w:sz w:val="20"/>
          <w:szCs w:val="20"/>
        </w:rPr>
        <w:t>Why</w:t>
      </w:r>
      <w:proofErr w:type="gramEnd"/>
      <w:r>
        <w:rPr>
          <w:rStyle w:val="Strong"/>
          <w:rFonts w:ascii="Verdana" w:hAnsi="Verdana"/>
          <w:color w:val="FF6600"/>
          <w:sz w:val="20"/>
          <w:szCs w:val="20"/>
        </w:rPr>
        <w:t xml:space="preserve"> do we use SQL constraints? Which constraints we can use while creating database in SQL?</w:t>
      </w:r>
    </w:p>
    <w:p w:rsidR="00D46658" w:rsidRDefault="00D46658" w:rsidP="00D4665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Constraints are used to set the rules for all records in the table. If any constraints get violated then it can abort the action that caused it.</w:t>
      </w:r>
    </w:p>
    <w:p w:rsidR="00D46658" w:rsidRDefault="00D46658" w:rsidP="00D4665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Constraints are defined while creating the database itself with CREATE TABLE statement or even after the table is created once with ALTER TABLE statement.</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i/>
          <w:iCs/>
          <w:color w:val="222222"/>
          <w:sz w:val="20"/>
          <w:szCs w:val="20"/>
        </w:rPr>
        <w:t>There are 5 major constraints are used in SQL, such as</w:t>
      </w:r>
    </w:p>
    <w:p w:rsidR="00D46658" w:rsidRDefault="00D46658" w:rsidP="00D46658">
      <w:pPr>
        <w:numPr>
          <w:ilvl w:val="0"/>
          <w:numId w:val="8"/>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NOT NULL:</w:t>
      </w:r>
      <w:r>
        <w:rPr>
          <w:rFonts w:ascii="Verdana" w:hAnsi="Verdana"/>
          <w:color w:val="222222"/>
          <w:sz w:val="20"/>
          <w:szCs w:val="20"/>
        </w:rPr>
        <w:t> That indicates that the column must have some value and cannot be left null</w:t>
      </w:r>
    </w:p>
    <w:p w:rsidR="00D46658" w:rsidRDefault="00D46658" w:rsidP="00D46658">
      <w:pPr>
        <w:numPr>
          <w:ilvl w:val="0"/>
          <w:numId w:val="8"/>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UNIQUE:</w:t>
      </w:r>
      <w:r>
        <w:rPr>
          <w:rFonts w:ascii="Verdana" w:hAnsi="Verdana"/>
          <w:color w:val="222222"/>
          <w:sz w:val="20"/>
          <w:szCs w:val="20"/>
        </w:rPr>
        <w:t> This constraint is used to ensure that each row and column has unique value and no value is being repeated in any other row or column</w:t>
      </w:r>
    </w:p>
    <w:p w:rsidR="00D46658" w:rsidRDefault="00D46658" w:rsidP="00D46658">
      <w:pPr>
        <w:numPr>
          <w:ilvl w:val="0"/>
          <w:numId w:val="8"/>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PRIMARY KEY:</w:t>
      </w:r>
      <w:r>
        <w:rPr>
          <w:rFonts w:ascii="Verdana" w:hAnsi="Verdana"/>
          <w:color w:val="222222"/>
          <w:sz w:val="20"/>
          <w:szCs w:val="20"/>
        </w:rPr>
        <w:t xml:space="preserve"> This constraint is used in association with NOT NULL and UNIQUE constraints such as on one or the combination of more than one </w:t>
      </w:r>
      <w:proofErr w:type="gramStart"/>
      <w:r>
        <w:rPr>
          <w:rFonts w:ascii="Verdana" w:hAnsi="Verdana"/>
          <w:color w:val="222222"/>
          <w:sz w:val="20"/>
          <w:szCs w:val="20"/>
        </w:rPr>
        <w:t>columns</w:t>
      </w:r>
      <w:proofErr w:type="gramEnd"/>
      <w:r>
        <w:rPr>
          <w:rFonts w:ascii="Verdana" w:hAnsi="Verdana"/>
          <w:color w:val="222222"/>
          <w:sz w:val="20"/>
          <w:szCs w:val="20"/>
        </w:rPr>
        <w:t xml:space="preserve"> to identify the particular record with a unique identity.</w:t>
      </w:r>
    </w:p>
    <w:p w:rsidR="00D46658" w:rsidRDefault="00D46658" w:rsidP="00D46658">
      <w:pPr>
        <w:numPr>
          <w:ilvl w:val="0"/>
          <w:numId w:val="8"/>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FOREIGN KEY:</w:t>
      </w:r>
      <w:r>
        <w:rPr>
          <w:rFonts w:ascii="Verdana" w:hAnsi="Verdana"/>
          <w:color w:val="222222"/>
          <w:sz w:val="20"/>
          <w:szCs w:val="20"/>
        </w:rPr>
        <w:t> It is used to ensure the referential integrity of data in the table and also matches the value in one table with another using Primary Key</w:t>
      </w:r>
    </w:p>
    <w:p w:rsidR="00D46658" w:rsidRDefault="00D46658" w:rsidP="00D46658">
      <w:pPr>
        <w:numPr>
          <w:ilvl w:val="0"/>
          <w:numId w:val="8"/>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lastRenderedPageBreak/>
        <w:t>CHECK:</w:t>
      </w:r>
      <w:r>
        <w:rPr>
          <w:rFonts w:ascii="Verdana" w:hAnsi="Verdana"/>
          <w:color w:val="222222"/>
          <w:sz w:val="20"/>
          <w:szCs w:val="20"/>
        </w:rPr>
        <w:t> It is used to ensure whether the value in columns fulfills the specified condition</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FF6600"/>
          <w:sz w:val="20"/>
          <w:szCs w:val="20"/>
        </w:rPr>
        <w:t xml:space="preserve">Question #7) </w:t>
      </w:r>
      <w:proofErr w:type="gramStart"/>
      <w:r>
        <w:rPr>
          <w:rStyle w:val="Strong"/>
          <w:rFonts w:ascii="Verdana" w:hAnsi="Verdana"/>
          <w:color w:val="FF6600"/>
          <w:sz w:val="20"/>
          <w:szCs w:val="20"/>
        </w:rPr>
        <w:t>What</w:t>
      </w:r>
      <w:proofErr w:type="gramEnd"/>
      <w:r>
        <w:rPr>
          <w:rStyle w:val="Strong"/>
          <w:rFonts w:ascii="Verdana" w:hAnsi="Verdana"/>
          <w:color w:val="FF6600"/>
          <w:sz w:val="20"/>
          <w:szCs w:val="20"/>
        </w:rPr>
        <w:t xml:space="preserve"> are different JOINS used in SQL?</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3486150" cy="1235136"/>
            <wp:effectExtent l="19050" t="0" r="0" b="0"/>
            <wp:docPr id="4" name="Picture 4" descr="SQL Joi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Joins">
                      <a:hlinkClick r:id="rId9"/>
                    </pic:cNvPr>
                    <pic:cNvPicPr>
                      <a:picLocks noChangeAspect="1" noChangeArrowheads="1"/>
                    </pic:cNvPicPr>
                  </pic:nvPicPr>
                  <pic:blipFill>
                    <a:blip r:embed="rId10"/>
                    <a:srcRect/>
                    <a:stretch>
                      <a:fillRect/>
                    </a:stretch>
                  </pic:blipFill>
                  <pic:spPr bwMode="auto">
                    <a:xfrm>
                      <a:off x="0" y="0"/>
                      <a:ext cx="3489879" cy="1236457"/>
                    </a:xfrm>
                    <a:prstGeom prst="rect">
                      <a:avLst/>
                    </a:prstGeom>
                    <a:noFill/>
                    <a:ln w="9525">
                      <a:noFill/>
                      <a:miter lim="800000"/>
                      <a:headEnd/>
                      <a:tailEnd/>
                    </a:ln>
                  </pic:spPr>
                </pic:pic>
              </a:graphicData>
            </a:graphic>
          </wp:inline>
        </w:drawing>
      </w:r>
    </w:p>
    <w:p w:rsidR="00D46658" w:rsidRDefault="00D46658" w:rsidP="00D4665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There are 4 major types of joins made to use while working on multiple tables in SQL databases</w:t>
      </w:r>
    </w:p>
    <w:p w:rsidR="00D46658" w:rsidRDefault="00D46658" w:rsidP="00D46658">
      <w:pPr>
        <w:numPr>
          <w:ilvl w:val="0"/>
          <w:numId w:val="9"/>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INNER JOIN: </w:t>
      </w:r>
      <w:r>
        <w:rPr>
          <w:rFonts w:ascii="Verdana" w:hAnsi="Verdana"/>
          <w:color w:val="222222"/>
          <w:sz w:val="20"/>
          <w:szCs w:val="20"/>
        </w:rPr>
        <w:t>It is also known as SIMPLE JOIN which returns all rows from BOTH tables when it has at least one column matched</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i/>
          <w:iCs/>
          <w:color w:val="222222"/>
          <w:sz w:val="20"/>
          <w:szCs w:val="20"/>
        </w:rPr>
        <w:t>Syntax: </w:t>
      </w:r>
      <w:r>
        <w:rPr>
          <w:rStyle w:val="Emphasis"/>
          <w:rFonts w:ascii="Verdana" w:hAnsi="Verdana"/>
          <w:color w:val="222222"/>
          <w:sz w:val="20"/>
          <w:szCs w:val="20"/>
        </w:rPr>
        <w:t xml:space="preserve">SELECT </w:t>
      </w:r>
      <w:proofErr w:type="spellStart"/>
      <w:r>
        <w:rPr>
          <w:rStyle w:val="Emphasis"/>
          <w:rFonts w:ascii="Verdana" w:hAnsi="Verdana"/>
          <w:color w:val="222222"/>
          <w:sz w:val="20"/>
          <w:szCs w:val="20"/>
        </w:rPr>
        <w:t>column_name</w:t>
      </w:r>
      <w:proofErr w:type="spellEnd"/>
      <w:r>
        <w:rPr>
          <w:rStyle w:val="Emphasis"/>
          <w:rFonts w:ascii="Verdana" w:hAnsi="Verdana"/>
          <w:color w:val="222222"/>
          <w:sz w:val="20"/>
          <w:szCs w:val="20"/>
        </w:rPr>
        <w:t>(s) </w:t>
      </w:r>
      <w:r>
        <w:rPr>
          <w:rFonts w:ascii="Verdana" w:hAnsi="Verdana"/>
          <w:color w:val="222222"/>
          <w:sz w:val="20"/>
          <w:szCs w:val="20"/>
        </w:rPr>
        <w:br/>
      </w:r>
      <w:r>
        <w:rPr>
          <w:rStyle w:val="Emphasis"/>
          <w:rFonts w:ascii="Verdana" w:hAnsi="Verdana"/>
          <w:color w:val="222222"/>
          <w:sz w:val="20"/>
          <w:szCs w:val="20"/>
        </w:rPr>
        <w:t>FROM table_name1 </w:t>
      </w:r>
      <w:r>
        <w:rPr>
          <w:rFonts w:ascii="Verdana" w:hAnsi="Verdana"/>
          <w:color w:val="222222"/>
          <w:sz w:val="20"/>
          <w:szCs w:val="20"/>
        </w:rPr>
        <w:br/>
      </w:r>
      <w:r>
        <w:rPr>
          <w:rStyle w:val="Emphasis"/>
          <w:rFonts w:ascii="Verdana" w:hAnsi="Verdana"/>
          <w:color w:val="222222"/>
          <w:sz w:val="20"/>
          <w:szCs w:val="20"/>
        </w:rPr>
        <w:t>INNER JOIN table_name2 </w:t>
      </w:r>
      <w:r>
        <w:rPr>
          <w:rFonts w:ascii="Verdana" w:hAnsi="Verdana"/>
          <w:color w:val="222222"/>
          <w:sz w:val="20"/>
          <w:szCs w:val="20"/>
        </w:rPr>
        <w:br/>
      </w:r>
      <w:r>
        <w:rPr>
          <w:rStyle w:val="Emphasis"/>
          <w:rFonts w:ascii="Verdana" w:hAnsi="Verdana"/>
          <w:color w:val="222222"/>
          <w:sz w:val="20"/>
          <w:szCs w:val="20"/>
        </w:rPr>
        <w:t>ON column_name1=column_name2</w:t>
      </w:r>
      <w:r>
        <w:rPr>
          <w:rStyle w:val="Strong"/>
          <w:rFonts w:ascii="Verdana" w:hAnsi="Verdana"/>
          <w:i/>
          <w:iCs/>
          <w:color w:val="222222"/>
          <w:sz w:val="20"/>
          <w:szCs w:val="20"/>
        </w:rPr>
        <w:t>;</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Example</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In this example, we have a table </w:t>
      </w:r>
      <w:r>
        <w:rPr>
          <w:rStyle w:val="Emphasis"/>
          <w:rFonts w:ascii="Verdana" w:hAnsi="Verdana"/>
          <w:color w:val="222222"/>
          <w:sz w:val="20"/>
          <w:szCs w:val="20"/>
        </w:rPr>
        <w:t>Employee</w:t>
      </w:r>
      <w:r>
        <w:rPr>
          <w:rFonts w:ascii="Verdana" w:hAnsi="Verdana"/>
          <w:color w:val="222222"/>
          <w:sz w:val="20"/>
          <w:szCs w:val="20"/>
        </w:rPr>
        <w:t> with the following data</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3609975" cy="1004838"/>
            <wp:effectExtent l="19050" t="0" r="0" b="0"/>
            <wp:docPr id="5" name="Picture 5" descr="Employee tab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ployee table">
                      <a:hlinkClick r:id="rId11"/>
                    </pic:cNvPr>
                    <pic:cNvPicPr>
                      <a:picLocks noChangeAspect="1" noChangeArrowheads="1"/>
                    </pic:cNvPicPr>
                  </pic:nvPicPr>
                  <pic:blipFill>
                    <a:blip r:embed="rId12"/>
                    <a:srcRect/>
                    <a:stretch>
                      <a:fillRect/>
                    </a:stretch>
                  </pic:blipFill>
                  <pic:spPr bwMode="auto">
                    <a:xfrm>
                      <a:off x="0" y="0"/>
                      <a:ext cx="3624007" cy="1008744"/>
                    </a:xfrm>
                    <a:prstGeom prst="rect">
                      <a:avLst/>
                    </a:prstGeom>
                    <a:noFill/>
                    <a:ln w="9525">
                      <a:noFill/>
                      <a:miter lim="800000"/>
                      <a:headEnd/>
                      <a:tailEnd/>
                    </a:ln>
                  </pic:spPr>
                </pic:pic>
              </a:graphicData>
            </a:graphic>
          </wp:inline>
        </w:drawing>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The second Table is </w:t>
      </w:r>
      <w:r>
        <w:rPr>
          <w:rStyle w:val="Emphasis"/>
          <w:rFonts w:ascii="Verdana" w:hAnsi="Verdana"/>
          <w:color w:val="222222"/>
          <w:sz w:val="20"/>
          <w:szCs w:val="20"/>
        </w:rPr>
        <w:t>joining</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3962400" cy="906859"/>
            <wp:effectExtent l="19050" t="0" r="0" b="0"/>
            <wp:docPr id="6" name="Picture 6" descr="join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oining">
                      <a:hlinkClick r:id="rId13"/>
                    </pic:cNvPr>
                    <pic:cNvPicPr>
                      <a:picLocks noChangeAspect="1" noChangeArrowheads="1"/>
                    </pic:cNvPicPr>
                  </pic:nvPicPr>
                  <pic:blipFill>
                    <a:blip r:embed="rId14"/>
                    <a:srcRect/>
                    <a:stretch>
                      <a:fillRect/>
                    </a:stretch>
                  </pic:blipFill>
                  <pic:spPr bwMode="auto">
                    <a:xfrm>
                      <a:off x="0" y="0"/>
                      <a:ext cx="3962400" cy="906859"/>
                    </a:xfrm>
                    <a:prstGeom prst="rect">
                      <a:avLst/>
                    </a:prstGeom>
                    <a:noFill/>
                    <a:ln w="9525">
                      <a:noFill/>
                      <a:miter lim="800000"/>
                      <a:headEnd/>
                      <a:tailEnd/>
                    </a:ln>
                  </pic:spPr>
                </pic:pic>
              </a:graphicData>
            </a:graphic>
          </wp:inline>
        </w:drawing>
      </w:r>
    </w:p>
    <w:p w:rsidR="00D46658" w:rsidRDefault="00D46658" w:rsidP="00D4665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Enter the following SQL statement</w:t>
      </w:r>
    </w:p>
    <w:p w:rsidR="00D46658" w:rsidRPr="00096E32" w:rsidRDefault="00D46658" w:rsidP="00096E32">
      <w:pPr>
        <w:pStyle w:val="HTMLPreformatted"/>
        <w:shd w:val="clear" w:color="auto" w:fill="ECECEC"/>
        <w:spacing w:after="369"/>
        <w:contextualSpacing/>
        <w:rPr>
          <w:color w:val="222222"/>
        </w:rPr>
      </w:pPr>
      <w:r w:rsidRPr="00096E32">
        <w:rPr>
          <w:color w:val="222222"/>
        </w:rPr>
        <w:t xml:space="preserve">SELECT </w:t>
      </w:r>
      <w:proofErr w:type="spellStart"/>
      <w:r w:rsidRPr="00096E32">
        <w:rPr>
          <w:color w:val="222222"/>
        </w:rPr>
        <w:t>Employee.Emp_id</w:t>
      </w:r>
      <w:proofErr w:type="spellEnd"/>
      <w:r w:rsidRPr="00096E32">
        <w:rPr>
          <w:color w:val="222222"/>
        </w:rPr>
        <w:t xml:space="preserve">, </w:t>
      </w:r>
      <w:proofErr w:type="spellStart"/>
      <w:r w:rsidRPr="00096E32">
        <w:rPr>
          <w:color w:val="222222"/>
        </w:rPr>
        <w:t>Joining.Joining_Date</w:t>
      </w:r>
      <w:proofErr w:type="spellEnd"/>
    </w:p>
    <w:p w:rsidR="00D46658" w:rsidRPr="00096E32" w:rsidRDefault="00D46658" w:rsidP="00096E32">
      <w:pPr>
        <w:pStyle w:val="HTMLPreformatted"/>
        <w:shd w:val="clear" w:color="auto" w:fill="ECECEC"/>
        <w:spacing w:after="369"/>
        <w:contextualSpacing/>
        <w:rPr>
          <w:color w:val="222222"/>
        </w:rPr>
      </w:pPr>
      <w:r w:rsidRPr="00096E32">
        <w:rPr>
          <w:color w:val="222222"/>
        </w:rPr>
        <w:t xml:space="preserve">  FROM Employee</w:t>
      </w:r>
    </w:p>
    <w:p w:rsidR="00D46658" w:rsidRPr="00096E32" w:rsidRDefault="00D46658" w:rsidP="00096E32">
      <w:pPr>
        <w:pStyle w:val="HTMLPreformatted"/>
        <w:shd w:val="clear" w:color="auto" w:fill="ECECEC"/>
        <w:spacing w:after="369"/>
        <w:contextualSpacing/>
        <w:rPr>
          <w:color w:val="222222"/>
        </w:rPr>
      </w:pPr>
      <w:r w:rsidRPr="00096E32">
        <w:rPr>
          <w:color w:val="222222"/>
        </w:rPr>
        <w:t xml:space="preserve">  INNER JOIN Joining</w:t>
      </w:r>
    </w:p>
    <w:p w:rsidR="00D46658" w:rsidRPr="00096E32" w:rsidRDefault="00D46658" w:rsidP="00096E32">
      <w:pPr>
        <w:pStyle w:val="HTMLPreformatted"/>
        <w:shd w:val="clear" w:color="auto" w:fill="ECECEC"/>
        <w:spacing w:after="369"/>
        <w:contextualSpacing/>
        <w:rPr>
          <w:color w:val="222222"/>
        </w:rPr>
      </w:pPr>
      <w:r w:rsidRPr="00096E32">
        <w:rPr>
          <w:color w:val="222222"/>
        </w:rPr>
        <w:t xml:space="preserve">  ON </w:t>
      </w:r>
      <w:proofErr w:type="spellStart"/>
      <w:r w:rsidRPr="00096E32">
        <w:rPr>
          <w:color w:val="222222"/>
        </w:rPr>
        <w:t>Employee.Emp_id</w:t>
      </w:r>
      <w:proofErr w:type="spellEnd"/>
      <w:r w:rsidRPr="00096E32">
        <w:rPr>
          <w:color w:val="222222"/>
        </w:rPr>
        <w:t xml:space="preserve"> = </w:t>
      </w:r>
      <w:proofErr w:type="spellStart"/>
      <w:r w:rsidRPr="00096E32">
        <w:rPr>
          <w:color w:val="222222"/>
        </w:rPr>
        <w:t>Joining.Emp_id</w:t>
      </w:r>
      <w:proofErr w:type="spellEnd"/>
    </w:p>
    <w:p w:rsidR="00D46658" w:rsidRPr="00096E32" w:rsidRDefault="00D46658" w:rsidP="00096E32">
      <w:pPr>
        <w:pStyle w:val="HTMLPreformatted"/>
        <w:shd w:val="clear" w:color="auto" w:fill="ECECEC"/>
        <w:spacing w:after="369"/>
        <w:contextualSpacing/>
        <w:rPr>
          <w:color w:val="222222"/>
        </w:rPr>
      </w:pPr>
      <w:r w:rsidRPr="00096E32">
        <w:rPr>
          <w:color w:val="222222"/>
        </w:rPr>
        <w:t xml:space="preserve">  ORDER BY </w:t>
      </w:r>
      <w:proofErr w:type="spellStart"/>
      <w:r w:rsidRPr="00096E32">
        <w:rPr>
          <w:color w:val="222222"/>
        </w:rPr>
        <w:t>Employee.Emp_id</w:t>
      </w:r>
      <w:proofErr w:type="spellEnd"/>
      <w:r w:rsidRPr="00096E32">
        <w:rPr>
          <w:color w:val="222222"/>
        </w:rPr>
        <w:t>;</w:t>
      </w:r>
    </w:p>
    <w:p w:rsidR="00D46658" w:rsidRDefault="00D46658" w:rsidP="00D4665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There will be 4 records selected. These are the results that you should see</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1571625" cy="725366"/>
            <wp:effectExtent l="19050" t="0" r="9525" b="0"/>
            <wp:docPr id="7" name="Picture 7" descr="result of innerjoi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 of innerjoin">
                      <a:hlinkClick r:id="rId15"/>
                    </pic:cNvPr>
                    <pic:cNvPicPr>
                      <a:picLocks noChangeAspect="1" noChangeArrowheads="1"/>
                    </pic:cNvPicPr>
                  </pic:nvPicPr>
                  <pic:blipFill>
                    <a:blip r:embed="rId16"/>
                    <a:srcRect/>
                    <a:stretch>
                      <a:fillRect/>
                    </a:stretch>
                  </pic:blipFill>
                  <pic:spPr bwMode="auto">
                    <a:xfrm>
                      <a:off x="0" y="0"/>
                      <a:ext cx="1574892" cy="726874"/>
                    </a:xfrm>
                    <a:prstGeom prst="rect">
                      <a:avLst/>
                    </a:prstGeom>
                    <a:noFill/>
                    <a:ln w="9525">
                      <a:noFill/>
                      <a:miter lim="800000"/>
                      <a:headEnd/>
                      <a:tailEnd/>
                    </a:ln>
                  </pic:spPr>
                </pic:pic>
              </a:graphicData>
            </a:graphic>
          </wp:inline>
        </w:drawing>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lastRenderedPageBreak/>
        <w:t>Employee</w:t>
      </w:r>
      <w:r>
        <w:rPr>
          <w:rFonts w:ascii="Verdana" w:hAnsi="Verdana"/>
          <w:color w:val="222222"/>
          <w:sz w:val="20"/>
          <w:szCs w:val="20"/>
        </w:rPr>
        <w:t> and </w:t>
      </w:r>
      <w:r>
        <w:rPr>
          <w:rStyle w:val="Emphasis"/>
          <w:rFonts w:ascii="Verdana" w:hAnsi="Verdana"/>
          <w:color w:val="222222"/>
          <w:sz w:val="20"/>
          <w:szCs w:val="20"/>
        </w:rPr>
        <w:t>orders</w:t>
      </w:r>
      <w:r>
        <w:rPr>
          <w:rFonts w:ascii="Verdana" w:hAnsi="Verdana"/>
          <w:color w:val="222222"/>
          <w:sz w:val="20"/>
          <w:szCs w:val="20"/>
        </w:rPr>
        <w:t> tables where there is a matching </w:t>
      </w:r>
      <w:proofErr w:type="spellStart"/>
      <w:r>
        <w:rPr>
          <w:rStyle w:val="Emphasis"/>
          <w:rFonts w:ascii="Verdana" w:hAnsi="Verdana"/>
          <w:color w:val="222222"/>
          <w:sz w:val="20"/>
          <w:szCs w:val="20"/>
        </w:rPr>
        <w:t>customer_id</w:t>
      </w:r>
      <w:proofErr w:type="spellEnd"/>
      <w:r>
        <w:rPr>
          <w:rFonts w:ascii="Verdana" w:hAnsi="Verdana"/>
          <w:color w:val="222222"/>
          <w:sz w:val="20"/>
          <w:szCs w:val="20"/>
        </w:rPr>
        <w:t> value in both the </w:t>
      </w:r>
      <w:r>
        <w:rPr>
          <w:rStyle w:val="Emphasis"/>
          <w:rFonts w:ascii="Verdana" w:hAnsi="Verdana"/>
          <w:color w:val="222222"/>
          <w:sz w:val="20"/>
          <w:szCs w:val="20"/>
        </w:rPr>
        <w:t>Employee</w:t>
      </w:r>
      <w:r>
        <w:rPr>
          <w:rFonts w:ascii="Verdana" w:hAnsi="Verdana"/>
          <w:color w:val="222222"/>
          <w:sz w:val="20"/>
          <w:szCs w:val="20"/>
        </w:rPr>
        <w:t> and </w:t>
      </w:r>
      <w:r>
        <w:rPr>
          <w:rStyle w:val="Emphasis"/>
          <w:rFonts w:ascii="Verdana" w:hAnsi="Verdana"/>
          <w:color w:val="222222"/>
          <w:sz w:val="20"/>
          <w:szCs w:val="20"/>
        </w:rPr>
        <w:t>orders</w:t>
      </w:r>
      <w:r>
        <w:rPr>
          <w:rFonts w:ascii="Verdana" w:hAnsi="Verdana"/>
          <w:color w:val="222222"/>
          <w:sz w:val="20"/>
          <w:szCs w:val="20"/>
        </w:rPr>
        <w:t> tables</w:t>
      </w:r>
    </w:p>
    <w:p w:rsidR="00D46658" w:rsidRDefault="00D46658" w:rsidP="00D46658">
      <w:pPr>
        <w:numPr>
          <w:ilvl w:val="0"/>
          <w:numId w:val="10"/>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LEFT JOIN (LEFT OUTER JOIN): </w:t>
      </w:r>
      <w:r>
        <w:rPr>
          <w:rFonts w:ascii="Verdana" w:hAnsi="Verdana"/>
          <w:color w:val="222222"/>
          <w:sz w:val="20"/>
          <w:szCs w:val="20"/>
        </w:rPr>
        <w:t>This join returns all rows from a LEFT table and its matched</w:t>
      </w:r>
      <w:r>
        <w:rPr>
          <w:rFonts w:ascii="Verdana" w:hAnsi="Verdana"/>
          <w:color w:val="222222"/>
          <w:sz w:val="20"/>
          <w:szCs w:val="20"/>
        </w:rPr>
        <w:br/>
        <w:t>rows from a RIGHT table</w:t>
      </w:r>
      <w:r>
        <w:rPr>
          <w:rStyle w:val="Strong"/>
          <w:rFonts w:ascii="Verdana" w:hAnsi="Verdana"/>
          <w:color w:val="222222"/>
          <w:sz w:val="20"/>
          <w:szCs w:val="20"/>
        </w:rPr>
        <w:t>.</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i/>
          <w:iCs/>
          <w:color w:val="222222"/>
          <w:sz w:val="20"/>
          <w:szCs w:val="20"/>
        </w:rPr>
        <w:t>Syntax: </w:t>
      </w:r>
      <w:r>
        <w:rPr>
          <w:rStyle w:val="Emphasis"/>
          <w:rFonts w:ascii="Verdana" w:hAnsi="Verdana"/>
          <w:color w:val="222222"/>
          <w:sz w:val="20"/>
          <w:szCs w:val="20"/>
        </w:rPr>
        <w:t xml:space="preserve">SELECT </w:t>
      </w:r>
      <w:proofErr w:type="spellStart"/>
      <w:r>
        <w:rPr>
          <w:rStyle w:val="Emphasis"/>
          <w:rFonts w:ascii="Verdana" w:hAnsi="Verdana"/>
          <w:color w:val="222222"/>
          <w:sz w:val="20"/>
          <w:szCs w:val="20"/>
        </w:rPr>
        <w:t>column_name</w:t>
      </w:r>
      <w:proofErr w:type="spellEnd"/>
      <w:r>
        <w:rPr>
          <w:rStyle w:val="Emphasis"/>
          <w:rFonts w:ascii="Verdana" w:hAnsi="Verdana"/>
          <w:color w:val="222222"/>
          <w:sz w:val="20"/>
          <w:szCs w:val="20"/>
        </w:rPr>
        <w:t>(s</w:t>
      </w:r>
      <w:proofErr w:type="gramStart"/>
      <w:r>
        <w:rPr>
          <w:rStyle w:val="Emphasis"/>
          <w:rFonts w:ascii="Verdana" w:hAnsi="Verdana"/>
          <w:color w:val="222222"/>
          <w:sz w:val="20"/>
          <w:szCs w:val="20"/>
        </w:rPr>
        <w:t>)</w:t>
      </w:r>
      <w:proofErr w:type="gramEnd"/>
      <w:r>
        <w:rPr>
          <w:rFonts w:ascii="Verdana" w:hAnsi="Verdana"/>
          <w:color w:val="222222"/>
          <w:sz w:val="20"/>
          <w:szCs w:val="20"/>
        </w:rPr>
        <w:br/>
      </w:r>
      <w:r>
        <w:rPr>
          <w:rStyle w:val="Emphasis"/>
          <w:rFonts w:ascii="Verdana" w:hAnsi="Verdana"/>
          <w:color w:val="222222"/>
          <w:sz w:val="20"/>
          <w:szCs w:val="20"/>
        </w:rPr>
        <w:t>FROM table_name1</w:t>
      </w:r>
      <w:r>
        <w:rPr>
          <w:rFonts w:ascii="Verdana" w:hAnsi="Verdana"/>
          <w:color w:val="222222"/>
          <w:sz w:val="20"/>
          <w:szCs w:val="20"/>
        </w:rPr>
        <w:br/>
      </w:r>
      <w:r>
        <w:rPr>
          <w:rStyle w:val="Emphasis"/>
          <w:rFonts w:ascii="Verdana" w:hAnsi="Verdana"/>
          <w:color w:val="222222"/>
          <w:sz w:val="20"/>
          <w:szCs w:val="20"/>
        </w:rPr>
        <w:t>LEFT JOIN table_name2</w:t>
      </w:r>
      <w:r>
        <w:rPr>
          <w:rFonts w:ascii="Verdana" w:hAnsi="Verdana"/>
          <w:color w:val="222222"/>
          <w:sz w:val="20"/>
          <w:szCs w:val="20"/>
        </w:rPr>
        <w:br/>
      </w:r>
      <w:r>
        <w:rPr>
          <w:rStyle w:val="Emphasis"/>
          <w:rFonts w:ascii="Verdana" w:hAnsi="Verdana"/>
          <w:color w:val="222222"/>
          <w:sz w:val="20"/>
          <w:szCs w:val="20"/>
        </w:rPr>
        <w:t>ON column_name1=column_name2</w:t>
      </w:r>
      <w:r>
        <w:rPr>
          <w:rStyle w:val="Strong"/>
          <w:rFonts w:ascii="Verdana" w:hAnsi="Verdana"/>
          <w:i/>
          <w:iCs/>
          <w:color w:val="222222"/>
          <w:sz w:val="20"/>
          <w:szCs w:val="20"/>
        </w:rPr>
        <w:t>;</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Example</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In this example, we have a table </w:t>
      </w:r>
      <w:r>
        <w:rPr>
          <w:rStyle w:val="Emphasis"/>
          <w:rFonts w:ascii="Verdana" w:hAnsi="Verdana"/>
          <w:color w:val="222222"/>
          <w:sz w:val="20"/>
          <w:szCs w:val="20"/>
        </w:rPr>
        <w:t>Employee</w:t>
      </w:r>
      <w:r>
        <w:rPr>
          <w:rFonts w:ascii="Verdana" w:hAnsi="Verdana"/>
          <w:color w:val="222222"/>
          <w:sz w:val="20"/>
          <w:szCs w:val="20"/>
        </w:rPr>
        <w:t> with the following data:</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3543300" cy="986280"/>
            <wp:effectExtent l="19050" t="0" r="0" b="0"/>
            <wp:docPr id="8" name="Picture 8" descr="Employee tab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ployee table">
                      <a:hlinkClick r:id="rId11"/>
                    </pic:cNvPr>
                    <pic:cNvPicPr>
                      <a:picLocks noChangeAspect="1" noChangeArrowheads="1"/>
                    </pic:cNvPicPr>
                  </pic:nvPicPr>
                  <pic:blipFill>
                    <a:blip r:embed="rId12"/>
                    <a:srcRect/>
                    <a:stretch>
                      <a:fillRect/>
                    </a:stretch>
                  </pic:blipFill>
                  <pic:spPr bwMode="auto">
                    <a:xfrm>
                      <a:off x="0" y="0"/>
                      <a:ext cx="3543300" cy="986280"/>
                    </a:xfrm>
                    <a:prstGeom prst="rect">
                      <a:avLst/>
                    </a:prstGeom>
                    <a:noFill/>
                    <a:ln w="9525">
                      <a:noFill/>
                      <a:miter lim="800000"/>
                      <a:headEnd/>
                      <a:tailEnd/>
                    </a:ln>
                  </pic:spPr>
                </pic:pic>
              </a:graphicData>
            </a:graphic>
          </wp:inline>
        </w:drawing>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Second Table is </w:t>
      </w:r>
      <w:r>
        <w:rPr>
          <w:rStyle w:val="Emphasis"/>
          <w:rFonts w:ascii="Verdana" w:hAnsi="Verdana"/>
          <w:color w:val="222222"/>
          <w:sz w:val="20"/>
          <w:szCs w:val="20"/>
        </w:rPr>
        <w:t>joining</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3543300" cy="1008197"/>
            <wp:effectExtent l="19050" t="0" r="0" b="0"/>
            <wp:docPr id="9" name="Picture 9" descr="joining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oining 1">
                      <a:hlinkClick r:id="rId17"/>
                    </pic:cNvPr>
                    <pic:cNvPicPr>
                      <a:picLocks noChangeAspect="1" noChangeArrowheads="1"/>
                    </pic:cNvPicPr>
                  </pic:nvPicPr>
                  <pic:blipFill>
                    <a:blip r:embed="rId18"/>
                    <a:srcRect/>
                    <a:stretch>
                      <a:fillRect/>
                    </a:stretch>
                  </pic:blipFill>
                  <pic:spPr bwMode="auto">
                    <a:xfrm>
                      <a:off x="0" y="0"/>
                      <a:ext cx="3543300" cy="1008197"/>
                    </a:xfrm>
                    <a:prstGeom prst="rect">
                      <a:avLst/>
                    </a:prstGeom>
                    <a:noFill/>
                    <a:ln w="9525">
                      <a:noFill/>
                      <a:miter lim="800000"/>
                      <a:headEnd/>
                      <a:tailEnd/>
                    </a:ln>
                  </pic:spPr>
                </pic:pic>
              </a:graphicData>
            </a:graphic>
          </wp:inline>
        </w:drawing>
      </w:r>
    </w:p>
    <w:p w:rsidR="00D46658" w:rsidRDefault="00D46658" w:rsidP="00D4665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Enter the following SQL statement</w:t>
      </w:r>
    </w:p>
    <w:p w:rsidR="00D46658" w:rsidRPr="00096E32" w:rsidRDefault="00D46658" w:rsidP="00096E32">
      <w:pPr>
        <w:pStyle w:val="HTMLPreformatted"/>
        <w:shd w:val="clear" w:color="auto" w:fill="ECECEC"/>
        <w:spacing w:after="369"/>
        <w:contextualSpacing/>
        <w:rPr>
          <w:color w:val="222222"/>
        </w:rPr>
      </w:pPr>
      <w:r w:rsidRPr="00096E32">
        <w:rPr>
          <w:color w:val="222222"/>
        </w:rPr>
        <w:t xml:space="preserve">SELECT </w:t>
      </w:r>
      <w:proofErr w:type="spellStart"/>
      <w:r w:rsidRPr="00096E32">
        <w:rPr>
          <w:color w:val="222222"/>
        </w:rPr>
        <w:t>Employee.Emp_id</w:t>
      </w:r>
      <w:proofErr w:type="spellEnd"/>
      <w:r w:rsidRPr="00096E32">
        <w:rPr>
          <w:color w:val="222222"/>
        </w:rPr>
        <w:t xml:space="preserve">, </w:t>
      </w:r>
      <w:proofErr w:type="spellStart"/>
      <w:r w:rsidRPr="00096E32">
        <w:rPr>
          <w:color w:val="222222"/>
        </w:rPr>
        <w:t>Joining.Joining_Date</w:t>
      </w:r>
      <w:proofErr w:type="spellEnd"/>
    </w:p>
    <w:p w:rsidR="00D46658" w:rsidRPr="00096E32" w:rsidRDefault="00D46658" w:rsidP="00096E32">
      <w:pPr>
        <w:pStyle w:val="HTMLPreformatted"/>
        <w:shd w:val="clear" w:color="auto" w:fill="ECECEC"/>
        <w:spacing w:after="369"/>
        <w:contextualSpacing/>
        <w:rPr>
          <w:color w:val="222222"/>
        </w:rPr>
      </w:pPr>
      <w:r w:rsidRPr="00096E32">
        <w:rPr>
          <w:color w:val="222222"/>
        </w:rPr>
        <w:t>FROM Employee</w:t>
      </w:r>
    </w:p>
    <w:p w:rsidR="00D46658" w:rsidRPr="00096E32" w:rsidRDefault="00D46658" w:rsidP="00096E32">
      <w:pPr>
        <w:pStyle w:val="HTMLPreformatted"/>
        <w:shd w:val="clear" w:color="auto" w:fill="ECECEC"/>
        <w:spacing w:after="369"/>
        <w:contextualSpacing/>
        <w:rPr>
          <w:color w:val="222222"/>
        </w:rPr>
      </w:pPr>
      <w:r w:rsidRPr="00096E32">
        <w:rPr>
          <w:color w:val="222222"/>
        </w:rPr>
        <w:t>LEFT OUTER JOIN Joining</w:t>
      </w:r>
    </w:p>
    <w:p w:rsidR="00D46658" w:rsidRPr="00096E32" w:rsidRDefault="00D46658" w:rsidP="00096E32">
      <w:pPr>
        <w:pStyle w:val="HTMLPreformatted"/>
        <w:shd w:val="clear" w:color="auto" w:fill="ECECEC"/>
        <w:spacing w:after="369"/>
        <w:contextualSpacing/>
        <w:rPr>
          <w:color w:val="222222"/>
        </w:rPr>
      </w:pPr>
      <w:r w:rsidRPr="00096E32">
        <w:rPr>
          <w:color w:val="222222"/>
        </w:rPr>
        <w:t xml:space="preserve">ON </w:t>
      </w:r>
      <w:proofErr w:type="spellStart"/>
      <w:r w:rsidRPr="00096E32">
        <w:rPr>
          <w:color w:val="222222"/>
        </w:rPr>
        <w:t>Employee.Emp_id</w:t>
      </w:r>
      <w:proofErr w:type="spellEnd"/>
      <w:r w:rsidRPr="00096E32">
        <w:rPr>
          <w:color w:val="222222"/>
        </w:rPr>
        <w:t xml:space="preserve"> = </w:t>
      </w:r>
      <w:proofErr w:type="spellStart"/>
      <w:r w:rsidRPr="00096E32">
        <w:rPr>
          <w:color w:val="222222"/>
        </w:rPr>
        <w:t>Joining.Emp_id</w:t>
      </w:r>
      <w:proofErr w:type="spellEnd"/>
    </w:p>
    <w:p w:rsidR="00D46658" w:rsidRPr="00096E32" w:rsidRDefault="00D46658" w:rsidP="00096E32">
      <w:pPr>
        <w:pStyle w:val="HTMLPreformatted"/>
        <w:shd w:val="clear" w:color="auto" w:fill="ECECEC"/>
        <w:spacing w:after="369"/>
        <w:contextualSpacing/>
        <w:rPr>
          <w:color w:val="222222"/>
        </w:rPr>
      </w:pPr>
      <w:r w:rsidRPr="00096E32">
        <w:rPr>
          <w:color w:val="222222"/>
        </w:rPr>
        <w:t xml:space="preserve">ORDER BY </w:t>
      </w:r>
      <w:proofErr w:type="spellStart"/>
      <w:r w:rsidRPr="00096E32">
        <w:rPr>
          <w:color w:val="222222"/>
        </w:rPr>
        <w:t>Employee.Emp_id</w:t>
      </w:r>
      <w:proofErr w:type="spellEnd"/>
      <w:r w:rsidRPr="00096E32">
        <w:rPr>
          <w:color w:val="222222"/>
        </w:rPr>
        <w:t>;</w:t>
      </w:r>
    </w:p>
    <w:p w:rsidR="00D46658" w:rsidRDefault="00D46658" w:rsidP="00D4665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There will be 4 records selected. These are the results that you should see:</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2247900" cy="1295764"/>
            <wp:effectExtent l="19050" t="0" r="0" b="0"/>
            <wp:docPr id="10" name="Picture 10" descr="result of LEFT OUTER JOI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 of LEFT OUTER JOIN">
                      <a:hlinkClick r:id="rId19"/>
                    </pic:cNvPr>
                    <pic:cNvPicPr>
                      <a:picLocks noChangeAspect="1" noChangeArrowheads="1"/>
                    </pic:cNvPicPr>
                  </pic:nvPicPr>
                  <pic:blipFill>
                    <a:blip r:embed="rId20"/>
                    <a:srcRect/>
                    <a:stretch>
                      <a:fillRect/>
                    </a:stretch>
                  </pic:blipFill>
                  <pic:spPr bwMode="auto">
                    <a:xfrm>
                      <a:off x="0" y="0"/>
                      <a:ext cx="2247900" cy="1295764"/>
                    </a:xfrm>
                    <a:prstGeom prst="rect">
                      <a:avLst/>
                    </a:prstGeom>
                    <a:noFill/>
                    <a:ln w="9525">
                      <a:noFill/>
                      <a:miter lim="800000"/>
                      <a:headEnd/>
                      <a:tailEnd/>
                    </a:ln>
                  </pic:spPr>
                </pic:pic>
              </a:graphicData>
            </a:graphic>
          </wp:inline>
        </w:drawing>
      </w:r>
    </w:p>
    <w:p w:rsidR="00D46658" w:rsidRDefault="00D46658" w:rsidP="00D46658">
      <w:pPr>
        <w:numPr>
          <w:ilvl w:val="0"/>
          <w:numId w:val="11"/>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RIGHT JOIN (RIGHT OUTER JOIN): </w:t>
      </w:r>
      <w:r>
        <w:rPr>
          <w:rFonts w:ascii="Verdana" w:hAnsi="Verdana"/>
          <w:color w:val="222222"/>
          <w:sz w:val="20"/>
          <w:szCs w:val="20"/>
        </w:rPr>
        <w:t>This joins returns all rows from the RIGHT table and its matched rows from a LEFT table</w:t>
      </w:r>
      <w:r>
        <w:rPr>
          <w:rStyle w:val="Strong"/>
          <w:rFonts w:ascii="Verdana" w:hAnsi="Verdana"/>
          <w:color w:val="222222"/>
          <w:sz w:val="20"/>
          <w:szCs w:val="20"/>
        </w:rPr>
        <w:t>.</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i/>
          <w:iCs/>
          <w:color w:val="222222"/>
          <w:sz w:val="20"/>
          <w:szCs w:val="20"/>
        </w:rPr>
        <w:t>Syntax: </w:t>
      </w:r>
      <w:r>
        <w:rPr>
          <w:rStyle w:val="Emphasis"/>
          <w:rFonts w:ascii="Verdana" w:hAnsi="Verdana"/>
          <w:color w:val="222222"/>
          <w:sz w:val="20"/>
          <w:szCs w:val="20"/>
        </w:rPr>
        <w:t xml:space="preserve">SELECT </w:t>
      </w:r>
      <w:proofErr w:type="spellStart"/>
      <w:r>
        <w:rPr>
          <w:rStyle w:val="Emphasis"/>
          <w:rFonts w:ascii="Verdana" w:hAnsi="Verdana"/>
          <w:color w:val="222222"/>
          <w:sz w:val="20"/>
          <w:szCs w:val="20"/>
        </w:rPr>
        <w:t>column_name</w:t>
      </w:r>
      <w:proofErr w:type="spellEnd"/>
      <w:r>
        <w:rPr>
          <w:rStyle w:val="Emphasis"/>
          <w:rFonts w:ascii="Verdana" w:hAnsi="Verdana"/>
          <w:color w:val="222222"/>
          <w:sz w:val="20"/>
          <w:szCs w:val="20"/>
        </w:rPr>
        <w:t>(s</w:t>
      </w:r>
      <w:proofErr w:type="gramStart"/>
      <w:r>
        <w:rPr>
          <w:rStyle w:val="Emphasis"/>
          <w:rFonts w:ascii="Verdana" w:hAnsi="Verdana"/>
          <w:color w:val="222222"/>
          <w:sz w:val="20"/>
          <w:szCs w:val="20"/>
        </w:rPr>
        <w:t>)</w:t>
      </w:r>
      <w:proofErr w:type="gramEnd"/>
      <w:r>
        <w:rPr>
          <w:rFonts w:ascii="Verdana" w:hAnsi="Verdana"/>
          <w:color w:val="222222"/>
          <w:sz w:val="20"/>
          <w:szCs w:val="20"/>
        </w:rPr>
        <w:br/>
      </w:r>
      <w:r>
        <w:rPr>
          <w:rStyle w:val="Emphasis"/>
          <w:rFonts w:ascii="Verdana" w:hAnsi="Verdana"/>
          <w:color w:val="222222"/>
          <w:sz w:val="20"/>
          <w:szCs w:val="20"/>
        </w:rPr>
        <w:t>FROM table_name1</w:t>
      </w:r>
      <w:r>
        <w:rPr>
          <w:rFonts w:ascii="Verdana" w:hAnsi="Verdana"/>
          <w:color w:val="222222"/>
          <w:sz w:val="20"/>
          <w:szCs w:val="20"/>
        </w:rPr>
        <w:br/>
      </w:r>
      <w:r>
        <w:rPr>
          <w:rStyle w:val="Emphasis"/>
          <w:rFonts w:ascii="Verdana" w:hAnsi="Verdana"/>
          <w:color w:val="222222"/>
          <w:sz w:val="20"/>
          <w:szCs w:val="20"/>
        </w:rPr>
        <w:t>RIGHT JOIN table_name2</w:t>
      </w:r>
      <w:r>
        <w:rPr>
          <w:rFonts w:ascii="Verdana" w:hAnsi="Verdana"/>
          <w:color w:val="222222"/>
          <w:sz w:val="20"/>
          <w:szCs w:val="20"/>
        </w:rPr>
        <w:br/>
      </w:r>
      <w:r>
        <w:rPr>
          <w:rStyle w:val="Emphasis"/>
          <w:rFonts w:ascii="Verdana" w:hAnsi="Verdana"/>
          <w:color w:val="222222"/>
          <w:sz w:val="20"/>
          <w:szCs w:val="20"/>
        </w:rPr>
        <w:t>ON column_name1=column_name2</w:t>
      </w:r>
      <w:r>
        <w:rPr>
          <w:rStyle w:val="Strong"/>
          <w:rFonts w:ascii="Verdana" w:hAnsi="Verdana"/>
          <w:i/>
          <w:iCs/>
          <w:color w:val="222222"/>
          <w:sz w:val="20"/>
          <w:szCs w:val="20"/>
        </w:rPr>
        <w:t>;</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Example</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In this example, we have a table </w:t>
      </w:r>
      <w:r>
        <w:rPr>
          <w:rStyle w:val="Emphasis"/>
          <w:rFonts w:ascii="Verdana" w:hAnsi="Verdana"/>
          <w:color w:val="222222"/>
          <w:sz w:val="20"/>
          <w:szCs w:val="20"/>
        </w:rPr>
        <w:t>Employee</w:t>
      </w:r>
      <w:r>
        <w:rPr>
          <w:rFonts w:ascii="Verdana" w:hAnsi="Verdana"/>
          <w:color w:val="222222"/>
          <w:sz w:val="20"/>
          <w:szCs w:val="20"/>
        </w:rPr>
        <w:t> with the following data</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lastRenderedPageBreak/>
        <w:drawing>
          <wp:inline distT="0" distB="0" distL="0" distR="0">
            <wp:extent cx="4191000" cy="1166567"/>
            <wp:effectExtent l="19050" t="0" r="0" b="0"/>
            <wp:docPr id="11" name="Picture 11" descr="Employee tab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ployee table">
                      <a:hlinkClick r:id="rId11"/>
                    </pic:cNvPr>
                    <pic:cNvPicPr>
                      <a:picLocks noChangeAspect="1" noChangeArrowheads="1"/>
                    </pic:cNvPicPr>
                  </pic:nvPicPr>
                  <pic:blipFill>
                    <a:blip r:embed="rId12"/>
                    <a:srcRect/>
                    <a:stretch>
                      <a:fillRect/>
                    </a:stretch>
                  </pic:blipFill>
                  <pic:spPr bwMode="auto">
                    <a:xfrm>
                      <a:off x="0" y="0"/>
                      <a:ext cx="4191000" cy="1166567"/>
                    </a:xfrm>
                    <a:prstGeom prst="rect">
                      <a:avLst/>
                    </a:prstGeom>
                    <a:noFill/>
                    <a:ln w="9525">
                      <a:noFill/>
                      <a:miter lim="800000"/>
                      <a:headEnd/>
                      <a:tailEnd/>
                    </a:ln>
                  </pic:spPr>
                </pic:pic>
              </a:graphicData>
            </a:graphic>
          </wp:inline>
        </w:drawing>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The second Table is </w:t>
      </w:r>
      <w:r>
        <w:rPr>
          <w:rStyle w:val="Emphasis"/>
          <w:rFonts w:ascii="Verdana" w:hAnsi="Verdana"/>
          <w:color w:val="222222"/>
          <w:sz w:val="20"/>
          <w:szCs w:val="20"/>
        </w:rPr>
        <w:t>joining</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191000" cy="1192491"/>
            <wp:effectExtent l="19050" t="0" r="0" b="0"/>
            <wp:docPr id="12" name="Picture 12" descr="joining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oining 1">
                      <a:hlinkClick r:id="rId17"/>
                    </pic:cNvPr>
                    <pic:cNvPicPr>
                      <a:picLocks noChangeAspect="1" noChangeArrowheads="1"/>
                    </pic:cNvPicPr>
                  </pic:nvPicPr>
                  <pic:blipFill>
                    <a:blip r:embed="rId18"/>
                    <a:srcRect/>
                    <a:stretch>
                      <a:fillRect/>
                    </a:stretch>
                  </pic:blipFill>
                  <pic:spPr bwMode="auto">
                    <a:xfrm>
                      <a:off x="0" y="0"/>
                      <a:ext cx="4192351" cy="1192875"/>
                    </a:xfrm>
                    <a:prstGeom prst="rect">
                      <a:avLst/>
                    </a:prstGeom>
                    <a:noFill/>
                    <a:ln w="9525">
                      <a:noFill/>
                      <a:miter lim="800000"/>
                      <a:headEnd/>
                      <a:tailEnd/>
                    </a:ln>
                  </pic:spPr>
                </pic:pic>
              </a:graphicData>
            </a:graphic>
          </wp:inline>
        </w:drawing>
      </w:r>
    </w:p>
    <w:p w:rsidR="00D46658" w:rsidRDefault="00D46658" w:rsidP="00D4665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Enter the following SQL statement</w:t>
      </w:r>
    </w:p>
    <w:p w:rsidR="00D46658" w:rsidRPr="00096E32" w:rsidRDefault="00D46658" w:rsidP="00096E32">
      <w:pPr>
        <w:pStyle w:val="HTMLPreformatted"/>
        <w:shd w:val="clear" w:color="auto" w:fill="ECECEC"/>
        <w:spacing w:after="369"/>
        <w:contextualSpacing/>
        <w:rPr>
          <w:color w:val="222222"/>
        </w:rPr>
      </w:pPr>
      <w:r w:rsidRPr="00096E32">
        <w:rPr>
          <w:color w:val="222222"/>
        </w:rPr>
        <w:t xml:space="preserve">SELECT </w:t>
      </w:r>
      <w:proofErr w:type="spellStart"/>
      <w:r w:rsidRPr="00096E32">
        <w:rPr>
          <w:color w:val="222222"/>
        </w:rPr>
        <w:t>Employee.Emp_id</w:t>
      </w:r>
      <w:proofErr w:type="spellEnd"/>
      <w:r w:rsidRPr="00096E32">
        <w:rPr>
          <w:color w:val="222222"/>
        </w:rPr>
        <w:t xml:space="preserve">, </w:t>
      </w:r>
      <w:proofErr w:type="spellStart"/>
      <w:r w:rsidRPr="00096E32">
        <w:rPr>
          <w:color w:val="222222"/>
        </w:rPr>
        <w:t>Joining.Joining_Date</w:t>
      </w:r>
      <w:proofErr w:type="spellEnd"/>
    </w:p>
    <w:p w:rsidR="00D46658" w:rsidRPr="00096E32" w:rsidRDefault="00D46658" w:rsidP="00096E32">
      <w:pPr>
        <w:pStyle w:val="HTMLPreformatted"/>
        <w:shd w:val="clear" w:color="auto" w:fill="ECECEC"/>
        <w:spacing w:after="369"/>
        <w:contextualSpacing/>
        <w:rPr>
          <w:color w:val="222222"/>
        </w:rPr>
      </w:pPr>
      <w:r w:rsidRPr="00096E32">
        <w:rPr>
          <w:color w:val="222222"/>
        </w:rPr>
        <w:t>FROM Employee</w:t>
      </w:r>
    </w:p>
    <w:p w:rsidR="00D46658" w:rsidRPr="00096E32" w:rsidRDefault="00D46658" w:rsidP="00096E32">
      <w:pPr>
        <w:pStyle w:val="HTMLPreformatted"/>
        <w:shd w:val="clear" w:color="auto" w:fill="ECECEC"/>
        <w:spacing w:after="369"/>
        <w:contextualSpacing/>
        <w:rPr>
          <w:color w:val="222222"/>
        </w:rPr>
      </w:pPr>
      <w:r w:rsidRPr="00096E32">
        <w:rPr>
          <w:color w:val="222222"/>
        </w:rPr>
        <w:t>LEFT OUTER JOIN Joining</w:t>
      </w:r>
    </w:p>
    <w:p w:rsidR="00D46658" w:rsidRPr="00096E32" w:rsidRDefault="00D46658" w:rsidP="00096E32">
      <w:pPr>
        <w:pStyle w:val="HTMLPreformatted"/>
        <w:shd w:val="clear" w:color="auto" w:fill="ECECEC"/>
        <w:spacing w:after="369"/>
        <w:contextualSpacing/>
        <w:rPr>
          <w:color w:val="222222"/>
        </w:rPr>
      </w:pPr>
      <w:r w:rsidRPr="00096E32">
        <w:rPr>
          <w:color w:val="222222"/>
        </w:rPr>
        <w:t xml:space="preserve">ON </w:t>
      </w:r>
      <w:proofErr w:type="spellStart"/>
      <w:r w:rsidRPr="00096E32">
        <w:rPr>
          <w:color w:val="222222"/>
        </w:rPr>
        <w:t>Employee.Emp_id</w:t>
      </w:r>
      <w:proofErr w:type="spellEnd"/>
      <w:r w:rsidRPr="00096E32">
        <w:rPr>
          <w:color w:val="222222"/>
        </w:rPr>
        <w:t xml:space="preserve"> = </w:t>
      </w:r>
      <w:proofErr w:type="spellStart"/>
      <w:r w:rsidRPr="00096E32">
        <w:rPr>
          <w:color w:val="222222"/>
        </w:rPr>
        <w:t>Joining.Emp_id</w:t>
      </w:r>
      <w:proofErr w:type="spellEnd"/>
    </w:p>
    <w:p w:rsidR="00D46658" w:rsidRPr="00096E32" w:rsidRDefault="00D46658" w:rsidP="00096E32">
      <w:pPr>
        <w:pStyle w:val="HTMLPreformatted"/>
        <w:shd w:val="clear" w:color="auto" w:fill="ECECEC"/>
        <w:spacing w:after="369"/>
        <w:contextualSpacing/>
        <w:rPr>
          <w:color w:val="222222"/>
        </w:rPr>
      </w:pPr>
      <w:r w:rsidRPr="00096E32">
        <w:rPr>
          <w:color w:val="222222"/>
        </w:rPr>
        <w:t xml:space="preserve">ORDER BY </w:t>
      </w:r>
      <w:proofErr w:type="spellStart"/>
      <w:r w:rsidRPr="00096E32">
        <w:rPr>
          <w:color w:val="222222"/>
        </w:rPr>
        <w:t>Employee.Emp_id</w:t>
      </w:r>
      <w:proofErr w:type="spellEnd"/>
      <w:r w:rsidRPr="00096E32">
        <w:rPr>
          <w:color w:val="222222"/>
        </w:rPr>
        <w:t>;</w:t>
      </w:r>
    </w:p>
    <w:p w:rsidR="00D46658" w:rsidRDefault="00D46658" w:rsidP="00D4665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There will be 4 records selected. These are the results that you should see</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2476500" cy="1416273"/>
            <wp:effectExtent l="19050" t="0" r="0" b="0"/>
            <wp:docPr id="13" name="Picture 13" descr="result of RIGHT OUTER JOI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 of RIGHT OUTER JOIN">
                      <a:hlinkClick r:id="rId21"/>
                    </pic:cNvPr>
                    <pic:cNvPicPr>
                      <a:picLocks noChangeAspect="1" noChangeArrowheads="1"/>
                    </pic:cNvPicPr>
                  </pic:nvPicPr>
                  <pic:blipFill>
                    <a:blip r:embed="rId22"/>
                    <a:srcRect/>
                    <a:stretch>
                      <a:fillRect/>
                    </a:stretch>
                  </pic:blipFill>
                  <pic:spPr bwMode="auto">
                    <a:xfrm>
                      <a:off x="0" y="0"/>
                      <a:ext cx="2476500" cy="1416273"/>
                    </a:xfrm>
                    <a:prstGeom prst="rect">
                      <a:avLst/>
                    </a:prstGeom>
                    <a:noFill/>
                    <a:ln w="9525">
                      <a:noFill/>
                      <a:miter lim="800000"/>
                      <a:headEnd/>
                      <a:tailEnd/>
                    </a:ln>
                  </pic:spPr>
                </pic:pic>
              </a:graphicData>
            </a:graphic>
          </wp:inline>
        </w:drawing>
      </w:r>
    </w:p>
    <w:p w:rsidR="00D46658" w:rsidRDefault="00D46658" w:rsidP="00D46658">
      <w:pPr>
        <w:numPr>
          <w:ilvl w:val="0"/>
          <w:numId w:val="12"/>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FULL JOIN (FULL OUTER JOIN): </w:t>
      </w:r>
      <w:r>
        <w:rPr>
          <w:rFonts w:ascii="Verdana" w:hAnsi="Verdana"/>
          <w:color w:val="222222"/>
          <w:sz w:val="20"/>
          <w:szCs w:val="20"/>
        </w:rPr>
        <w:t>This joins returns all when there is a match either in the RIGHT table or in the LEFT table</w:t>
      </w:r>
      <w:r>
        <w:rPr>
          <w:rStyle w:val="Strong"/>
          <w:rFonts w:ascii="Verdana" w:hAnsi="Verdana"/>
          <w:color w:val="222222"/>
          <w:sz w:val="20"/>
          <w:szCs w:val="20"/>
        </w:rPr>
        <w:t>.</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i/>
          <w:iCs/>
          <w:color w:val="222222"/>
          <w:sz w:val="20"/>
          <w:szCs w:val="20"/>
        </w:rPr>
        <w:t>Syntax: </w:t>
      </w:r>
      <w:r>
        <w:rPr>
          <w:rStyle w:val="Emphasis"/>
          <w:rFonts w:ascii="Verdana" w:hAnsi="Verdana"/>
          <w:color w:val="222222"/>
          <w:sz w:val="20"/>
          <w:szCs w:val="20"/>
        </w:rPr>
        <w:t xml:space="preserve">SELECT </w:t>
      </w:r>
      <w:proofErr w:type="spellStart"/>
      <w:r>
        <w:rPr>
          <w:rStyle w:val="Emphasis"/>
          <w:rFonts w:ascii="Verdana" w:hAnsi="Verdana"/>
          <w:color w:val="222222"/>
          <w:sz w:val="20"/>
          <w:szCs w:val="20"/>
        </w:rPr>
        <w:t>column_name</w:t>
      </w:r>
      <w:proofErr w:type="spellEnd"/>
      <w:r>
        <w:rPr>
          <w:rStyle w:val="Emphasis"/>
          <w:rFonts w:ascii="Verdana" w:hAnsi="Verdana"/>
          <w:color w:val="222222"/>
          <w:sz w:val="20"/>
          <w:szCs w:val="20"/>
        </w:rPr>
        <w:t>(s</w:t>
      </w:r>
      <w:proofErr w:type="gramStart"/>
      <w:r>
        <w:rPr>
          <w:rStyle w:val="Emphasis"/>
          <w:rFonts w:ascii="Verdana" w:hAnsi="Verdana"/>
          <w:color w:val="222222"/>
          <w:sz w:val="20"/>
          <w:szCs w:val="20"/>
        </w:rPr>
        <w:t>)</w:t>
      </w:r>
      <w:proofErr w:type="gramEnd"/>
      <w:r>
        <w:rPr>
          <w:rFonts w:ascii="Verdana" w:hAnsi="Verdana"/>
          <w:color w:val="222222"/>
          <w:sz w:val="20"/>
          <w:szCs w:val="20"/>
        </w:rPr>
        <w:br/>
      </w:r>
      <w:r>
        <w:rPr>
          <w:rStyle w:val="Emphasis"/>
          <w:rFonts w:ascii="Verdana" w:hAnsi="Verdana"/>
          <w:color w:val="222222"/>
          <w:sz w:val="20"/>
          <w:szCs w:val="20"/>
        </w:rPr>
        <w:t>FROM table_name1</w:t>
      </w:r>
      <w:r>
        <w:rPr>
          <w:rFonts w:ascii="Verdana" w:hAnsi="Verdana"/>
          <w:color w:val="222222"/>
          <w:sz w:val="20"/>
          <w:szCs w:val="20"/>
        </w:rPr>
        <w:br/>
      </w:r>
      <w:r>
        <w:rPr>
          <w:rStyle w:val="Emphasis"/>
          <w:rFonts w:ascii="Verdana" w:hAnsi="Verdana"/>
          <w:color w:val="222222"/>
          <w:sz w:val="20"/>
          <w:szCs w:val="20"/>
        </w:rPr>
        <w:t>FULL OUTER JOIN table_name2</w:t>
      </w:r>
      <w:r>
        <w:rPr>
          <w:rFonts w:ascii="Verdana" w:hAnsi="Verdana"/>
          <w:color w:val="222222"/>
          <w:sz w:val="20"/>
          <w:szCs w:val="20"/>
        </w:rPr>
        <w:br/>
      </w:r>
      <w:r>
        <w:rPr>
          <w:rStyle w:val="Emphasis"/>
          <w:rFonts w:ascii="Verdana" w:hAnsi="Verdana"/>
          <w:color w:val="222222"/>
          <w:sz w:val="20"/>
          <w:szCs w:val="20"/>
        </w:rPr>
        <w:t>ON column_name1=column_name2</w:t>
      </w:r>
      <w:r>
        <w:rPr>
          <w:rStyle w:val="Strong"/>
          <w:rFonts w:ascii="Verdana" w:hAnsi="Verdana"/>
          <w:i/>
          <w:iCs/>
          <w:color w:val="222222"/>
          <w:sz w:val="20"/>
          <w:szCs w:val="20"/>
        </w:rPr>
        <w:t>;</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Example</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In this example, we have a table </w:t>
      </w:r>
      <w:r>
        <w:rPr>
          <w:rStyle w:val="Emphasis"/>
          <w:rFonts w:ascii="Verdana" w:hAnsi="Verdana"/>
          <w:color w:val="222222"/>
          <w:sz w:val="20"/>
          <w:szCs w:val="20"/>
        </w:rPr>
        <w:t>Employee</w:t>
      </w:r>
      <w:r>
        <w:rPr>
          <w:rFonts w:ascii="Verdana" w:hAnsi="Verdana"/>
          <w:color w:val="222222"/>
          <w:sz w:val="20"/>
          <w:szCs w:val="20"/>
        </w:rPr>
        <w:t> with the following data:</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143375" cy="1153311"/>
            <wp:effectExtent l="19050" t="0" r="9525" b="0"/>
            <wp:docPr id="14" name="Picture 14" descr="Employee tab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ployee table">
                      <a:hlinkClick r:id="rId11"/>
                    </pic:cNvPr>
                    <pic:cNvPicPr>
                      <a:picLocks noChangeAspect="1" noChangeArrowheads="1"/>
                    </pic:cNvPicPr>
                  </pic:nvPicPr>
                  <pic:blipFill>
                    <a:blip r:embed="rId12"/>
                    <a:srcRect/>
                    <a:stretch>
                      <a:fillRect/>
                    </a:stretch>
                  </pic:blipFill>
                  <pic:spPr bwMode="auto">
                    <a:xfrm>
                      <a:off x="0" y="0"/>
                      <a:ext cx="4143375" cy="1153311"/>
                    </a:xfrm>
                    <a:prstGeom prst="rect">
                      <a:avLst/>
                    </a:prstGeom>
                    <a:noFill/>
                    <a:ln w="9525">
                      <a:noFill/>
                      <a:miter lim="800000"/>
                      <a:headEnd/>
                      <a:tailEnd/>
                    </a:ln>
                  </pic:spPr>
                </pic:pic>
              </a:graphicData>
            </a:graphic>
          </wp:inline>
        </w:drawing>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Second Table is </w:t>
      </w:r>
      <w:r>
        <w:rPr>
          <w:rStyle w:val="Emphasis"/>
          <w:rFonts w:ascii="Verdana" w:hAnsi="Verdana"/>
          <w:color w:val="222222"/>
          <w:sz w:val="20"/>
          <w:szCs w:val="20"/>
        </w:rPr>
        <w:t>joining</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lastRenderedPageBreak/>
        <w:drawing>
          <wp:inline distT="0" distB="0" distL="0" distR="0">
            <wp:extent cx="4143375" cy="1178940"/>
            <wp:effectExtent l="19050" t="0" r="9525" b="0"/>
            <wp:docPr id="15" name="Picture 15" descr="joining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oining 1">
                      <a:hlinkClick r:id="rId17"/>
                    </pic:cNvPr>
                    <pic:cNvPicPr>
                      <a:picLocks noChangeAspect="1" noChangeArrowheads="1"/>
                    </pic:cNvPicPr>
                  </pic:nvPicPr>
                  <pic:blipFill>
                    <a:blip r:embed="rId18"/>
                    <a:srcRect/>
                    <a:stretch>
                      <a:fillRect/>
                    </a:stretch>
                  </pic:blipFill>
                  <pic:spPr bwMode="auto">
                    <a:xfrm>
                      <a:off x="0" y="0"/>
                      <a:ext cx="4143375" cy="1178940"/>
                    </a:xfrm>
                    <a:prstGeom prst="rect">
                      <a:avLst/>
                    </a:prstGeom>
                    <a:noFill/>
                    <a:ln w="9525">
                      <a:noFill/>
                      <a:miter lim="800000"/>
                      <a:headEnd/>
                      <a:tailEnd/>
                    </a:ln>
                  </pic:spPr>
                </pic:pic>
              </a:graphicData>
            </a:graphic>
          </wp:inline>
        </w:drawing>
      </w:r>
    </w:p>
    <w:p w:rsidR="00D46658" w:rsidRDefault="00D46658" w:rsidP="00D4665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Enter the following SQL statement:</w:t>
      </w:r>
    </w:p>
    <w:p w:rsidR="00D46658" w:rsidRPr="00096E32" w:rsidRDefault="00D46658" w:rsidP="00096E32">
      <w:pPr>
        <w:pStyle w:val="HTMLPreformatted"/>
        <w:shd w:val="clear" w:color="auto" w:fill="ECECEC"/>
        <w:spacing w:after="369"/>
        <w:contextualSpacing/>
        <w:rPr>
          <w:color w:val="222222"/>
        </w:rPr>
      </w:pPr>
      <w:r w:rsidRPr="00096E32">
        <w:rPr>
          <w:color w:val="222222"/>
        </w:rPr>
        <w:t xml:space="preserve">SELECT </w:t>
      </w:r>
      <w:proofErr w:type="spellStart"/>
      <w:r w:rsidRPr="00096E32">
        <w:rPr>
          <w:color w:val="222222"/>
        </w:rPr>
        <w:t>Employee.Emp_id</w:t>
      </w:r>
      <w:proofErr w:type="spellEnd"/>
      <w:r w:rsidRPr="00096E32">
        <w:rPr>
          <w:color w:val="222222"/>
        </w:rPr>
        <w:t xml:space="preserve">, </w:t>
      </w:r>
      <w:proofErr w:type="spellStart"/>
      <w:r w:rsidRPr="00096E32">
        <w:rPr>
          <w:color w:val="222222"/>
        </w:rPr>
        <w:t>Joining.Joining_Date</w:t>
      </w:r>
      <w:proofErr w:type="spellEnd"/>
    </w:p>
    <w:p w:rsidR="00D46658" w:rsidRPr="00096E32" w:rsidRDefault="00D46658" w:rsidP="00096E32">
      <w:pPr>
        <w:pStyle w:val="HTMLPreformatted"/>
        <w:shd w:val="clear" w:color="auto" w:fill="ECECEC"/>
        <w:spacing w:after="369"/>
        <w:contextualSpacing/>
        <w:rPr>
          <w:color w:val="222222"/>
        </w:rPr>
      </w:pPr>
      <w:r w:rsidRPr="00096E32">
        <w:rPr>
          <w:color w:val="222222"/>
        </w:rPr>
        <w:t>FROM Employee</w:t>
      </w:r>
    </w:p>
    <w:p w:rsidR="00D46658" w:rsidRPr="00096E32" w:rsidRDefault="00D46658" w:rsidP="00096E32">
      <w:pPr>
        <w:pStyle w:val="HTMLPreformatted"/>
        <w:shd w:val="clear" w:color="auto" w:fill="ECECEC"/>
        <w:spacing w:after="369"/>
        <w:contextualSpacing/>
        <w:rPr>
          <w:color w:val="222222"/>
        </w:rPr>
      </w:pPr>
      <w:r w:rsidRPr="00096E32">
        <w:rPr>
          <w:color w:val="222222"/>
        </w:rPr>
        <w:t>FULL OUTER JOIN Joining</w:t>
      </w:r>
    </w:p>
    <w:p w:rsidR="00D46658" w:rsidRPr="00096E32" w:rsidRDefault="00D46658" w:rsidP="00096E32">
      <w:pPr>
        <w:pStyle w:val="HTMLPreformatted"/>
        <w:shd w:val="clear" w:color="auto" w:fill="ECECEC"/>
        <w:spacing w:after="369"/>
        <w:contextualSpacing/>
        <w:rPr>
          <w:color w:val="222222"/>
        </w:rPr>
      </w:pPr>
      <w:r w:rsidRPr="00096E32">
        <w:rPr>
          <w:color w:val="222222"/>
        </w:rPr>
        <w:t xml:space="preserve">ON </w:t>
      </w:r>
      <w:proofErr w:type="spellStart"/>
      <w:r w:rsidRPr="00096E32">
        <w:rPr>
          <w:color w:val="222222"/>
        </w:rPr>
        <w:t>Employee.Emp_id</w:t>
      </w:r>
      <w:proofErr w:type="spellEnd"/>
      <w:r w:rsidRPr="00096E32">
        <w:rPr>
          <w:color w:val="222222"/>
        </w:rPr>
        <w:t xml:space="preserve"> = </w:t>
      </w:r>
      <w:proofErr w:type="spellStart"/>
      <w:r w:rsidRPr="00096E32">
        <w:rPr>
          <w:color w:val="222222"/>
        </w:rPr>
        <w:t>Joining.Emp_id</w:t>
      </w:r>
      <w:proofErr w:type="spellEnd"/>
    </w:p>
    <w:p w:rsidR="00D46658" w:rsidRPr="00096E32" w:rsidRDefault="00D46658" w:rsidP="00096E32">
      <w:pPr>
        <w:pStyle w:val="HTMLPreformatted"/>
        <w:shd w:val="clear" w:color="auto" w:fill="ECECEC"/>
        <w:spacing w:after="369"/>
        <w:contextualSpacing/>
        <w:rPr>
          <w:color w:val="222222"/>
        </w:rPr>
      </w:pPr>
      <w:r w:rsidRPr="00096E32">
        <w:rPr>
          <w:color w:val="222222"/>
        </w:rPr>
        <w:t xml:space="preserve">ORDER BY </w:t>
      </w:r>
      <w:proofErr w:type="spellStart"/>
      <w:r w:rsidRPr="00096E32">
        <w:rPr>
          <w:color w:val="222222"/>
        </w:rPr>
        <w:t>Employee.Emp_id</w:t>
      </w:r>
      <w:proofErr w:type="spellEnd"/>
      <w:r w:rsidRPr="00096E32">
        <w:rPr>
          <w:color w:val="222222"/>
        </w:rPr>
        <w:t>;</w:t>
      </w:r>
    </w:p>
    <w:p w:rsidR="00D46658" w:rsidRDefault="00D46658" w:rsidP="00D46658">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There will be 8 records selected. These are the results that you should see</w:t>
      </w:r>
    </w:p>
    <w:p w:rsidR="00D46658" w:rsidRDefault="00D46658" w:rsidP="00D4665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2009775" cy="2067564"/>
            <wp:effectExtent l="19050" t="0" r="9525" b="0"/>
            <wp:docPr id="16" name="Picture 16" descr="result of FULL OUTER JOI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 of FULL OUTER JOIN">
                      <a:hlinkClick r:id="rId23"/>
                    </pic:cNvPr>
                    <pic:cNvPicPr>
                      <a:picLocks noChangeAspect="1" noChangeArrowheads="1"/>
                    </pic:cNvPicPr>
                  </pic:nvPicPr>
                  <pic:blipFill>
                    <a:blip r:embed="rId24"/>
                    <a:srcRect/>
                    <a:stretch>
                      <a:fillRect/>
                    </a:stretch>
                  </pic:blipFill>
                  <pic:spPr bwMode="auto">
                    <a:xfrm>
                      <a:off x="0" y="0"/>
                      <a:ext cx="2009775" cy="2067564"/>
                    </a:xfrm>
                    <a:prstGeom prst="rect">
                      <a:avLst/>
                    </a:prstGeom>
                    <a:noFill/>
                    <a:ln w="9525">
                      <a:noFill/>
                      <a:miter lim="800000"/>
                      <a:headEnd/>
                      <a:tailEnd/>
                    </a:ln>
                  </pic:spPr>
                </pic:pic>
              </a:graphicData>
            </a:graphic>
          </wp:inline>
        </w:drawing>
      </w:r>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color w:val="FF6600"/>
          <w:sz w:val="20"/>
          <w:szCs w:val="20"/>
        </w:rPr>
        <w:t xml:space="preserve">Question #8) </w:t>
      </w:r>
      <w:proofErr w:type="gramStart"/>
      <w:r>
        <w:rPr>
          <w:rStyle w:val="Strong"/>
          <w:rFonts w:ascii="Verdana" w:hAnsi="Verdana"/>
          <w:color w:val="FF6600"/>
          <w:sz w:val="20"/>
          <w:szCs w:val="20"/>
        </w:rPr>
        <w:t>What</w:t>
      </w:r>
      <w:proofErr w:type="gramEnd"/>
      <w:r>
        <w:rPr>
          <w:rStyle w:val="Strong"/>
          <w:rFonts w:ascii="Verdana" w:hAnsi="Verdana"/>
          <w:color w:val="FF6600"/>
          <w:sz w:val="20"/>
          <w:szCs w:val="20"/>
        </w:rPr>
        <w:t xml:space="preserve"> are transaction and its controls?</w:t>
      </w:r>
    </w:p>
    <w:p w:rsidR="00D46658" w:rsidRDefault="00D46658" w:rsidP="00096E32">
      <w:pPr>
        <w:pStyle w:val="NormalWeb"/>
        <w:shd w:val="clear" w:color="auto" w:fill="FFFFFF"/>
        <w:spacing w:before="0" w:beforeAutospacing="0" w:after="369" w:afterAutospacing="0"/>
        <w:contextualSpacing/>
        <w:rPr>
          <w:rFonts w:ascii="Verdana" w:hAnsi="Verdana"/>
          <w:color w:val="222222"/>
          <w:sz w:val="20"/>
          <w:szCs w:val="20"/>
        </w:rPr>
      </w:pPr>
      <w:r>
        <w:rPr>
          <w:rFonts w:ascii="Verdana" w:hAnsi="Verdana"/>
          <w:color w:val="222222"/>
          <w:sz w:val="20"/>
          <w:szCs w:val="20"/>
        </w:rPr>
        <w:t xml:space="preserve">A transaction can be defined as the sequence task that is performed on databases in a logical manner to gain certain results. </w:t>
      </w:r>
      <w:proofErr w:type="gramStart"/>
      <w:r>
        <w:rPr>
          <w:rFonts w:ascii="Verdana" w:hAnsi="Verdana"/>
          <w:color w:val="222222"/>
          <w:sz w:val="20"/>
          <w:szCs w:val="20"/>
        </w:rPr>
        <w:t>Operations performed like Creating, updating, deleting records in the database comes</w:t>
      </w:r>
      <w:proofErr w:type="gramEnd"/>
      <w:r>
        <w:rPr>
          <w:rFonts w:ascii="Verdana" w:hAnsi="Verdana"/>
          <w:color w:val="222222"/>
          <w:sz w:val="20"/>
          <w:szCs w:val="20"/>
        </w:rPr>
        <w:t xml:space="preserve"> from transactions.</w:t>
      </w:r>
    </w:p>
    <w:p w:rsidR="00D46658" w:rsidRDefault="00D46658" w:rsidP="00096E32">
      <w:pPr>
        <w:pStyle w:val="NormalWeb"/>
        <w:shd w:val="clear" w:color="auto" w:fill="FFFFFF"/>
        <w:spacing w:before="0" w:beforeAutospacing="0" w:after="369" w:afterAutospacing="0"/>
        <w:contextualSpacing/>
        <w:rPr>
          <w:rFonts w:ascii="Verdana" w:hAnsi="Verdana"/>
          <w:color w:val="222222"/>
          <w:sz w:val="20"/>
          <w:szCs w:val="20"/>
        </w:rPr>
      </w:pPr>
      <w:r>
        <w:rPr>
          <w:rFonts w:ascii="Verdana" w:hAnsi="Verdana"/>
          <w:color w:val="222222"/>
          <w:sz w:val="20"/>
          <w:szCs w:val="20"/>
        </w:rPr>
        <w:t>In simple word, we can say that a transaction means a group of SQL queries executed on database records.</w:t>
      </w:r>
    </w:p>
    <w:p w:rsidR="00D46658" w:rsidRDefault="00D46658" w:rsidP="00096E32">
      <w:pPr>
        <w:pStyle w:val="NormalWeb"/>
        <w:shd w:val="clear" w:color="auto" w:fill="FFFFFF"/>
        <w:spacing w:before="0" w:beforeAutospacing="0" w:after="369" w:afterAutospacing="0"/>
        <w:contextualSpacing/>
        <w:rPr>
          <w:rFonts w:ascii="Verdana" w:hAnsi="Verdana"/>
          <w:color w:val="222222"/>
          <w:sz w:val="20"/>
          <w:szCs w:val="20"/>
        </w:rPr>
      </w:pPr>
      <w:r>
        <w:rPr>
          <w:rFonts w:ascii="Verdana" w:hAnsi="Verdana"/>
          <w:color w:val="222222"/>
          <w:sz w:val="20"/>
          <w:szCs w:val="20"/>
        </w:rPr>
        <w:t>There are 4 transaction controls such as</w:t>
      </w:r>
    </w:p>
    <w:p w:rsidR="00D46658" w:rsidRDefault="00D46658" w:rsidP="00096E32">
      <w:pPr>
        <w:numPr>
          <w:ilvl w:val="0"/>
          <w:numId w:val="13"/>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t>COMMIT</w:t>
      </w:r>
      <w:r>
        <w:rPr>
          <w:rFonts w:ascii="Verdana" w:hAnsi="Verdana"/>
          <w:color w:val="222222"/>
          <w:sz w:val="20"/>
          <w:szCs w:val="20"/>
        </w:rPr>
        <w:t>: It is used to save all changes made through the transaction</w:t>
      </w:r>
    </w:p>
    <w:p w:rsidR="00D46658" w:rsidRDefault="00D46658" w:rsidP="00096E32">
      <w:pPr>
        <w:numPr>
          <w:ilvl w:val="0"/>
          <w:numId w:val="13"/>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t>ROLLBACK</w:t>
      </w:r>
      <w:r>
        <w:rPr>
          <w:rFonts w:ascii="Verdana" w:hAnsi="Verdana"/>
          <w:color w:val="222222"/>
          <w:sz w:val="20"/>
          <w:szCs w:val="20"/>
        </w:rPr>
        <w:t>: It is used to roll back the transaction such as all changes made by the transaction are reverted back and database remains as before</w:t>
      </w:r>
    </w:p>
    <w:p w:rsidR="00D46658" w:rsidRDefault="00D46658" w:rsidP="00096E32">
      <w:pPr>
        <w:numPr>
          <w:ilvl w:val="0"/>
          <w:numId w:val="13"/>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t>SET TRANSACTION</w:t>
      </w:r>
      <w:r>
        <w:rPr>
          <w:rFonts w:ascii="Verdana" w:hAnsi="Verdana"/>
          <w:color w:val="222222"/>
          <w:sz w:val="20"/>
          <w:szCs w:val="20"/>
        </w:rPr>
        <w:t>: Set the name of transaction</w:t>
      </w:r>
    </w:p>
    <w:p w:rsidR="00D46658" w:rsidRDefault="00D46658" w:rsidP="00096E32">
      <w:pPr>
        <w:numPr>
          <w:ilvl w:val="0"/>
          <w:numId w:val="13"/>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t>SAVEPOINT: </w:t>
      </w:r>
      <w:r>
        <w:rPr>
          <w:rFonts w:ascii="Verdana" w:hAnsi="Verdana"/>
          <w:color w:val="222222"/>
          <w:sz w:val="20"/>
          <w:szCs w:val="20"/>
        </w:rPr>
        <w:t>It is used to set the point from where the transaction is to be rolled back</w:t>
      </w:r>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color w:val="FF6600"/>
          <w:sz w:val="20"/>
          <w:szCs w:val="20"/>
        </w:rPr>
        <w:t xml:space="preserve">Question #9) </w:t>
      </w:r>
      <w:proofErr w:type="gramStart"/>
      <w:r>
        <w:rPr>
          <w:rStyle w:val="Strong"/>
          <w:rFonts w:ascii="Verdana" w:hAnsi="Verdana"/>
          <w:color w:val="FF6600"/>
          <w:sz w:val="20"/>
          <w:szCs w:val="20"/>
        </w:rPr>
        <w:t>What</w:t>
      </w:r>
      <w:proofErr w:type="gramEnd"/>
      <w:r>
        <w:rPr>
          <w:rStyle w:val="Strong"/>
          <w:rFonts w:ascii="Verdana" w:hAnsi="Verdana"/>
          <w:color w:val="FF6600"/>
          <w:sz w:val="20"/>
          <w:szCs w:val="20"/>
        </w:rPr>
        <w:t xml:space="preserve"> are properties of the transaction?</w:t>
      </w:r>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color w:val="222222"/>
          <w:sz w:val="20"/>
          <w:szCs w:val="20"/>
        </w:rPr>
        <w:t>      </w:t>
      </w:r>
      <w:r>
        <w:rPr>
          <w:rFonts w:ascii="Verdana" w:hAnsi="Verdana"/>
          <w:color w:val="222222"/>
          <w:sz w:val="20"/>
          <w:szCs w:val="20"/>
        </w:rPr>
        <w:t>Properties of transaction are known as ACID properties, such as</w:t>
      </w:r>
    </w:p>
    <w:p w:rsidR="00D46658" w:rsidRDefault="00D46658" w:rsidP="00096E32">
      <w:pPr>
        <w:numPr>
          <w:ilvl w:val="0"/>
          <w:numId w:val="14"/>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t>Atomicity</w:t>
      </w:r>
      <w:r>
        <w:rPr>
          <w:rFonts w:ascii="Verdana" w:hAnsi="Verdana"/>
          <w:color w:val="222222"/>
          <w:sz w:val="20"/>
          <w:szCs w:val="20"/>
        </w:rPr>
        <w:t>: Ensures the completeness of all transactions performed. Checks whether every transaction is completed successfully if not then transaction is aborted at the failure point and the previous transaction is rolled back to its initial state as changes undone</w:t>
      </w:r>
    </w:p>
    <w:p w:rsidR="00D46658" w:rsidRDefault="00D46658" w:rsidP="00096E32">
      <w:pPr>
        <w:numPr>
          <w:ilvl w:val="0"/>
          <w:numId w:val="14"/>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lastRenderedPageBreak/>
        <w:t>Consistency</w:t>
      </w:r>
      <w:r>
        <w:rPr>
          <w:rFonts w:ascii="Verdana" w:hAnsi="Verdana"/>
          <w:color w:val="222222"/>
          <w:sz w:val="20"/>
          <w:szCs w:val="20"/>
        </w:rPr>
        <w:t>: Ensures that all changes made through successful transaction are reflected properly on database</w:t>
      </w:r>
    </w:p>
    <w:p w:rsidR="00D46658" w:rsidRDefault="00D46658" w:rsidP="00096E32">
      <w:pPr>
        <w:numPr>
          <w:ilvl w:val="0"/>
          <w:numId w:val="14"/>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t>Isolation</w:t>
      </w:r>
      <w:r>
        <w:rPr>
          <w:rFonts w:ascii="Verdana" w:hAnsi="Verdana"/>
          <w:color w:val="222222"/>
          <w:sz w:val="20"/>
          <w:szCs w:val="20"/>
        </w:rPr>
        <w:t>: Ensures that all transactions are performed independently and changes made by one transaction are not reflected on other</w:t>
      </w:r>
    </w:p>
    <w:p w:rsidR="00D46658" w:rsidRDefault="00D46658" w:rsidP="00096E32">
      <w:pPr>
        <w:numPr>
          <w:ilvl w:val="0"/>
          <w:numId w:val="14"/>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t>Durability</w:t>
      </w:r>
      <w:r>
        <w:rPr>
          <w:rFonts w:ascii="Verdana" w:hAnsi="Verdana"/>
          <w:color w:val="222222"/>
          <w:sz w:val="20"/>
          <w:szCs w:val="20"/>
        </w:rPr>
        <w:t>: Ensures that the changes made in database with committed transactions persist as it is even after system failure</w:t>
      </w:r>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color w:val="FF6600"/>
          <w:sz w:val="20"/>
          <w:szCs w:val="20"/>
        </w:rPr>
        <w:t>Question #10) How many Aggregate Functions are available there in SQL?</w:t>
      </w:r>
    </w:p>
    <w:p w:rsidR="00D46658" w:rsidRDefault="00D46658" w:rsidP="00096E32">
      <w:pPr>
        <w:pStyle w:val="NormalWeb"/>
        <w:shd w:val="clear" w:color="auto" w:fill="FFFFFF"/>
        <w:spacing w:before="0" w:beforeAutospacing="0" w:after="369" w:afterAutospacing="0"/>
        <w:contextualSpacing/>
        <w:rPr>
          <w:rFonts w:ascii="Verdana" w:hAnsi="Verdana"/>
          <w:color w:val="222222"/>
          <w:sz w:val="20"/>
          <w:szCs w:val="20"/>
        </w:rPr>
      </w:pPr>
      <w:r>
        <w:rPr>
          <w:rFonts w:ascii="Verdana" w:hAnsi="Verdana"/>
          <w:color w:val="222222"/>
          <w:sz w:val="20"/>
          <w:szCs w:val="20"/>
        </w:rPr>
        <w:t>SQL Aggregate Functions calculates values from multiple columns in a table and returns a single value.</w:t>
      </w:r>
    </w:p>
    <w:p w:rsidR="00D46658" w:rsidRDefault="00D46658" w:rsidP="00096E32">
      <w:pPr>
        <w:pStyle w:val="NormalWeb"/>
        <w:shd w:val="clear" w:color="auto" w:fill="FFFFFF"/>
        <w:spacing w:before="0" w:beforeAutospacing="0" w:after="369" w:afterAutospacing="0"/>
        <w:contextualSpacing/>
        <w:rPr>
          <w:rFonts w:ascii="Verdana" w:hAnsi="Verdana"/>
          <w:color w:val="222222"/>
          <w:sz w:val="20"/>
          <w:szCs w:val="20"/>
        </w:rPr>
      </w:pPr>
      <w:r>
        <w:rPr>
          <w:rFonts w:ascii="Verdana" w:hAnsi="Verdana"/>
          <w:color w:val="222222"/>
          <w:sz w:val="20"/>
          <w:szCs w:val="20"/>
        </w:rPr>
        <w:t>There are 7 aggregate functions we use in SQL</w:t>
      </w:r>
    </w:p>
    <w:p w:rsidR="00D46658" w:rsidRDefault="00D46658" w:rsidP="00096E32">
      <w:pPr>
        <w:numPr>
          <w:ilvl w:val="0"/>
          <w:numId w:val="15"/>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t>AVG():</w:t>
      </w:r>
      <w:r>
        <w:rPr>
          <w:rFonts w:ascii="Verdana" w:hAnsi="Verdana"/>
          <w:color w:val="222222"/>
          <w:sz w:val="20"/>
          <w:szCs w:val="20"/>
        </w:rPr>
        <w:t> Returns the average value from specified columns</w:t>
      </w:r>
    </w:p>
    <w:p w:rsidR="00D46658" w:rsidRDefault="00D46658" w:rsidP="00096E32">
      <w:pPr>
        <w:numPr>
          <w:ilvl w:val="0"/>
          <w:numId w:val="15"/>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t>COUNT():</w:t>
      </w:r>
      <w:r>
        <w:rPr>
          <w:rFonts w:ascii="Verdana" w:hAnsi="Verdana"/>
          <w:color w:val="222222"/>
          <w:sz w:val="20"/>
          <w:szCs w:val="20"/>
        </w:rPr>
        <w:t> Returns number of table rows</w:t>
      </w:r>
    </w:p>
    <w:p w:rsidR="00D46658" w:rsidRDefault="00D46658" w:rsidP="00096E32">
      <w:pPr>
        <w:numPr>
          <w:ilvl w:val="0"/>
          <w:numId w:val="15"/>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t>MAX():</w:t>
      </w:r>
      <w:r>
        <w:rPr>
          <w:rFonts w:ascii="Verdana" w:hAnsi="Verdana"/>
          <w:color w:val="222222"/>
          <w:sz w:val="20"/>
          <w:szCs w:val="20"/>
        </w:rPr>
        <w:t> Returns largest value among the records</w:t>
      </w:r>
    </w:p>
    <w:p w:rsidR="00D46658" w:rsidRDefault="00D46658" w:rsidP="00096E32">
      <w:pPr>
        <w:numPr>
          <w:ilvl w:val="0"/>
          <w:numId w:val="15"/>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t>MIN():</w:t>
      </w:r>
      <w:r>
        <w:rPr>
          <w:rFonts w:ascii="Verdana" w:hAnsi="Verdana"/>
          <w:color w:val="222222"/>
          <w:sz w:val="20"/>
          <w:szCs w:val="20"/>
        </w:rPr>
        <w:t> Returns smallest value among the records</w:t>
      </w:r>
    </w:p>
    <w:p w:rsidR="00D46658" w:rsidRDefault="00D46658" w:rsidP="00096E32">
      <w:pPr>
        <w:numPr>
          <w:ilvl w:val="0"/>
          <w:numId w:val="15"/>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t>SUM():</w:t>
      </w:r>
      <w:r>
        <w:rPr>
          <w:rFonts w:ascii="Verdana" w:hAnsi="Verdana"/>
          <w:color w:val="222222"/>
          <w:sz w:val="20"/>
          <w:szCs w:val="20"/>
        </w:rPr>
        <w:t> Returns the sum of specified column values</w:t>
      </w:r>
    </w:p>
    <w:p w:rsidR="00D46658" w:rsidRDefault="00D46658" w:rsidP="00096E32">
      <w:pPr>
        <w:numPr>
          <w:ilvl w:val="0"/>
          <w:numId w:val="15"/>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t>FIRST():</w:t>
      </w:r>
      <w:r>
        <w:rPr>
          <w:rFonts w:ascii="Verdana" w:hAnsi="Verdana"/>
          <w:color w:val="222222"/>
          <w:sz w:val="20"/>
          <w:szCs w:val="20"/>
        </w:rPr>
        <w:t> Returns the first value</w:t>
      </w:r>
    </w:p>
    <w:p w:rsidR="00D46658" w:rsidRDefault="00D46658" w:rsidP="00096E32">
      <w:pPr>
        <w:numPr>
          <w:ilvl w:val="0"/>
          <w:numId w:val="15"/>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t>LAST():</w:t>
      </w:r>
      <w:r>
        <w:rPr>
          <w:rFonts w:ascii="Verdana" w:hAnsi="Verdana"/>
          <w:color w:val="222222"/>
          <w:sz w:val="20"/>
          <w:szCs w:val="20"/>
        </w:rPr>
        <w:t> Returns Last value</w:t>
      </w:r>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color w:val="FF6600"/>
          <w:sz w:val="20"/>
          <w:szCs w:val="20"/>
        </w:rPr>
        <w:t xml:space="preserve">Question #11) </w:t>
      </w:r>
      <w:proofErr w:type="gramStart"/>
      <w:r>
        <w:rPr>
          <w:rStyle w:val="Strong"/>
          <w:rFonts w:ascii="Verdana" w:hAnsi="Verdana"/>
          <w:color w:val="FF6600"/>
          <w:sz w:val="20"/>
          <w:szCs w:val="20"/>
        </w:rPr>
        <w:t>What</w:t>
      </w:r>
      <w:proofErr w:type="gramEnd"/>
      <w:r>
        <w:rPr>
          <w:rStyle w:val="Strong"/>
          <w:rFonts w:ascii="Verdana" w:hAnsi="Verdana"/>
          <w:color w:val="FF6600"/>
          <w:sz w:val="20"/>
          <w:szCs w:val="20"/>
        </w:rPr>
        <w:t xml:space="preserve"> are Scalar Functions in SQL?</w:t>
      </w:r>
    </w:p>
    <w:p w:rsidR="00D46658" w:rsidRDefault="00D46658" w:rsidP="00096E32">
      <w:pPr>
        <w:pStyle w:val="NormalWeb"/>
        <w:shd w:val="clear" w:color="auto" w:fill="FFFFFF"/>
        <w:spacing w:before="0" w:beforeAutospacing="0" w:after="369" w:afterAutospacing="0"/>
        <w:contextualSpacing/>
        <w:rPr>
          <w:rFonts w:ascii="Verdana" w:hAnsi="Verdana"/>
          <w:color w:val="222222"/>
          <w:sz w:val="20"/>
          <w:szCs w:val="20"/>
        </w:rPr>
      </w:pPr>
      <w:r>
        <w:rPr>
          <w:rFonts w:ascii="Verdana" w:hAnsi="Verdana"/>
          <w:color w:val="222222"/>
          <w:sz w:val="20"/>
          <w:szCs w:val="20"/>
        </w:rPr>
        <w:t>Scalar Functions are used to return a single value based on the input values. Scalar Functions are as follows</w:t>
      </w:r>
    </w:p>
    <w:p w:rsidR="00D46658" w:rsidRDefault="00D46658" w:rsidP="00096E32">
      <w:pPr>
        <w:numPr>
          <w:ilvl w:val="0"/>
          <w:numId w:val="16"/>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t>UCASE(): </w:t>
      </w:r>
      <w:r>
        <w:rPr>
          <w:rFonts w:ascii="Verdana" w:hAnsi="Verdana"/>
          <w:color w:val="222222"/>
          <w:sz w:val="20"/>
          <w:szCs w:val="20"/>
        </w:rPr>
        <w:t>Converts the specified field in upper case</w:t>
      </w:r>
    </w:p>
    <w:p w:rsidR="00D46658" w:rsidRDefault="00D46658" w:rsidP="00096E32">
      <w:pPr>
        <w:numPr>
          <w:ilvl w:val="0"/>
          <w:numId w:val="16"/>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t>LCASE(): </w:t>
      </w:r>
      <w:r>
        <w:rPr>
          <w:rFonts w:ascii="Verdana" w:hAnsi="Verdana"/>
          <w:color w:val="222222"/>
          <w:sz w:val="20"/>
          <w:szCs w:val="20"/>
        </w:rPr>
        <w:t>Converts the specified field in lower case</w:t>
      </w:r>
    </w:p>
    <w:p w:rsidR="00D46658" w:rsidRDefault="00D46658" w:rsidP="00096E32">
      <w:pPr>
        <w:numPr>
          <w:ilvl w:val="0"/>
          <w:numId w:val="16"/>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t>MID(): </w:t>
      </w:r>
      <w:r>
        <w:rPr>
          <w:rFonts w:ascii="Verdana" w:hAnsi="Verdana"/>
          <w:color w:val="222222"/>
          <w:sz w:val="20"/>
          <w:szCs w:val="20"/>
        </w:rPr>
        <w:t>Extracts and returns character from text field</w:t>
      </w:r>
    </w:p>
    <w:p w:rsidR="00D46658" w:rsidRDefault="00D46658" w:rsidP="00096E32">
      <w:pPr>
        <w:numPr>
          <w:ilvl w:val="0"/>
          <w:numId w:val="16"/>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t>FORMAT(): </w:t>
      </w:r>
      <w:r>
        <w:rPr>
          <w:rFonts w:ascii="Verdana" w:hAnsi="Verdana"/>
          <w:color w:val="222222"/>
          <w:sz w:val="20"/>
          <w:szCs w:val="20"/>
        </w:rPr>
        <w:t>Specifies the display format</w:t>
      </w:r>
    </w:p>
    <w:p w:rsidR="00D46658" w:rsidRDefault="00D46658" w:rsidP="00096E32">
      <w:pPr>
        <w:numPr>
          <w:ilvl w:val="0"/>
          <w:numId w:val="16"/>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t>LEN(): </w:t>
      </w:r>
      <w:r>
        <w:rPr>
          <w:rFonts w:ascii="Verdana" w:hAnsi="Verdana"/>
          <w:color w:val="222222"/>
          <w:sz w:val="20"/>
          <w:szCs w:val="20"/>
        </w:rPr>
        <w:t>Specifies the length of text field</w:t>
      </w:r>
    </w:p>
    <w:p w:rsidR="00D46658" w:rsidRDefault="00D46658" w:rsidP="00096E32">
      <w:pPr>
        <w:numPr>
          <w:ilvl w:val="0"/>
          <w:numId w:val="16"/>
        </w:numPr>
        <w:shd w:val="clear" w:color="auto" w:fill="FFFFFF"/>
        <w:spacing w:after="0" w:line="240" w:lineRule="auto"/>
        <w:contextualSpacing/>
        <w:rPr>
          <w:rFonts w:ascii="Verdana" w:hAnsi="Verdana"/>
          <w:color w:val="222222"/>
          <w:sz w:val="20"/>
          <w:szCs w:val="20"/>
        </w:rPr>
      </w:pPr>
      <w:r>
        <w:rPr>
          <w:rStyle w:val="Strong"/>
          <w:rFonts w:ascii="Verdana" w:hAnsi="Verdana"/>
          <w:color w:val="222222"/>
          <w:sz w:val="20"/>
          <w:szCs w:val="20"/>
        </w:rPr>
        <w:t>ROUND(): </w:t>
      </w:r>
      <w:r>
        <w:rPr>
          <w:rFonts w:ascii="Verdana" w:hAnsi="Verdana"/>
          <w:color w:val="222222"/>
          <w:sz w:val="20"/>
          <w:szCs w:val="20"/>
        </w:rPr>
        <w:t>Rounds up the decimal field value to a number</w:t>
      </w:r>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color w:val="FF6600"/>
          <w:sz w:val="20"/>
          <w:szCs w:val="20"/>
        </w:rPr>
        <w:t xml:space="preserve">Question #12) </w:t>
      </w:r>
      <w:proofErr w:type="gramStart"/>
      <w:r>
        <w:rPr>
          <w:rStyle w:val="Strong"/>
          <w:rFonts w:ascii="Verdana" w:hAnsi="Verdana"/>
          <w:color w:val="FF6600"/>
          <w:sz w:val="20"/>
          <w:szCs w:val="20"/>
        </w:rPr>
        <w:t>What</w:t>
      </w:r>
      <w:proofErr w:type="gramEnd"/>
      <w:r>
        <w:rPr>
          <w:rStyle w:val="Strong"/>
          <w:rFonts w:ascii="Verdana" w:hAnsi="Verdana"/>
          <w:color w:val="FF6600"/>
          <w:sz w:val="20"/>
          <w:szCs w:val="20"/>
        </w:rPr>
        <w:t xml:space="preserve"> are triggers</w:t>
      </w:r>
      <w:r>
        <w:rPr>
          <w:rFonts w:ascii="Verdana" w:hAnsi="Verdana"/>
          <w:color w:val="FF6600"/>
          <w:sz w:val="20"/>
          <w:szCs w:val="20"/>
        </w:rPr>
        <w:t>?</w:t>
      </w:r>
    </w:p>
    <w:p w:rsidR="00D46658" w:rsidRDefault="00D46658" w:rsidP="00096E32">
      <w:pPr>
        <w:pStyle w:val="NormalWeb"/>
        <w:shd w:val="clear" w:color="auto" w:fill="FFFFFF"/>
        <w:spacing w:before="0" w:beforeAutospacing="0" w:after="369" w:afterAutospacing="0"/>
        <w:contextualSpacing/>
        <w:rPr>
          <w:rFonts w:ascii="Verdana" w:hAnsi="Verdana"/>
          <w:color w:val="222222"/>
          <w:sz w:val="20"/>
          <w:szCs w:val="20"/>
        </w:rPr>
      </w:pPr>
      <w:r>
        <w:rPr>
          <w:rFonts w:ascii="Verdana" w:hAnsi="Verdana"/>
          <w:color w:val="222222"/>
          <w:sz w:val="20"/>
          <w:szCs w:val="20"/>
        </w:rPr>
        <w:t>Triggers in SQL is kind of stored procedures used to create a response to a specific action performed on the table such as Insert, Update or Delete. You can invoke triggers explicitly on the table in the database.</w:t>
      </w:r>
    </w:p>
    <w:p w:rsidR="00D46658" w:rsidRDefault="00D46658" w:rsidP="00096E32">
      <w:pPr>
        <w:pStyle w:val="NormalWeb"/>
        <w:shd w:val="clear" w:color="auto" w:fill="FFFFFF"/>
        <w:spacing w:before="0" w:beforeAutospacing="0" w:after="369" w:afterAutospacing="0"/>
        <w:contextualSpacing/>
        <w:rPr>
          <w:rFonts w:ascii="Verdana" w:hAnsi="Verdana"/>
          <w:color w:val="222222"/>
          <w:sz w:val="20"/>
          <w:szCs w:val="20"/>
        </w:rPr>
      </w:pPr>
      <w:r>
        <w:rPr>
          <w:rFonts w:ascii="Verdana" w:hAnsi="Verdana"/>
          <w:color w:val="222222"/>
          <w:sz w:val="20"/>
          <w:szCs w:val="20"/>
        </w:rPr>
        <w:t>Action and Event are two main components of SQL triggers when certain actions are performed the event occurs in response to that action.</w:t>
      </w:r>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i/>
          <w:iCs/>
          <w:color w:val="222222"/>
          <w:sz w:val="20"/>
          <w:szCs w:val="20"/>
        </w:rPr>
        <w:t>Syntax: </w:t>
      </w:r>
      <w:r>
        <w:rPr>
          <w:rStyle w:val="Emphasis"/>
          <w:rFonts w:ascii="Verdana" w:hAnsi="Verdana"/>
          <w:color w:val="222222"/>
          <w:sz w:val="20"/>
          <w:szCs w:val="20"/>
        </w:rPr>
        <w:t>CREATE TRIGGER name {BEFORE|AFTER} (event [OR</w:t>
      </w:r>
      <w:proofErr w:type="gramStart"/>
      <w:r>
        <w:rPr>
          <w:rStyle w:val="Emphasis"/>
          <w:rFonts w:ascii="Verdana" w:hAnsi="Verdana"/>
          <w:color w:val="222222"/>
          <w:sz w:val="20"/>
          <w:szCs w:val="20"/>
        </w:rPr>
        <w:t>..]</w:t>
      </w:r>
      <w:proofErr w:type="gramEnd"/>
      <w:r>
        <w:rPr>
          <w:rStyle w:val="Emphasis"/>
          <w:rFonts w:ascii="Verdana" w:hAnsi="Verdana"/>
          <w:color w:val="222222"/>
          <w:sz w:val="20"/>
          <w:szCs w:val="20"/>
        </w:rPr>
        <w:t>}</w:t>
      </w:r>
      <w:r>
        <w:rPr>
          <w:rFonts w:ascii="Verdana" w:hAnsi="Verdana"/>
          <w:color w:val="222222"/>
          <w:sz w:val="20"/>
          <w:szCs w:val="20"/>
        </w:rPr>
        <w:br/>
      </w:r>
      <w:r>
        <w:rPr>
          <w:rStyle w:val="Emphasis"/>
          <w:rFonts w:ascii="Verdana" w:hAnsi="Verdana"/>
          <w:color w:val="222222"/>
          <w:sz w:val="20"/>
          <w:szCs w:val="20"/>
        </w:rPr>
        <w:t xml:space="preserve">ON </w:t>
      </w:r>
      <w:proofErr w:type="spellStart"/>
      <w:r>
        <w:rPr>
          <w:rStyle w:val="Emphasis"/>
          <w:rFonts w:ascii="Verdana" w:hAnsi="Verdana"/>
          <w:color w:val="222222"/>
          <w:sz w:val="20"/>
          <w:szCs w:val="20"/>
        </w:rPr>
        <w:t>table_name</w:t>
      </w:r>
      <w:proofErr w:type="spellEnd"/>
      <w:r>
        <w:rPr>
          <w:rStyle w:val="Emphasis"/>
          <w:rFonts w:ascii="Verdana" w:hAnsi="Verdana"/>
          <w:color w:val="222222"/>
          <w:sz w:val="20"/>
          <w:szCs w:val="20"/>
        </w:rPr>
        <w:t xml:space="preserve"> [FOR [EACH] {ROW|STATEMENT}</w:t>
      </w:r>
      <w:proofErr w:type="gramStart"/>
      <w:r>
        <w:rPr>
          <w:rStyle w:val="Emphasis"/>
          <w:rFonts w:ascii="Verdana" w:hAnsi="Verdana"/>
          <w:color w:val="222222"/>
          <w:sz w:val="20"/>
          <w:szCs w:val="20"/>
        </w:rPr>
        <w:t>]</w:t>
      </w:r>
      <w:proofErr w:type="gramEnd"/>
      <w:r>
        <w:rPr>
          <w:rFonts w:ascii="Verdana" w:hAnsi="Verdana"/>
          <w:color w:val="222222"/>
          <w:sz w:val="20"/>
          <w:szCs w:val="20"/>
        </w:rPr>
        <w:br/>
      </w:r>
      <w:r>
        <w:rPr>
          <w:rStyle w:val="Emphasis"/>
          <w:rFonts w:ascii="Verdana" w:hAnsi="Verdana"/>
          <w:color w:val="222222"/>
          <w:sz w:val="20"/>
          <w:szCs w:val="20"/>
        </w:rPr>
        <w:t xml:space="preserve">EXECUTE PROCEDURE </w:t>
      </w:r>
      <w:proofErr w:type="spellStart"/>
      <w:r>
        <w:rPr>
          <w:rStyle w:val="Emphasis"/>
          <w:rFonts w:ascii="Verdana" w:hAnsi="Verdana"/>
          <w:color w:val="222222"/>
          <w:sz w:val="20"/>
          <w:szCs w:val="20"/>
        </w:rPr>
        <w:t>functionname</w:t>
      </w:r>
      <w:proofErr w:type="spellEnd"/>
      <w:r>
        <w:rPr>
          <w:rStyle w:val="Emphasis"/>
          <w:rFonts w:ascii="Verdana" w:hAnsi="Verdana"/>
          <w:color w:val="222222"/>
          <w:sz w:val="20"/>
          <w:szCs w:val="20"/>
        </w:rPr>
        <w:t xml:space="preserve"> {arguments}</w:t>
      </w:r>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color w:val="FF6600"/>
          <w:sz w:val="20"/>
          <w:szCs w:val="20"/>
        </w:rPr>
        <w:t xml:space="preserve">Question #13) </w:t>
      </w:r>
      <w:proofErr w:type="gramStart"/>
      <w:r>
        <w:rPr>
          <w:rStyle w:val="Strong"/>
          <w:rFonts w:ascii="Verdana" w:hAnsi="Verdana"/>
          <w:color w:val="FF6600"/>
          <w:sz w:val="20"/>
          <w:szCs w:val="20"/>
        </w:rPr>
        <w:t>What</w:t>
      </w:r>
      <w:proofErr w:type="gramEnd"/>
      <w:r>
        <w:rPr>
          <w:rStyle w:val="Strong"/>
          <w:rFonts w:ascii="Verdana" w:hAnsi="Verdana"/>
          <w:color w:val="FF6600"/>
          <w:sz w:val="20"/>
          <w:szCs w:val="20"/>
        </w:rPr>
        <w:t xml:space="preserve"> is View in SQL?</w:t>
      </w:r>
    </w:p>
    <w:p w:rsidR="00D46658" w:rsidRDefault="00D46658" w:rsidP="00096E32">
      <w:pPr>
        <w:pStyle w:val="NormalWeb"/>
        <w:shd w:val="clear" w:color="auto" w:fill="FFFFFF"/>
        <w:spacing w:before="0" w:beforeAutospacing="0" w:after="369" w:afterAutospacing="0"/>
        <w:contextualSpacing/>
        <w:rPr>
          <w:rFonts w:ascii="Verdana" w:hAnsi="Verdana"/>
          <w:color w:val="222222"/>
          <w:sz w:val="20"/>
          <w:szCs w:val="20"/>
        </w:rPr>
      </w:pPr>
      <w:r>
        <w:rPr>
          <w:rFonts w:ascii="Verdana" w:hAnsi="Verdana"/>
          <w:color w:val="222222"/>
          <w:sz w:val="20"/>
          <w:szCs w:val="20"/>
        </w:rPr>
        <w:t>A View can be defined as a virtual table that contains rows and columns with fields from one or more table.</w:t>
      </w:r>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i/>
          <w:iCs/>
          <w:color w:val="222222"/>
          <w:sz w:val="20"/>
          <w:szCs w:val="20"/>
        </w:rPr>
        <w:t>Syntax: </w:t>
      </w:r>
      <w:r>
        <w:rPr>
          <w:rStyle w:val="Emphasis"/>
          <w:rFonts w:ascii="Verdana" w:hAnsi="Verdana"/>
          <w:color w:val="222222"/>
          <w:sz w:val="20"/>
          <w:szCs w:val="20"/>
        </w:rPr>
        <w:t xml:space="preserve">CREATE VIEW </w:t>
      </w:r>
      <w:proofErr w:type="spellStart"/>
      <w:r>
        <w:rPr>
          <w:rStyle w:val="Emphasis"/>
          <w:rFonts w:ascii="Verdana" w:hAnsi="Verdana"/>
          <w:color w:val="222222"/>
          <w:sz w:val="20"/>
          <w:szCs w:val="20"/>
        </w:rPr>
        <w:t>view_name</w:t>
      </w:r>
      <w:proofErr w:type="spellEnd"/>
      <w:r>
        <w:rPr>
          <w:rStyle w:val="Emphasis"/>
          <w:rFonts w:ascii="Verdana" w:hAnsi="Verdana"/>
          <w:color w:val="222222"/>
          <w:sz w:val="20"/>
          <w:szCs w:val="20"/>
        </w:rPr>
        <w:t xml:space="preserve"> AS</w:t>
      </w:r>
      <w:r>
        <w:rPr>
          <w:rFonts w:ascii="Verdana" w:hAnsi="Verdana"/>
          <w:color w:val="222222"/>
          <w:sz w:val="20"/>
          <w:szCs w:val="20"/>
        </w:rPr>
        <w:br/>
      </w:r>
      <w:r>
        <w:rPr>
          <w:rStyle w:val="Emphasis"/>
          <w:rFonts w:ascii="Verdana" w:hAnsi="Verdana"/>
          <w:color w:val="222222"/>
          <w:sz w:val="20"/>
          <w:szCs w:val="20"/>
        </w:rPr>
        <w:t xml:space="preserve">SELECT </w:t>
      </w:r>
      <w:proofErr w:type="spellStart"/>
      <w:r>
        <w:rPr>
          <w:rStyle w:val="Emphasis"/>
          <w:rFonts w:ascii="Verdana" w:hAnsi="Verdana"/>
          <w:color w:val="222222"/>
          <w:sz w:val="20"/>
          <w:szCs w:val="20"/>
        </w:rPr>
        <w:t>column_name</w:t>
      </w:r>
      <w:proofErr w:type="spellEnd"/>
      <w:r>
        <w:rPr>
          <w:rStyle w:val="Emphasis"/>
          <w:rFonts w:ascii="Verdana" w:hAnsi="Verdana"/>
          <w:color w:val="222222"/>
          <w:sz w:val="20"/>
          <w:szCs w:val="20"/>
        </w:rPr>
        <w:t>(s</w:t>
      </w:r>
      <w:proofErr w:type="gramStart"/>
      <w:r>
        <w:rPr>
          <w:rStyle w:val="Emphasis"/>
          <w:rFonts w:ascii="Verdana" w:hAnsi="Verdana"/>
          <w:color w:val="222222"/>
          <w:sz w:val="20"/>
          <w:szCs w:val="20"/>
        </w:rPr>
        <w:t>)</w:t>
      </w:r>
      <w:proofErr w:type="gramEnd"/>
      <w:r>
        <w:rPr>
          <w:rFonts w:ascii="Verdana" w:hAnsi="Verdana"/>
          <w:color w:val="222222"/>
          <w:sz w:val="20"/>
          <w:szCs w:val="20"/>
        </w:rPr>
        <w:br/>
      </w:r>
      <w:r>
        <w:rPr>
          <w:rStyle w:val="Emphasis"/>
          <w:rFonts w:ascii="Verdana" w:hAnsi="Verdana"/>
          <w:color w:val="222222"/>
          <w:sz w:val="20"/>
          <w:szCs w:val="20"/>
        </w:rPr>
        <w:t xml:space="preserve">FROM </w:t>
      </w:r>
      <w:proofErr w:type="spellStart"/>
      <w:r>
        <w:rPr>
          <w:rStyle w:val="Emphasis"/>
          <w:rFonts w:ascii="Verdana" w:hAnsi="Verdana"/>
          <w:color w:val="222222"/>
          <w:sz w:val="20"/>
          <w:szCs w:val="20"/>
        </w:rPr>
        <w:t>table_name</w:t>
      </w:r>
      <w:proofErr w:type="spellEnd"/>
      <w:r>
        <w:rPr>
          <w:rFonts w:ascii="Verdana" w:hAnsi="Verdana"/>
          <w:color w:val="222222"/>
          <w:sz w:val="20"/>
          <w:szCs w:val="20"/>
        </w:rPr>
        <w:br/>
      </w:r>
      <w:r>
        <w:rPr>
          <w:rStyle w:val="Emphasis"/>
          <w:rFonts w:ascii="Verdana" w:hAnsi="Verdana"/>
          <w:color w:val="222222"/>
          <w:sz w:val="20"/>
          <w:szCs w:val="20"/>
        </w:rPr>
        <w:t>WHERE condition</w:t>
      </w:r>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color w:val="FF6600"/>
          <w:sz w:val="20"/>
          <w:szCs w:val="20"/>
        </w:rPr>
        <w:t>Question #14) How we can update the view?</w:t>
      </w:r>
    </w:p>
    <w:p w:rsidR="00D46658" w:rsidRDefault="00D46658" w:rsidP="00096E32">
      <w:pPr>
        <w:pStyle w:val="NormalWeb"/>
        <w:shd w:val="clear" w:color="auto" w:fill="FFFFFF"/>
        <w:spacing w:before="0" w:beforeAutospacing="0" w:after="369" w:afterAutospacing="0"/>
        <w:contextualSpacing/>
        <w:rPr>
          <w:rFonts w:ascii="Verdana" w:hAnsi="Verdana"/>
          <w:color w:val="222222"/>
          <w:sz w:val="20"/>
          <w:szCs w:val="20"/>
        </w:rPr>
      </w:pPr>
      <w:r>
        <w:rPr>
          <w:rFonts w:ascii="Verdana" w:hAnsi="Verdana"/>
          <w:color w:val="222222"/>
          <w:sz w:val="20"/>
          <w:szCs w:val="20"/>
        </w:rPr>
        <w:t>SQL CREATE and REPLACE can be used for updating the view.</w:t>
      </w:r>
    </w:p>
    <w:p w:rsidR="00D46658" w:rsidRDefault="00D46658" w:rsidP="00096E32">
      <w:pPr>
        <w:pStyle w:val="NormalWeb"/>
        <w:shd w:val="clear" w:color="auto" w:fill="FFFFFF"/>
        <w:spacing w:before="0" w:beforeAutospacing="0" w:after="369" w:afterAutospacing="0"/>
        <w:contextualSpacing/>
        <w:rPr>
          <w:rFonts w:ascii="Verdana" w:hAnsi="Verdana"/>
          <w:color w:val="222222"/>
          <w:sz w:val="20"/>
          <w:szCs w:val="20"/>
        </w:rPr>
      </w:pPr>
      <w:r>
        <w:rPr>
          <w:rFonts w:ascii="Verdana" w:hAnsi="Verdana"/>
          <w:color w:val="222222"/>
          <w:sz w:val="20"/>
          <w:szCs w:val="20"/>
        </w:rPr>
        <w:t>Following query syntax is to be executed to update the created view</w:t>
      </w:r>
    </w:p>
    <w:p w:rsidR="00D46658" w:rsidRDefault="00D46658" w:rsidP="00096E32">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i/>
          <w:iCs/>
          <w:color w:val="222222"/>
          <w:sz w:val="20"/>
          <w:szCs w:val="20"/>
        </w:rPr>
        <w:t>Syntax: </w:t>
      </w:r>
      <w:r>
        <w:rPr>
          <w:rStyle w:val="Emphasis"/>
          <w:rFonts w:ascii="Verdana" w:hAnsi="Verdana"/>
          <w:color w:val="222222"/>
          <w:sz w:val="20"/>
          <w:szCs w:val="20"/>
        </w:rPr>
        <w:t xml:space="preserve">CREATE OR REPLACE VIEW </w:t>
      </w:r>
      <w:proofErr w:type="spellStart"/>
      <w:r>
        <w:rPr>
          <w:rStyle w:val="Emphasis"/>
          <w:rFonts w:ascii="Verdana" w:hAnsi="Verdana"/>
          <w:color w:val="222222"/>
          <w:sz w:val="20"/>
          <w:szCs w:val="20"/>
        </w:rPr>
        <w:t>view_name</w:t>
      </w:r>
      <w:proofErr w:type="spellEnd"/>
      <w:r>
        <w:rPr>
          <w:rStyle w:val="Emphasis"/>
          <w:rFonts w:ascii="Verdana" w:hAnsi="Verdana"/>
          <w:color w:val="222222"/>
          <w:sz w:val="20"/>
          <w:szCs w:val="20"/>
        </w:rPr>
        <w:t xml:space="preserve"> AS</w:t>
      </w:r>
      <w:r>
        <w:rPr>
          <w:rFonts w:ascii="Verdana" w:hAnsi="Verdana"/>
          <w:color w:val="222222"/>
          <w:sz w:val="20"/>
          <w:szCs w:val="20"/>
        </w:rPr>
        <w:br/>
      </w:r>
      <w:r>
        <w:rPr>
          <w:rStyle w:val="Emphasis"/>
          <w:rFonts w:ascii="Verdana" w:hAnsi="Verdana"/>
          <w:color w:val="222222"/>
          <w:sz w:val="20"/>
          <w:szCs w:val="20"/>
        </w:rPr>
        <w:t xml:space="preserve">SELECT </w:t>
      </w:r>
      <w:proofErr w:type="spellStart"/>
      <w:r>
        <w:rPr>
          <w:rStyle w:val="Emphasis"/>
          <w:rFonts w:ascii="Verdana" w:hAnsi="Verdana"/>
          <w:color w:val="222222"/>
          <w:sz w:val="20"/>
          <w:szCs w:val="20"/>
        </w:rPr>
        <w:t>column_name</w:t>
      </w:r>
      <w:proofErr w:type="spellEnd"/>
      <w:r>
        <w:rPr>
          <w:rStyle w:val="Emphasis"/>
          <w:rFonts w:ascii="Verdana" w:hAnsi="Verdana"/>
          <w:color w:val="222222"/>
          <w:sz w:val="20"/>
          <w:szCs w:val="20"/>
        </w:rPr>
        <w:t>(s</w:t>
      </w:r>
      <w:proofErr w:type="gramStart"/>
      <w:r>
        <w:rPr>
          <w:rStyle w:val="Emphasis"/>
          <w:rFonts w:ascii="Verdana" w:hAnsi="Verdana"/>
          <w:color w:val="222222"/>
          <w:sz w:val="20"/>
          <w:szCs w:val="20"/>
        </w:rPr>
        <w:t>)</w:t>
      </w:r>
      <w:proofErr w:type="gramEnd"/>
      <w:r>
        <w:rPr>
          <w:rFonts w:ascii="Verdana" w:hAnsi="Verdana"/>
          <w:color w:val="222222"/>
          <w:sz w:val="20"/>
          <w:szCs w:val="20"/>
        </w:rPr>
        <w:br/>
      </w:r>
      <w:r>
        <w:rPr>
          <w:rStyle w:val="Emphasis"/>
          <w:rFonts w:ascii="Verdana" w:hAnsi="Verdana"/>
          <w:color w:val="222222"/>
          <w:sz w:val="20"/>
          <w:szCs w:val="20"/>
        </w:rPr>
        <w:t xml:space="preserve">FROM </w:t>
      </w:r>
      <w:proofErr w:type="spellStart"/>
      <w:r>
        <w:rPr>
          <w:rStyle w:val="Emphasis"/>
          <w:rFonts w:ascii="Verdana" w:hAnsi="Verdana"/>
          <w:color w:val="222222"/>
          <w:sz w:val="20"/>
          <w:szCs w:val="20"/>
        </w:rPr>
        <w:t>table_name</w:t>
      </w:r>
      <w:proofErr w:type="spellEnd"/>
      <w:r>
        <w:rPr>
          <w:rFonts w:ascii="Verdana" w:hAnsi="Verdana"/>
          <w:color w:val="222222"/>
          <w:sz w:val="20"/>
          <w:szCs w:val="20"/>
        </w:rPr>
        <w:br/>
      </w:r>
      <w:r>
        <w:rPr>
          <w:rStyle w:val="Emphasis"/>
          <w:rFonts w:ascii="Verdana" w:hAnsi="Verdana"/>
          <w:color w:val="222222"/>
          <w:sz w:val="20"/>
          <w:szCs w:val="20"/>
        </w:rPr>
        <w:t>WHERE condition</w:t>
      </w:r>
    </w:p>
    <w:p w:rsidR="00D46658" w:rsidRDefault="00D46658" w:rsidP="00D46658">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color w:val="FF6600"/>
          <w:sz w:val="20"/>
          <w:szCs w:val="20"/>
        </w:rPr>
        <w:t>Question #15) Explain the working of SQL Privileges?</w:t>
      </w:r>
    </w:p>
    <w:p w:rsidR="00D46658" w:rsidRDefault="00D46658" w:rsidP="00D46658">
      <w:pPr>
        <w:pStyle w:val="NormalWeb"/>
        <w:shd w:val="clear" w:color="auto" w:fill="FFFFFF"/>
        <w:spacing w:before="0" w:beforeAutospacing="0" w:after="369" w:afterAutospacing="0"/>
        <w:contextualSpacing/>
        <w:rPr>
          <w:rFonts w:ascii="Verdana" w:hAnsi="Verdana"/>
          <w:color w:val="222222"/>
          <w:sz w:val="20"/>
          <w:szCs w:val="20"/>
        </w:rPr>
      </w:pPr>
      <w:r>
        <w:rPr>
          <w:rFonts w:ascii="Verdana" w:hAnsi="Verdana"/>
          <w:color w:val="222222"/>
          <w:sz w:val="20"/>
          <w:szCs w:val="20"/>
        </w:rPr>
        <w:lastRenderedPageBreak/>
        <w:t>SQL GRANT and REVOKE commands are used to implement privileges in SQL multiple user environments.  The administrator of the database can grant or revoke privileges to or from users of database object like SELECT, INSERT, UPDATE, DELETE, ALL etc.</w:t>
      </w:r>
    </w:p>
    <w:p w:rsidR="00D46658" w:rsidRDefault="00D46658" w:rsidP="00D46658">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color w:val="222222"/>
          <w:sz w:val="20"/>
          <w:szCs w:val="20"/>
        </w:rPr>
        <w:t>GRANT Command</w:t>
      </w:r>
      <w:r>
        <w:rPr>
          <w:rFonts w:ascii="Verdana" w:hAnsi="Verdana"/>
          <w:color w:val="222222"/>
          <w:sz w:val="20"/>
          <w:szCs w:val="20"/>
        </w:rPr>
        <w:t>: This command is used provide database access to user apart from an administrator.</w:t>
      </w:r>
    </w:p>
    <w:p w:rsidR="00D46658" w:rsidRDefault="00D46658" w:rsidP="00D46658">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i/>
          <w:iCs/>
          <w:color w:val="222222"/>
          <w:sz w:val="20"/>
          <w:szCs w:val="20"/>
        </w:rPr>
        <w:t>Syntax:</w:t>
      </w:r>
      <w:r>
        <w:rPr>
          <w:rStyle w:val="Emphasis"/>
          <w:rFonts w:ascii="Verdana" w:hAnsi="Verdana"/>
          <w:color w:val="222222"/>
          <w:sz w:val="20"/>
          <w:szCs w:val="20"/>
        </w:rPr>
        <w:t xml:space="preserve"> GRANT </w:t>
      </w:r>
      <w:proofErr w:type="spellStart"/>
      <w:r>
        <w:rPr>
          <w:rStyle w:val="Emphasis"/>
          <w:rFonts w:ascii="Verdana" w:hAnsi="Verdana"/>
          <w:color w:val="222222"/>
          <w:sz w:val="20"/>
          <w:szCs w:val="20"/>
        </w:rPr>
        <w:t>privilege_name</w:t>
      </w:r>
      <w:proofErr w:type="spellEnd"/>
      <w:r>
        <w:rPr>
          <w:rFonts w:ascii="Verdana" w:hAnsi="Verdana"/>
          <w:color w:val="222222"/>
          <w:sz w:val="20"/>
          <w:szCs w:val="20"/>
        </w:rPr>
        <w:br/>
      </w:r>
      <w:r>
        <w:rPr>
          <w:rStyle w:val="Emphasis"/>
          <w:rFonts w:ascii="Verdana" w:hAnsi="Verdana"/>
          <w:color w:val="222222"/>
          <w:sz w:val="20"/>
          <w:szCs w:val="20"/>
        </w:rPr>
        <w:t xml:space="preserve">ON </w:t>
      </w:r>
      <w:proofErr w:type="spellStart"/>
      <w:r>
        <w:rPr>
          <w:rStyle w:val="Emphasis"/>
          <w:rFonts w:ascii="Verdana" w:hAnsi="Verdana"/>
          <w:color w:val="222222"/>
          <w:sz w:val="20"/>
          <w:szCs w:val="20"/>
        </w:rPr>
        <w:t>object_name</w:t>
      </w:r>
      <w:proofErr w:type="spellEnd"/>
      <w:r>
        <w:rPr>
          <w:rFonts w:ascii="Verdana" w:hAnsi="Verdana"/>
          <w:color w:val="222222"/>
          <w:sz w:val="20"/>
          <w:szCs w:val="20"/>
        </w:rPr>
        <w:br/>
      </w:r>
      <w:r>
        <w:rPr>
          <w:rStyle w:val="Emphasis"/>
          <w:rFonts w:ascii="Verdana" w:hAnsi="Verdana"/>
          <w:color w:val="222222"/>
          <w:sz w:val="20"/>
          <w:szCs w:val="20"/>
        </w:rPr>
        <w:t>TO {</w:t>
      </w:r>
      <w:proofErr w:type="spellStart"/>
      <w:r>
        <w:rPr>
          <w:rStyle w:val="Emphasis"/>
          <w:rFonts w:ascii="Verdana" w:hAnsi="Verdana"/>
          <w:color w:val="222222"/>
          <w:sz w:val="20"/>
          <w:szCs w:val="20"/>
        </w:rPr>
        <w:t>user_name|PUBLIC|role_name</w:t>
      </w:r>
      <w:proofErr w:type="spellEnd"/>
      <w:proofErr w:type="gramStart"/>
      <w:r>
        <w:rPr>
          <w:rStyle w:val="Emphasis"/>
          <w:rFonts w:ascii="Verdana" w:hAnsi="Verdana"/>
          <w:color w:val="222222"/>
          <w:sz w:val="20"/>
          <w:szCs w:val="20"/>
        </w:rPr>
        <w:t>}</w:t>
      </w:r>
      <w:proofErr w:type="gramEnd"/>
      <w:r>
        <w:rPr>
          <w:rFonts w:ascii="Verdana" w:hAnsi="Verdana"/>
          <w:color w:val="222222"/>
          <w:sz w:val="20"/>
          <w:szCs w:val="20"/>
        </w:rPr>
        <w:br/>
      </w:r>
      <w:r>
        <w:rPr>
          <w:rStyle w:val="Emphasis"/>
          <w:rFonts w:ascii="Verdana" w:hAnsi="Verdana"/>
          <w:color w:val="222222"/>
          <w:sz w:val="20"/>
          <w:szCs w:val="20"/>
        </w:rPr>
        <w:t>[WITH GRANT OPTION];</w:t>
      </w:r>
    </w:p>
    <w:p w:rsidR="00D46658" w:rsidRDefault="00D46658" w:rsidP="00D46658">
      <w:pPr>
        <w:pStyle w:val="NormalWeb"/>
        <w:shd w:val="clear" w:color="auto" w:fill="FFFFFF"/>
        <w:spacing w:before="0" w:beforeAutospacing="0" w:after="369" w:afterAutospacing="0"/>
        <w:contextualSpacing/>
        <w:rPr>
          <w:rFonts w:ascii="Verdana" w:hAnsi="Verdana"/>
          <w:color w:val="222222"/>
          <w:sz w:val="20"/>
          <w:szCs w:val="20"/>
        </w:rPr>
      </w:pPr>
      <w:r>
        <w:rPr>
          <w:rFonts w:ascii="Verdana" w:hAnsi="Verdana"/>
          <w:color w:val="222222"/>
          <w:sz w:val="20"/>
          <w:szCs w:val="20"/>
        </w:rPr>
        <w:t>In above syntax WITH GRANT OPTIONS indicates that the user can grant the access to another user too.</w:t>
      </w:r>
    </w:p>
    <w:p w:rsidR="00D46658" w:rsidRDefault="00D46658" w:rsidP="00D46658">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color w:val="222222"/>
          <w:sz w:val="20"/>
          <w:szCs w:val="20"/>
        </w:rPr>
        <w:t>REVOKE Command</w:t>
      </w:r>
      <w:r>
        <w:rPr>
          <w:rFonts w:ascii="Verdana" w:hAnsi="Verdana"/>
          <w:color w:val="222222"/>
          <w:sz w:val="20"/>
          <w:szCs w:val="20"/>
        </w:rPr>
        <w:t>: This command is used provide database deny or remove access to database objects.</w:t>
      </w:r>
    </w:p>
    <w:p w:rsidR="00D46658" w:rsidRDefault="00D46658" w:rsidP="00D46658">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i/>
          <w:iCs/>
          <w:color w:val="222222"/>
          <w:sz w:val="20"/>
          <w:szCs w:val="20"/>
        </w:rPr>
        <w:t>Syntax:</w:t>
      </w:r>
      <w:r>
        <w:rPr>
          <w:rStyle w:val="Emphasis"/>
          <w:rFonts w:ascii="Verdana" w:hAnsi="Verdana"/>
          <w:color w:val="222222"/>
          <w:sz w:val="20"/>
          <w:szCs w:val="20"/>
        </w:rPr>
        <w:t xml:space="preserve"> REVOKE </w:t>
      </w:r>
      <w:proofErr w:type="spellStart"/>
      <w:r>
        <w:rPr>
          <w:rStyle w:val="Emphasis"/>
          <w:rFonts w:ascii="Verdana" w:hAnsi="Verdana"/>
          <w:color w:val="222222"/>
          <w:sz w:val="20"/>
          <w:szCs w:val="20"/>
        </w:rPr>
        <w:t>privilege_name</w:t>
      </w:r>
      <w:proofErr w:type="spellEnd"/>
      <w:r>
        <w:rPr>
          <w:rFonts w:ascii="Verdana" w:hAnsi="Verdana"/>
          <w:color w:val="222222"/>
          <w:sz w:val="20"/>
          <w:szCs w:val="20"/>
        </w:rPr>
        <w:br/>
      </w:r>
      <w:r>
        <w:rPr>
          <w:rStyle w:val="Emphasis"/>
          <w:rFonts w:ascii="Verdana" w:hAnsi="Verdana"/>
          <w:color w:val="222222"/>
          <w:sz w:val="20"/>
          <w:szCs w:val="20"/>
        </w:rPr>
        <w:t xml:space="preserve">ON </w:t>
      </w:r>
      <w:proofErr w:type="spellStart"/>
      <w:r>
        <w:rPr>
          <w:rStyle w:val="Emphasis"/>
          <w:rFonts w:ascii="Verdana" w:hAnsi="Verdana"/>
          <w:color w:val="222222"/>
          <w:sz w:val="20"/>
          <w:szCs w:val="20"/>
        </w:rPr>
        <w:t>object_name</w:t>
      </w:r>
      <w:proofErr w:type="spellEnd"/>
      <w:r>
        <w:rPr>
          <w:rFonts w:ascii="Verdana" w:hAnsi="Verdana"/>
          <w:color w:val="222222"/>
          <w:sz w:val="20"/>
          <w:szCs w:val="20"/>
        </w:rPr>
        <w:br/>
      </w:r>
      <w:r>
        <w:rPr>
          <w:rStyle w:val="Emphasis"/>
          <w:rFonts w:ascii="Verdana" w:hAnsi="Verdana"/>
          <w:color w:val="222222"/>
          <w:sz w:val="20"/>
          <w:szCs w:val="20"/>
        </w:rPr>
        <w:t>FROM {</w:t>
      </w:r>
      <w:proofErr w:type="spellStart"/>
      <w:r>
        <w:rPr>
          <w:rStyle w:val="Emphasis"/>
          <w:rFonts w:ascii="Verdana" w:hAnsi="Verdana"/>
          <w:color w:val="222222"/>
          <w:sz w:val="20"/>
          <w:szCs w:val="20"/>
        </w:rPr>
        <w:t>user_name|PUBLIC|role_name</w:t>
      </w:r>
      <w:proofErr w:type="spellEnd"/>
      <w:r>
        <w:rPr>
          <w:rStyle w:val="Emphasis"/>
          <w:rFonts w:ascii="Verdana" w:hAnsi="Verdana"/>
          <w:color w:val="222222"/>
          <w:sz w:val="20"/>
          <w:szCs w:val="20"/>
        </w:rPr>
        <w:t>};</w:t>
      </w:r>
    </w:p>
    <w:p w:rsidR="00D46658" w:rsidRDefault="00D46658" w:rsidP="00D46658">
      <w:pPr>
        <w:pStyle w:val="NormalWeb"/>
        <w:shd w:val="clear" w:color="auto" w:fill="FFFFFF"/>
        <w:spacing w:before="0" w:beforeAutospacing="0" w:after="0" w:afterAutospacing="0"/>
        <w:contextualSpacing/>
        <w:rPr>
          <w:rFonts w:ascii="Verdana" w:hAnsi="Verdana"/>
          <w:color w:val="222222"/>
          <w:sz w:val="20"/>
          <w:szCs w:val="20"/>
        </w:rPr>
      </w:pPr>
      <w:r>
        <w:rPr>
          <w:rStyle w:val="Strong"/>
          <w:rFonts w:ascii="Verdana" w:hAnsi="Verdana"/>
          <w:color w:val="FF6600"/>
          <w:sz w:val="20"/>
          <w:szCs w:val="20"/>
        </w:rPr>
        <w:t>Question #16) How many types of Privileges are available in SQL?</w:t>
      </w:r>
    </w:p>
    <w:p w:rsidR="00D46658" w:rsidRPr="00096E32" w:rsidRDefault="00D46658" w:rsidP="00096E32">
      <w:pPr>
        <w:pStyle w:val="NormalWeb"/>
        <w:shd w:val="clear" w:color="auto" w:fill="FFFFFF"/>
        <w:spacing w:before="0" w:beforeAutospacing="0" w:after="369" w:afterAutospacing="0"/>
        <w:contextualSpacing/>
        <w:rPr>
          <w:ins w:id="0" w:author="Unknown"/>
          <w:rFonts w:ascii="Verdana" w:hAnsi="Verdana"/>
          <w:color w:val="222222"/>
          <w:sz w:val="20"/>
          <w:szCs w:val="20"/>
        </w:rPr>
      </w:pPr>
      <w:r>
        <w:rPr>
          <w:rFonts w:ascii="Verdana" w:hAnsi="Verdana"/>
          <w:color w:val="222222"/>
          <w:sz w:val="20"/>
          <w:szCs w:val="20"/>
        </w:rPr>
        <w:t>There are two types of privileges used in SQL, such as</w:t>
      </w:r>
    </w:p>
    <w:p w:rsidR="00D46658" w:rsidRPr="00D46658" w:rsidRDefault="00D46658" w:rsidP="00096E32">
      <w:pPr>
        <w:rPr>
          <w:ins w:id="1" w:author="Unknown"/>
        </w:rPr>
      </w:pPr>
      <w:ins w:id="2" w:author="Unknown">
        <w:r w:rsidRPr="00D46658">
          <w:rPr>
            <w:rStyle w:val="Strong"/>
            <w:rFonts w:ascii="Verdana" w:hAnsi="Verdana"/>
            <w:color w:val="222222"/>
            <w:sz w:val="20"/>
            <w:szCs w:val="20"/>
          </w:rPr>
          <w:t>System Privilege: </w:t>
        </w:r>
        <w:r w:rsidRPr="00D46658">
          <w:t>System privileges deal with an object of a particular type and specifies the right to perform one or more actions on it which include Admin allows a user to perform administrative tasks, ALTER ANY INDEX, ALTER ANY CACHE GROUP CREATE/ALTER/DELETE TABLE, CREATE/ALTER/DELETE VIEW etc.</w:t>
        </w:r>
      </w:ins>
    </w:p>
    <w:p w:rsidR="00D46658" w:rsidRPr="00D46658" w:rsidRDefault="00D46658" w:rsidP="00096E32">
      <w:pPr>
        <w:rPr>
          <w:ins w:id="3" w:author="Unknown"/>
        </w:rPr>
      </w:pPr>
      <w:ins w:id="4" w:author="Unknown">
        <w:r w:rsidRPr="00D46658">
          <w:rPr>
            <w:rStyle w:val="Strong"/>
            <w:rFonts w:ascii="Verdana" w:hAnsi="Verdana"/>
            <w:color w:val="222222"/>
            <w:sz w:val="20"/>
            <w:szCs w:val="20"/>
          </w:rPr>
          <w:t>Object Privilege: </w:t>
        </w:r>
        <w:r w:rsidRPr="00D46658">
          <w:t xml:space="preserve">This allows </w:t>
        </w:r>
        <w:proofErr w:type="gramStart"/>
        <w:r w:rsidRPr="00D46658">
          <w:t>to perform</w:t>
        </w:r>
        <w:proofErr w:type="gramEnd"/>
        <w:r w:rsidRPr="00D46658">
          <w:t xml:space="preserve"> actions on an object or object of another user(s) viz. table, view, indexes etc. Some of the object privileges are EXECUTE, INSERT, UPDATE, DELETE, SELECT, FLUSH, LOAD, INDEX, </w:t>
        </w:r>
        <w:proofErr w:type="gramStart"/>
        <w:r w:rsidRPr="00D46658">
          <w:t>REFERENCES</w:t>
        </w:r>
        <w:proofErr w:type="gramEnd"/>
        <w:r w:rsidRPr="00D46658">
          <w:t xml:space="preserve"> etc.</w:t>
        </w:r>
      </w:ins>
    </w:p>
    <w:p w:rsidR="00D46658" w:rsidRPr="00D46658" w:rsidRDefault="00D46658" w:rsidP="00096E32">
      <w:pPr>
        <w:rPr>
          <w:ins w:id="5" w:author="Unknown"/>
        </w:rPr>
      </w:pPr>
      <w:ins w:id="6" w:author="Unknown">
        <w:r w:rsidRPr="00D46658">
          <w:rPr>
            <w:rStyle w:val="Strong"/>
            <w:rFonts w:ascii="Verdana" w:hAnsi="Verdana"/>
            <w:color w:val="FF6600"/>
            <w:sz w:val="20"/>
            <w:szCs w:val="20"/>
          </w:rPr>
          <w:t xml:space="preserve">Question #17)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is SQL Injection?</w:t>
        </w:r>
      </w:ins>
    </w:p>
    <w:p w:rsidR="00D46658" w:rsidRPr="00D46658" w:rsidRDefault="00D46658" w:rsidP="00096E32">
      <w:pPr>
        <w:rPr>
          <w:ins w:id="7" w:author="Unknown"/>
        </w:rPr>
      </w:pPr>
      <w:ins w:id="8" w:author="Unknown">
        <w:r w:rsidRPr="00D46658">
          <w:t>SQL Injection is a type of database attack technique where malicious SQL statements are inserted into an entry field of database such that once it is executed the database is opened for an attacker. This technique is usually used for attacking Data-Driven Applications to have an access to sensitive data and perform administrative tasks on databases.</w:t>
        </w:r>
      </w:ins>
    </w:p>
    <w:p w:rsidR="00D46658" w:rsidRPr="00D46658" w:rsidRDefault="00D46658" w:rsidP="00096E32">
      <w:pPr>
        <w:rPr>
          <w:ins w:id="9" w:author="Unknown"/>
        </w:rPr>
      </w:pPr>
      <w:ins w:id="10" w:author="Unknown">
        <w:r w:rsidRPr="00D46658">
          <w:rPr>
            <w:rStyle w:val="Strong"/>
            <w:rFonts w:ascii="Verdana" w:hAnsi="Verdana"/>
            <w:i/>
            <w:iCs/>
            <w:color w:val="222222"/>
            <w:sz w:val="20"/>
            <w:szCs w:val="20"/>
          </w:rPr>
          <w:t>For Example:</w:t>
        </w:r>
        <w:r w:rsidRPr="00D46658">
          <w:rPr>
            <w:rStyle w:val="Emphasis"/>
            <w:rFonts w:ascii="Verdana" w:hAnsi="Verdana"/>
            <w:color w:val="222222"/>
            <w:sz w:val="20"/>
            <w:szCs w:val="20"/>
          </w:rPr>
          <w:t xml:space="preserve"> SELECT </w:t>
        </w:r>
        <w:proofErr w:type="spellStart"/>
        <w:r w:rsidRPr="00D46658">
          <w:rPr>
            <w:rStyle w:val="Emphasis"/>
            <w:rFonts w:ascii="Verdana" w:hAnsi="Verdana"/>
            <w:color w:val="222222"/>
            <w:sz w:val="20"/>
            <w:szCs w:val="20"/>
          </w:rPr>
          <w:t>column_name</w:t>
        </w:r>
        <w:proofErr w:type="spellEnd"/>
        <w:r w:rsidRPr="00D46658">
          <w:rPr>
            <w:rStyle w:val="Emphasis"/>
            <w:rFonts w:ascii="Verdana" w:hAnsi="Verdana"/>
            <w:color w:val="222222"/>
            <w:sz w:val="20"/>
            <w:szCs w:val="20"/>
          </w:rPr>
          <w:t xml:space="preserve">(s) FROM </w:t>
        </w:r>
        <w:proofErr w:type="spellStart"/>
        <w:r w:rsidRPr="00D46658">
          <w:rPr>
            <w:rStyle w:val="Emphasis"/>
            <w:rFonts w:ascii="Verdana" w:hAnsi="Verdana"/>
            <w:color w:val="222222"/>
            <w:sz w:val="20"/>
            <w:szCs w:val="20"/>
          </w:rPr>
          <w:t>table_name</w:t>
        </w:r>
        <w:proofErr w:type="spellEnd"/>
        <w:r w:rsidRPr="00D46658">
          <w:rPr>
            <w:rStyle w:val="Emphasis"/>
            <w:rFonts w:ascii="Verdana" w:hAnsi="Verdana"/>
            <w:color w:val="222222"/>
            <w:sz w:val="20"/>
            <w:szCs w:val="20"/>
          </w:rPr>
          <w:t xml:space="preserve"> WHERE condition;</w:t>
        </w:r>
      </w:ins>
    </w:p>
    <w:p w:rsidR="00D46658" w:rsidRPr="00D46658" w:rsidRDefault="00D46658" w:rsidP="00096E32">
      <w:pPr>
        <w:rPr>
          <w:ins w:id="11" w:author="Unknown"/>
        </w:rPr>
      </w:pPr>
      <w:ins w:id="12" w:author="Unknown">
        <w:r w:rsidRPr="00D46658">
          <w:rPr>
            <w:rStyle w:val="Strong"/>
            <w:rFonts w:ascii="Verdana" w:hAnsi="Verdana"/>
            <w:color w:val="FF6600"/>
            <w:sz w:val="20"/>
            <w:szCs w:val="20"/>
          </w:rPr>
          <w:t xml:space="preserve">Question #18)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is SQL Sandbox in SQL Server?</w:t>
        </w:r>
      </w:ins>
    </w:p>
    <w:p w:rsidR="00D46658" w:rsidRPr="00D46658" w:rsidRDefault="00D46658" w:rsidP="00096E32">
      <w:pPr>
        <w:rPr>
          <w:ins w:id="13" w:author="Unknown"/>
        </w:rPr>
      </w:pPr>
      <w:ins w:id="14" w:author="Unknown">
        <w:r w:rsidRPr="00D46658">
          <w:t xml:space="preserve">SQL Sandbox is the safe place in SQL Server Environment where </w:t>
        </w:r>
        <w:proofErr w:type="spellStart"/>
        <w:r w:rsidRPr="00D46658">
          <w:t>untrusted</w:t>
        </w:r>
        <w:proofErr w:type="spellEnd"/>
        <w:r w:rsidRPr="00D46658">
          <w:t xml:space="preserve"> scripts are executed. There are 3 types of SQL sandbox, such as</w:t>
        </w:r>
      </w:ins>
    </w:p>
    <w:p w:rsidR="00D46658" w:rsidRPr="00D46658" w:rsidRDefault="00D46658" w:rsidP="00096E32">
      <w:pPr>
        <w:rPr>
          <w:ins w:id="15" w:author="Unknown"/>
        </w:rPr>
      </w:pPr>
      <w:ins w:id="16" w:author="Unknown">
        <w:r w:rsidRPr="00D46658">
          <w:rPr>
            <w:rStyle w:val="Strong"/>
            <w:rFonts w:ascii="Verdana" w:hAnsi="Verdana"/>
            <w:color w:val="222222"/>
            <w:sz w:val="20"/>
            <w:szCs w:val="20"/>
          </w:rPr>
          <w:t>Safe Access Sandbox:</w:t>
        </w:r>
        <w:r w:rsidRPr="00D46658">
          <w:t> Here a user can perform SQL operations such as creating stored procedures, triggers etc. but cannot have access to the memory and cannot create files.</w:t>
        </w:r>
      </w:ins>
    </w:p>
    <w:p w:rsidR="00D46658" w:rsidRPr="00D46658" w:rsidRDefault="00D46658" w:rsidP="00D46658">
      <w:pPr>
        <w:numPr>
          <w:ilvl w:val="0"/>
          <w:numId w:val="18"/>
        </w:numPr>
        <w:shd w:val="clear" w:color="auto" w:fill="FFFFFF"/>
        <w:spacing w:after="0" w:line="240" w:lineRule="auto"/>
        <w:rPr>
          <w:ins w:id="17" w:author="Unknown"/>
          <w:rFonts w:ascii="Verdana" w:hAnsi="Verdana"/>
          <w:color w:val="222222"/>
          <w:sz w:val="20"/>
          <w:szCs w:val="20"/>
        </w:rPr>
      </w:pPr>
      <w:ins w:id="18" w:author="Unknown">
        <w:r w:rsidRPr="00D46658">
          <w:rPr>
            <w:rStyle w:val="Strong"/>
            <w:rFonts w:ascii="Verdana" w:hAnsi="Verdana"/>
            <w:color w:val="222222"/>
            <w:sz w:val="20"/>
            <w:szCs w:val="20"/>
          </w:rPr>
          <w:t>External Access Sandbox: </w:t>
        </w:r>
        <w:r w:rsidRPr="00D46658">
          <w:rPr>
            <w:rFonts w:ascii="Verdana" w:hAnsi="Verdana"/>
            <w:color w:val="222222"/>
            <w:sz w:val="20"/>
            <w:szCs w:val="20"/>
          </w:rPr>
          <w:t>User can have access to files without having a right to manipulate the memory allocation.</w:t>
        </w:r>
      </w:ins>
    </w:p>
    <w:p w:rsidR="00D46658" w:rsidRPr="00D46658" w:rsidRDefault="00D46658" w:rsidP="00D46658">
      <w:pPr>
        <w:numPr>
          <w:ilvl w:val="0"/>
          <w:numId w:val="18"/>
        </w:numPr>
        <w:shd w:val="clear" w:color="auto" w:fill="FFFFFF"/>
        <w:spacing w:after="0" w:line="240" w:lineRule="auto"/>
        <w:contextualSpacing/>
        <w:rPr>
          <w:ins w:id="19" w:author="Unknown"/>
          <w:rFonts w:ascii="Verdana" w:hAnsi="Verdana"/>
          <w:color w:val="222222"/>
          <w:sz w:val="20"/>
          <w:szCs w:val="20"/>
        </w:rPr>
      </w:pPr>
      <w:ins w:id="20" w:author="Unknown">
        <w:r w:rsidRPr="00D46658">
          <w:rPr>
            <w:rStyle w:val="Strong"/>
            <w:rFonts w:ascii="Verdana" w:hAnsi="Verdana"/>
            <w:color w:val="222222"/>
            <w:sz w:val="20"/>
            <w:szCs w:val="20"/>
          </w:rPr>
          <w:t>Unsafe Access Sandbox: </w:t>
        </w:r>
        <w:r w:rsidRPr="00D46658">
          <w:rPr>
            <w:rFonts w:ascii="Verdana" w:hAnsi="Verdana"/>
            <w:color w:val="222222"/>
            <w:sz w:val="20"/>
            <w:szCs w:val="20"/>
          </w:rPr>
          <w:t xml:space="preserve">This contains </w:t>
        </w:r>
        <w:proofErr w:type="spellStart"/>
        <w:r w:rsidRPr="00D46658">
          <w:rPr>
            <w:rFonts w:ascii="Verdana" w:hAnsi="Verdana"/>
            <w:color w:val="222222"/>
            <w:sz w:val="20"/>
            <w:szCs w:val="20"/>
          </w:rPr>
          <w:t>untrusted</w:t>
        </w:r>
        <w:proofErr w:type="spellEnd"/>
        <w:r w:rsidRPr="00D46658">
          <w:rPr>
            <w:rFonts w:ascii="Verdana" w:hAnsi="Verdana"/>
            <w:color w:val="222222"/>
            <w:sz w:val="20"/>
            <w:szCs w:val="20"/>
          </w:rPr>
          <w:t xml:space="preserve"> codes where a user can have access to memory.</w:t>
        </w:r>
      </w:ins>
    </w:p>
    <w:p w:rsidR="00D46658" w:rsidRPr="00D46658" w:rsidRDefault="00D46658" w:rsidP="00D46658">
      <w:pPr>
        <w:pStyle w:val="NormalWeb"/>
        <w:shd w:val="clear" w:color="auto" w:fill="FFFFFF"/>
        <w:spacing w:before="0" w:beforeAutospacing="0" w:after="0" w:afterAutospacing="0"/>
        <w:contextualSpacing/>
        <w:rPr>
          <w:ins w:id="21" w:author="Unknown"/>
          <w:rFonts w:ascii="Verdana" w:hAnsi="Verdana"/>
          <w:color w:val="222222"/>
          <w:sz w:val="20"/>
          <w:szCs w:val="20"/>
        </w:rPr>
      </w:pPr>
      <w:ins w:id="22" w:author="Unknown">
        <w:r w:rsidRPr="00D46658">
          <w:rPr>
            <w:rStyle w:val="Strong"/>
            <w:rFonts w:ascii="Verdana" w:hAnsi="Verdana"/>
            <w:color w:val="FF6600"/>
            <w:sz w:val="20"/>
            <w:szCs w:val="20"/>
          </w:rPr>
          <w:lastRenderedPageBreak/>
          <w:t xml:space="preserve">Question #19)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is the difference between SQL and PL/SQL?</w:t>
        </w:r>
      </w:ins>
    </w:p>
    <w:p w:rsidR="00D46658" w:rsidRPr="00D46658" w:rsidRDefault="00D46658" w:rsidP="00D46658">
      <w:pPr>
        <w:pStyle w:val="NormalWeb"/>
        <w:shd w:val="clear" w:color="auto" w:fill="FFFFFF"/>
        <w:spacing w:before="0" w:beforeAutospacing="0" w:after="369" w:afterAutospacing="0"/>
        <w:contextualSpacing/>
        <w:rPr>
          <w:ins w:id="23" w:author="Unknown"/>
          <w:rFonts w:ascii="Verdana" w:hAnsi="Verdana"/>
          <w:color w:val="222222"/>
          <w:sz w:val="20"/>
          <w:szCs w:val="20"/>
        </w:rPr>
      </w:pPr>
      <w:ins w:id="24" w:author="Unknown">
        <w:r w:rsidRPr="00D46658">
          <w:rPr>
            <w:rFonts w:ascii="Verdana" w:hAnsi="Verdana"/>
            <w:color w:val="222222"/>
            <w:sz w:val="20"/>
            <w:szCs w:val="20"/>
          </w:rPr>
          <w:t>SQL is a structured query language to create and access databases whereas PL/SQL comes with procedural concepts of programming languages.</w:t>
        </w:r>
      </w:ins>
    </w:p>
    <w:p w:rsidR="00D46658" w:rsidRPr="00D46658" w:rsidRDefault="00D46658" w:rsidP="00D46658">
      <w:pPr>
        <w:pStyle w:val="NormalWeb"/>
        <w:shd w:val="clear" w:color="auto" w:fill="FFFFFF"/>
        <w:spacing w:before="0" w:beforeAutospacing="0" w:after="0" w:afterAutospacing="0"/>
        <w:contextualSpacing/>
        <w:rPr>
          <w:ins w:id="25" w:author="Unknown"/>
          <w:rFonts w:ascii="Verdana" w:hAnsi="Verdana"/>
          <w:color w:val="222222"/>
          <w:sz w:val="20"/>
          <w:szCs w:val="20"/>
        </w:rPr>
      </w:pPr>
      <w:ins w:id="26" w:author="Unknown">
        <w:r w:rsidRPr="00D46658">
          <w:rPr>
            <w:rStyle w:val="Strong"/>
            <w:rFonts w:ascii="Verdana" w:hAnsi="Verdana"/>
            <w:color w:val="FF6600"/>
            <w:sz w:val="20"/>
            <w:szCs w:val="20"/>
          </w:rPr>
          <w:t xml:space="preserve">Question #20)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is the difference between SQL and </w:t>
        </w:r>
        <w:proofErr w:type="spellStart"/>
        <w:r w:rsidRPr="00D46658">
          <w:rPr>
            <w:rStyle w:val="Strong"/>
            <w:rFonts w:ascii="Verdana" w:hAnsi="Verdana"/>
            <w:color w:val="FF6600"/>
            <w:sz w:val="20"/>
            <w:szCs w:val="20"/>
          </w:rPr>
          <w:t>MySQL</w:t>
        </w:r>
        <w:proofErr w:type="spellEnd"/>
        <w:r w:rsidRPr="00D46658">
          <w:rPr>
            <w:rStyle w:val="Strong"/>
            <w:rFonts w:ascii="Verdana" w:hAnsi="Verdana"/>
            <w:color w:val="FF6600"/>
            <w:sz w:val="20"/>
            <w:szCs w:val="20"/>
          </w:rPr>
          <w:t>?</w:t>
        </w:r>
      </w:ins>
    </w:p>
    <w:p w:rsidR="00D46658" w:rsidRPr="00D46658" w:rsidRDefault="00D46658" w:rsidP="00D46658">
      <w:pPr>
        <w:pStyle w:val="NormalWeb"/>
        <w:shd w:val="clear" w:color="auto" w:fill="FFFFFF"/>
        <w:spacing w:before="0" w:beforeAutospacing="0" w:after="369" w:afterAutospacing="0"/>
        <w:contextualSpacing/>
        <w:rPr>
          <w:ins w:id="27" w:author="Unknown"/>
          <w:rFonts w:ascii="Verdana" w:hAnsi="Verdana"/>
          <w:color w:val="222222"/>
          <w:sz w:val="20"/>
          <w:szCs w:val="20"/>
        </w:rPr>
      </w:pPr>
      <w:ins w:id="28" w:author="Unknown">
        <w:r w:rsidRPr="00D46658">
          <w:rPr>
            <w:rFonts w:ascii="Verdana" w:hAnsi="Verdana"/>
            <w:color w:val="222222"/>
            <w:sz w:val="20"/>
            <w:szCs w:val="20"/>
          </w:rPr>
          <w:t xml:space="preserve">SQL is a structured query language that is used for manipulating and accessing the relational database, on the other hand, </w:t>
        </w:r>
        <w:proofErr w:type="spellStart"/>
        <w:r w:rsidRPr="00D46658">
          <w:rPr>
            <w:rFonts w:ascii="Verdana" w:hAnsi="Verdana"/>
            <w:color w:val="222222"/>
            <w:sz w:val="20"/>
            <w:szCs w:val="20"/>
          </w:rPr>
          <w:t>MySQL</w:t>
        </w:r>
        <w:proofErr w:type="spellEnd"/>
        <w:r w:rsidRPr="00D46658">
          <w:rPr>
            <w:rFonts w:ascii="Verdana" w:hAnsi="Verdana"/>
            <w:color w:val="222222"/>
            <w:sz w:val="20"/>
            <w:szCs w:val="20"/>
          </w:rPr>
          <w:t xml:space="preserve"> itself is a relational database that uses SQL as the standard database language.</w:t>
        </w:r>
      </w:ins>
    </w:p>
    <w:p w:rsidR="00D46658" w:rsidRPr="00D46658" w:rsidRDefault="00D46658" w:rsidP="00D46658">
      <w:pPr>
        <w:pStyle w:val="NormalWeb"/>
        <w:shd w:val="clear" w:color="auto" w:fill="FFFFFF"/>
        <w:spacing w:before="0" w:beforeAutospacing="0" w:after="0" w:afterAutospacing="0"/>
        <w:contextualSpacing/>
        <w:rPr>
          <w:ins w:id="29" w:author="Unknown"/>
          <w:rFonts w:ascii="Verdana" w:hAnsi="Verdana"/>
          <w:color w:val="222222"/>
          <w:sz w:val="20"/>
          <w:szCs w:val="20"/>
        </w:rPr>
      </w:pPr>
      <w:ins w:id="30" w:author="Unknown">
        <w:r w:rsidRPr="00D46658">
          <w:rPr>
            <w:rStyle w:val="Strong"/>
            <w:rFonts w:ascii="Verdana" w:hAnsi="Verdana"/>
            <w:color w:val="FF6600"/>
            <w:sz w:val="20"/>
            <w:szCs w:val="20"/>
          </w:rPr>
          <w:t xml:space="preserve">Question #21)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is the use of NVL function?</w:t>
        </w:r>
      </w:ins>
    </w:p>
    <w:p w:rsidR="00D46658" w:rsidRPr="00D46658" w:rsidRDefault="00D46658" w:rsidP="00D46658">
      <w:pPr>
        <w:pStyle w:val="NormalWeb"/>
        <w:shd w:val="clear" w:color="auto" w:fill="FFFFFF"/>
        <w:spacing w:before="0" w:beforeAutospacing="0" w:after="369" w:afterAutospacing="0"/>
        <w:contextualSpacing/>
        <w:rPr>
          <w:ins w:id="31" w:author="Unknown"/>
          <w:rFonts w:ascii="Verdana" w:hAnsi="Verdana"/>
          <w:color w:val="222222"/>
          <w:sz w:val="20"/>
          <w:szCs w:val="20"/>
        </w:rPr>
      </w:pPr>
      <w:ins w:id="32" w:author="Unknown">
        <w:r w:rsidRPr="00D46658">
          <w:rPr>
            <w:rFonts w:ascii="Verdana" w:hAnsi="Verdana"/>
            <w:color w:val="222222"/>
            <w:sz w:val="20"/>
            <w:szCs w:val="20"/>
          </w:rPr>
          <w:t>NVL function is used to convert the null value to its actual value.</w:t>
        </w:r>
      </w:ins>
    </w:p>
    <w:p w:rsidR="00D46658" w:rsidRPr="00D46658" w:rsidRDefault="00D46658" w:rsidP="00D46658">
      <w:pPr>
        <w:pStyle w:val="NormalWeb"/>
        <w:shd w:val="clear" w:color="auto" w:fill="FFFFFF"/>
        <w:spacing w:before="0" w:beforeAutospacing="0" w:after="0" w:afterAutospacing="0"/>
        <w:contextualSpacing/>
        <w:rPr>
          <w:ins w:id="33" w:author="Unknown"/>
          <w:rFonts w:ascii="Verdana" w:hAnsi="Verdana"/>
          <w:color w:val="222222"/>
          <w:sz w:val="20"/>
          <w:szCs w:val="20"/>
        </w:rPr>
      </w:pPr>
      <w:ins w:id="34" w:author="Unknown">
        <w:r w:rsidRPr="00D46658">
          <w:rPr>
            <w:rStyle w:val="Strong"/>
            <w:rFonts w:ascii="Verdana" w:hAnsi="Verdana"/>
            <w:color w:val="FF6600"/>
            <w:sz w:val="20"/>
            <w:szCs w:val="20"/>
          </w:rPr>
          <w:t xml:space="preserve">Question #22)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is the Cartesian product of table?</w:t>
        </w:r>
      </w:ins>
    </w:p>
    <w:p w:rsidR="00D46658" w:rsidRPr="00D46658" w:rsidRDefault="00D46658" w:rsidP="00D46658">
      <w:pPr>
        <w:pStyle w:val="NormalWeb"/>
        <w:shd w:val="clear" w:color="auto" w:fill="FFFFFF"/>
        <w:spacing w:before="0" w:beforeAutospacing="0" w:after="369" w:afterAutospacing="0"/>
        <w:contextualSpacing/>
        <w:rPr>
          <w:ins w:id="35" w:author="Unknown"/>
          <w:rFonts w:ascii="Verdana" w:hAnsi="Verdana"/>
          <w:color w:val="222222"/>
          <w:sz w:val="20"/>
          <w:szCs w:val="20"/>
        </w:rPr>
      </w:pPr>
      <w:ins w:id="36" w:author="Unknown">
        <w:r w:rsidRPr="00D46658">
          <w:rPr>
            <w:rFonts w:ascii="Verdana" w:hAnsi="Verdana"/>
            <w:color w:val="222222"/>
            <w:sz w:val="20"/>
            <w:szCs w:val="20"/>
          </w:rPr>
          <w:t>The output of Cross Join is called as a Cartesian product. It returns rows combining each row from the first table with each row of the second table. For Example, if we join two tables having 15 and 20 columns the Cartesian product of two tables will be 15×20=300 Rows.</w:t>
        </w:r>
      </w:ins>
    </w:p>
    <w:p w:rsidR="00D46658" w:rsidRPr="00D46658" w:rsidRDefault="00D46658" w:rsidP="00D46658">
      <w:pPr>
        <w:pStyle w:val="NormalWeb"/>
        <w:shd w:val="clear" w:color="auto" w:fill="FFFFFF"/>
        <w:spacing w:before="0" w:beforeAutospacing="0" w:after="0" w:afterAutospacing="0"/>
        <w:contextualSpacing/>
        <w:rPr>
          <w:ins w:id="37" w:author="Unknown"/>
          <w:rFonts w:ascii="Verdana" w:hAnsi="Verdana"/>
          <w:color w:val="222222"/>
          <w:sz w:val="20"/>
          <w:szCs w:val="20"/>
        </w:rPr>
      </w:pPr>
      <w:ins w:id="38" w:author="Unknown">
        <w:r w:rsidRPr="00D46658">
          <w:rPr>
            <w:rStyle w:val="Strong"/>
            <w:rFonts w:ascii="Verdana" w:hAnsi="Verdana"/>
            <w:color w:val="FF6600"/>
            <w:sz w:val="20"/>
            <w:szCs w:val="20"/>
          </w:rPr>
          <w:t xml:space="preserve">Question #23)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do you mean by </w:t>
        </w:r>
        <w:proofErr w:type="spellStart"/>
        <w:r w:rsidRPr="00D46658">
          <w:rPr>
            <w:rStyle w:val="Strong"/>
            <w:rFonts w:ascii="Verdana" w:hAnsi="Verdana"/>
            <w:color w:val="FF6600"/>
            <w:sz w:val="20"/>
            <w:szCs w:val="20"/>
          </w:rPr>
          <w:t>Subquery</w:t>
        </w:r>
        <w:proofErr w:type="spellEnd"/>
        <w:r w:rsidRPr="00D46658">
          <w:rPr>
            <w:rStyle w:val="Strong"/>
            <w:rFonts w:ascii="Verdana" w:hAnsi="Verdana"/>
            <w:color w:val="FF6600"/>
            <w:sz w:val="20"/>
            <w:szCs w:val="20"/>
          </w:rPr>
          <w:t>?</w:t>
        </w:r>
      </w:ins>
    </w:p>
    <w:p w:rsidR="00D46658" w:rsidRPr="00D46658" w:rsidRDefault="00D46658" w:rsidP="00D46658">
      <w:pPr>
        <w:pStyle w:val="NormalWeb"/>
        <w:shd w:val="clear" w:color="auto" w:fill="FFFFFF"/>
        <w:spacing w:before="0" w:beforeAutospacing="0" w:after="369" w:afterAutospacing="0"/>
        <w:contextualSpacing/>
        <w:rPr>
          <w:ins w:id="39" w:author="Unknown"/>
          <w:rFonts w:ascii="Verdana" w:hAnsi="Verdana"/>
          <w:color w:val="222222"/>
          <w:sz w:val="20"/>
          <w:szCs w:val="20"/>
        </w:rPr>
      </w:pPr>
      <w:ins w:id="40" w:author="Unknown">
        <w:r w:rsidRPr="00D46658">
          <w:rPr>
            <w:rFonts w:ascii="Verdana" w:hAnsi="Verdana"/>
            <w:color w:val="222222"/>
            <w:sz w:val="20"/>
            <w:szCs w:val="20"/>
          </w:rPr>
          <w:t xml:space="preserve">Query within another query is called as </w:t>
        </w:r>
        <w:proofErr w:type="spellStart"/>
        <w:r w:rsidRPr="00D46658">
          <w:rPr>
            <w:rFonts w:ascii="Verdana" w:hAnsi="Verdana"/>
            <w:color w:val="222222"/>
            <w:sz w:val="20"/>
            <w:szCs w:val="20"/>
          </w:rPr>
          <w:t>Subquery</w:t>
        </w:r>
        <w:proofErr w:type="spellEnd"/>
        <w:r w:rsidRPr="00D46658">
          <w:rPr>
            <w:rFonts w:ascii="Verdana" w:hAnsi="Verdana"/>
            <w:color w:val="222222"/>
            <w:sz w:val="20"/>
            <w:szCs w:val="20"/>
          </w:rPr>
          <w:t xml:space="preserve">. A </w:t>
        </w:r>
        <w:proofErr w:type="spellStart"/>
        <w:r w:rsidRPr="00D46658">
          <w:rPr>
            <w:rFonts w:ascii="Verdana" w:hAnsi="Verdana"/>
            <w:color w:val="222222"/>
            <w:sz w:val="20"/>
            <w:szCs w:val="20"/>
          </w:rPr>
          <w:t>subquery</w:t>
        </w:r>
        <w:proofErr w:type="spellEnd"/>
        <w:r w:rsidRPr="00D46658">
          <w:rPr>
            <w:rFonts w:ascii="Verdana" w:hAnsi="Verdana"/>
            <w:color w:val="222222"/>
            <w:sz w:val="20"/>
            <w:szCs w:val="20"/>
          </w:rPr>
          <w:t xml:space="preserve"> is called inner query which returns output that is to be used by another query.</w:t>
        </w:r>
      </w:ins>
    </w:p>
    <w:p w:rsidR="00D46658" w:rsidRPr="00D46658" w:rsidRDefault="00D46658" w:rsidP="00D46658">
      <w:pPr>
        <w:pStyle w:val="NormalWeb"/>
        <w:shd w:val="clear" w:color="auto" w:fill="FFFFFF"/>
        <w:spacing w:before="0" w:beforeAutospacing="0" w:after="0" w:afterAutospacing="0"/>
        <w:contextualSpacing/>
        <w:rPr>
          <w:ins w:id="41" w:author="Unknown"/>
          <w:rFonts w:ascii="Verdana" w:hAnsi="Verdana"/>
          <w:color w:val="222222"/>
          <w:sz w:val="20"/>
          <w:szCs w:val="20"/>
        </w:rPr>
      </w:pPr>
      <w:ins w:id="42" w:author="Unknown">
        <w:r w:rsidRPr="00D46658">
          <w:rPr>
            <w:rStyle w:val="Strong"/>
            <w:rFonts w:ascii="Verdana" w:hAnsi="Verdana"/>
            <w:color w:val="FF6600"/>
            <w:sz w:val="20"/>
            <w:szCs w:val="20"/>
          </w:rPr>
          <w:t xml:space="preserve">Question #24) How many row comparison operators are used while working with a </w:t>
        </w:r>
        <w:proofErr w:type="spellStart"/>
        <w:r w:rsidRPr="00D46658">
          <w:rPr>
            <w:rStyle w:val="Strong"/>
            <w:rFonts w:ascii="Verdana" w:hAnsi="Verdana"/>
            <w:color w:val="FF6600"/>
            <w:sz w:val="20"/>
            <w:szCs w:val="20"/>
          </w:rPr>
          <w:t>subquery</w:t>
        </w:r>
        <w:proofErr w:type="spellEnd"/>
        <w:r w:rsidRPr="00D46658">
          <w:rPr>
            <w:rStyle w:val="Strong"/>
            <w:rFonts w:ascii="Verdana" w:hAnsi="Verdana"/>
            <w:color w:val="FF6600"/>
            <w:sz w:val="20"/>
            <w:szCs w:val="20"/>
          </w:rPr>
          <w:t>?</w:t>
        </w:r>
      </w:ins>
    </w:p>
    <w:p w:rsidR="00D46658" w:rsidRPr="00D46658" w:rsidRDefault="00D46658" w:rsidP="00D46658">
      <w:pPr>
        <w:pStyle w:val="NormalWeb"/>
        <w:shd w:val="clear" w:color="auto" w:fill="FFFFFF"/>
        <w:spacing w:before="0" w:beforeAutospacing="0" w:after="369" w:afterAutospacing="0"/>
        <w:contextualSpacing/>
        <w:rPr>
          <w:ins w:id="43" w:author="Unknown"/>
          <w:rFonts w:ascii="Verdana" w:hAnsi="Verdana"/>
          <w:color w:val="222222"/>
          <w:sz w:val="20"/>
          <w:szCs w:val="20"/>
        </w:rPr>
      </w:pPr>
      <w:ins w:id="44" w:author="Unknown">
        <w:r w:rsidRPr="00D46658">
          <w:rPr>
            <w:rFonts w:ascii="Verdana" w:hAnsi="Verdana"/>
            <w:color w:val="222222"/>
            <w:sz w:val="20"/>
            <w:szCs w:val="20"/>
          </w:rPr>
          <w:t xml:space="preserve">There are 3-row comparison operators which are used in </w:t>
        </w:r>
        <w:proofErr w:type="spellStart"/>
        <w:r w:rsidRPr="00D46658">
          <w:rPr>
            <w:rFonts w:ascii="Verdana" w:hAnsi="Verdana"/>
            <w:color w:val="222222"/>
            <w:sz w:val="20"/>
            <w:szCs w:val="20"/>
          </w:rPr>
          <w:t>subqueries</w:t>
        </w:r>
        <w:proofErr w:type="spellEnd"/>
        <w:r w:rsidRPr="00D46658">
          <w:rPr>
            <w:rFonts w:ascii="Verdana" w:hAnsi="Verdana"/>
            <w:color w:val="222222"/>
            <w:sz w:val="20"/>
            <w:szCs w:val="20"/>
          </w:rPr>
          <w:t xml:space="preserve"> such as IN, ANY and ALL.</w:t>
        </w:r>
      </w:ins>
    </w:p>
    <w:p w:rsidR="00D46658" w:rsidRPr="00D46658" w:rsidRDefault="00D46658" w:rsidP="00D46658">
      <w:pPr>
        <w:pStyle w:val="NormalWeb"/>
        <w:shd w:val="clear" w:color="auto" w:fill="FFFFFF"/>
        <w:spacing w:before="0" w:beforeAutospacing="0" w:after="0" w:afterAutospacing="0"/>
        <w:contextualSpacing/>
        <w:rPr>
          <w:ins w:id="45" w:author="Unknown"/>
          <w:rFonts w:ascii="Verdana" w:hAnsi="Verdana"/>
          <w:color w:val="222222"/>
          <w:sz w:val="20"/>
          <w:szCs w:val="20"/>
        </w:rPr>
      </w:pPr>
      <w:ins w:id="46" w:author="Unknown">
        <w:r w:rsidRPr="00D46658">
          <w:rPr>
            <w:rStyle w:val="Strong"/>
            <w:rFonts w:ascii="Verdana" w:hAnsi="Verdana"/>
            <w:color w:val="FF6600"/>
            <w:sz w:val="20"/>
            <w:szCs w:val="20"/>
          </w:rPr>
          <w:t xml:space="preserve">Question #25)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is the difference between clustered and non-clustered indexes?</w:t>
        </w:r>
      </w:ins>
    </w:p>
    <w:p w:rsidR="00D46658" w:rsidRPr="00D46658" w:rsidRDefault="00D46658" w:rsidP="00D46658">
      <w:pPr>
        <w:numPr>
          <w:ilvl w:val="0"/>
          <w:numId w:val="19"/>
        </w:numPr>
        <w:shd w:val="clear" w:color="auto" w:fill="FFFFFF"/>
        <w:spacing w:after="0" w:line="240" w:lineRule="auto"/>
        <w:contextualSpacing/>
        <w:rPr>
          <w:ins w:id="47" w:author="Unknown"/>
          <w:rFonts w:ascii="Verdana" w:hAnsi="Verdana"/>
          <w:color w:val="222222"/>
          <w:sz w:val="20"/>
          <w:szCs w:val="20"/>
        </w:rPr>
      </w:pPr>
      <w:ins w:id="48" w:author="Unknown">
        <w:r w:rsidRPr="00D46658">
          <w:rPr>
            <w:rFonts w:ascii="Verdana" w:hAnsi="Verdana"/>
            <w:color w:val="222222"/>
            <w:sz w:val="20"/>
            <w:szCs w:val="20"/>
          </w:rPr>
          <w:t xml:space="preserve">One table can have only one clustered index but multiple </w:t>
        </w:r>
        <w:proofErr w:type="spellStart"/>
        <w:r w:rsidRPr="00D46658">
          <w:rPr>
            <w:rFonts w:ascii="Verdana" w:hAnsi="Verdana"/>
            <w:color w:val="222222"/>
            <w:sz w:val="20"/>
            <w:szCs w:val="20"/>
          </w:rPr>
          <w:t>nonclustered</w:t>
        </w:r>
        <w:proofErr w:type="spellEnd"/>
        <w:r w:rsidRPr="00D46658">
          <w:rPr>
            <w:rFonts w:ascii="Verdana" w:hAnsi="Verdana"/>
            <w:color w:val="222222"/>
            <w:sz w:val="20"/>
            <w:szCs w:val="20"/>
          </w:rPr>
          <w:t xml:space="preserve"> indexes.</w:t>
        </w:r>
      </w:ins>
    </w:p>
    <w:p w:rsidR="00D46658" w:rsidRPr="00D46658" w:rsidRDefault="00D46658" w:rsidP="00D46658">
      <w:pPr>
        <w:numPr>
          <w:ilvl w:val="0"/>
          <w:numId w:val="19"/>
        </w:numPr>
        <w:shd w:val="clear" w:color="auto" w:fill="FFFFFF"/>
        <w:spacing w:after="0" w:line="240" w:lineRule="auto"/>
        <w:contextualSpacing/>
        <w:rPr>
          <w:ins w:id="49" w:author="Unknown"/>
          <w:rFonts w:ascii="Verdana" w:hAnsi="Verdana"/>
          <w:color w:val="222222"/>
          <w:sz w:val="20"/>
          <w:szCs w:val="20"/>
        </w:rPr>
      </w:pPr>
      <w:ins w:id="50" w:author="Unknown">
        <w:r w:rsidRPr="00D46658">
          <w:rPr>
            <w:rFonts w:ascii="Verdana" w:hAnsi="Verdana"/>
            <w:color w:val="222222"/>
            <w:sz w:val="20"/>
            <w:szCs w:val="20"/>
          </w:rPr>
          <w:t>Clustered indexes can be read rapidly rather than non-clustered indexes.</w:t>
        </w:r>
      </w:ins>
    </w:p>
    <w:p w:rsidR="00D46658" w:rsidRPr="00D46658" w:rsidRDefault="00D46658" w:rsidP="00D46658">
      <w:pPr>
        <w:numPr>
          <w:ilvl w:val="0"/>
          <w:numId w:val="19"/>
        </w:numPr>
        <w:shd w:val="clear" w:color="auto" w:fill="FFFFFF"/>
        <w:spacing w:after="0" w:line="240" w:lineRule="auto"/>
        <w:contextualSpacing/>
        <w:rPr>
          <w:ins w:id="51" w:author="Unknown"/>
          <w:rFonts w:ascii="Verdana" w:hAnsi="Verdana"/>
          <w:color w:val="222222"/>
          <w:sz w:val="20"/>
          <w:szCs w:val="20"/>
        </w:rPr>
      </w:pPr>
      <w:ins w:id="52" w:author="Unknown">
        <w:r w:rsidRPr="00D46658">
          <w:rPr>
            <w:rFonts w:ascii="Verdana" w:hAnsi="Verdana"/>
            <w:color w:val="222222"/>
            <w:sz w:val="20"/>
            <w:szCs w:val="20"/>
          </w:rPr>
          <w:t>Clustered indexes store data physically in the table or view and non-clustered indexes do not store data in table as it has separate structure from data row</w:t>
        </w:r>
      </w:ins>
    </w:p>
    <w:p w:rsidR="00D46658" w:rsidRPr="00D46658" w:rsidRDefault="00D46658" w:rsidP="00D46658">
      <w:pPr>
        <w:pStyle w:val="NormalWeb"/>
        <w:shd w:val="clear" w:color="auto" w:fill="FFFFFF"/>
        <w:spacing w:before="0" w:beforeAutospacing="0" w:after="0" w:afterAutospacing="0"/>
        <w:contextualSpacing/>
        <w:rPr>
          <w:ins w:id="53" w:author="Unknown"/>
          <w:rFonts w:ascii="Verdana" w:hAnsi="Verdana"/>
          <w:color w:val="222222"/>
          <w:sz w:val="20"/>
          <w:szCs w:val="20"/>
        </w:rPr>
      </w:pPr>
      <w:ins w:id="54" w:author="Unknown">
        <w:r w:rsidRPr="00D46658">
          <w:rPr>
            <w:rStyle w:val="Strong"/>
            <w:rFonts w:ascii="Verdana" w:hAnsi="Verdana"/>
            <w:color w:val="FF6600"/>
            <w:sz w:val="20"/>
            <w:szCs w:val="20"/>
          </w:rPr>
          <w:t xml:space="preserve">Question #26)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is the difference between DELETE and TRUNCATE?</w:t>
        </w:r>
      </w:ins>
    </w:p>
    <w:p w:rsidR="00D46658" w:rsidRPr="00D46658" w:rsidRDefault="00D46658" w:rsidP="00D46658">
      <w:pPr>
        <w:numPr>
          <w:ilvl w:val="0"/>
          <w:numId w:val="20"/>
        </w:numPr>
        <w:shd w:val="clear" w:color="auto" w:fill="FFFFFF"/>
        <w:spacing w:after="0" w:line="240" w:lineRule="auto"/>
        <w:contextualSpacing/>
        <w:rPr>
          <w:ins w:id="55" w:author="Unknown"/>
          <w:rFonts w:ascii="Verdana" w:hAnsi="Verdana"/>
          <w:color w:val="222222"/>
          <w:sz w:val="20"/>
          <w:szCs w:val="20"/>
        </w:rPr>
      </w:pPr>
      <w:ins w:id="56" w:author="Unknown">
        <w:r w:rsidRPr="00D46658">
          <w:rPr>
            <w:rFonts w:ascii="Verdana" w:hAnsi="Verdana"/>
            <w:color w:val="222222"/>
            <w:sz w:val="20"/>
            <w:szCs w:val="20"/>
          </w:rPr>
          <w:t>The basic difference in both is DELETE is DML command and TRUNCATE is DDL</w:t>
        </w:r>
      </w:ins>
    </w:p>
    <w:p w:rsidR="00D46658" w:rsidRPr="00D46658" w:rsidRDefault="00D46658" w:rsidP="00D46658">
      <w:pPr>
        <w:numPr>
          <w:ilvl w:val="0"/>
          <w:numId w:val="20"/>
        </w:numPr>
        <w:shd w:val="clear" w:color="auto" w:fill="FFFFFF"/>
        <w:spacing w:after="0" w:line="240" w:lineRule="auto"/>
        <w:contextualSpacing/>
        <w:rPr>
          <w:ins w:id="57" w:author="Unknown"/>
          <w:rFonts w:ascii="Verdana" w:hAnsi="Verdana"/>
          <w:color w:val="222222"/>
          <w:sz w:val="20"/>
          <w:szCs w:val="20"/>
        </w:rPr>
      </w:pPr>
      <w:ins w:id="58" w:author="Unknown">
        <w:r w:rsidRPr="00D46658">
          <w:rPr>
            <w:rFonts w:ascii="Verdana" w:hAnsi="Verdana"/>
            <w:color w:val="222222"/>
            <w:sz w:val="20"/>
            <w:szCs w:val="20"/>
          </w:rPr>
          <w:t>DELETE is used to delete a specific row from the table whereas TRUNCATE is used to remove all rows from the table</w:t>
        </w:r>
      </w:ins>
    </w:p>
    <w:p w:rsidR="00D46658" w:rsidRPr="00D46658" w:rsidRDefault="00D46658" w:rsidP="00D46658">
      <w:pPr>
        <w:numPr>
          <w:ilvl w:val="0"/>
          <w:numId w:val="20"/>
        </w:numPr>
        <w:shd w:val="clear" w:color="auto" w:fill="FFFFFF"/>
        <w:spacing w:after="0" w:line="240" w:lineRule="auto"/>
        <w:contextualSpacing/>
        <w:rPr>
          <w:ins w:id="59" w:author="Unknown"/>
          <w:rFonts w:ascii="Verdana" w:hAnsi="Verdana"/>
          <w:color w:val="222222"/>
          <w:sz w:val="20"/>
          <w:szCs w:val="20"/>
        </w:rPr>
      </w:pPr>
      <w:ins w:id="60" w:author="Unknown">
        <w:r w:rsidRPr="00D46658">
          <w:rPr>
            <w:rFonts w:ascii="Verdana" w:hAnsi="Verdana"/>
            <w:color w:val="222222"/>
            <w:sz w:val="20"/>
            <w:szCs w:val="20"/>
          </w:rPr>
          <w:t>We can use DELETE with WHERE clause but cannot use TRUNCATE with it</w:t>
        </w:r>
      </w:ins>
    </w:p>
    <w:p w:rsidR="00D46658" w:rsidRPr="00D46658" w:rsidRDefault="00D46658" w:rsidP="00D46658">
      <w:pPr>
        <w:pStyle w:val="NormalWeb"/>
        <w:shd w:val="clear" w:color="auto" w:fill="FFFFFF"/>
        <w:spacing w:before="0" w:beforeAutospacing="0" w:after="0" w:afterAutospacing="0"/>
        <w:contextualSpacing/>
        <w:rPr>
          <w:ins w:id="61" w:author="Unknown"/>
          <w:rFonts w:ascii="Verdana" w:hAnsi="Verdana"/>
          <w:color w:val="222222"/>
          <w:sz w:val="20"/>
          <w:szCs w:val="20"/>
        </w:rPr>
      </w:pPr>
      <w:ins w:id="62" w:author="Unknown">
        <w:r w:rsidRPr="00D46658">
          <w:rPr>
            <w:rStyle w:val="Strong"/>
            <w:rFonts w:ascii="Verdana" w:hAnsi="Verdana"/>
            <w:color w:val="FF6600"/>
            <w:sz w:val="20"/>
            <w:szCs w:val="20"/>
          </w:rPr>
          <w:t xml:space="preserve">Question #27)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is the difference between DROP and TRUNCATE?</w:t>
        </w:r>
      </w:ins>
    </w:p>
    <w:p w:rsidR="00D46658" w:rsidRPr="00D46658" w:rsidRDefault="00D46658" w:rsidP="00D46658">
      <w:pPr>
        <w:pStyle w:val="NormalWeb"/>
        <w:shd w:val="clear" w:color="auto" w:fill="FFFFFF"/>
        <w:spacing w:before="0" w:beforeAutospacing="0" w:after="369" w:afterAutospacing="0"/>
        <w:contextualSpacing/>
        <w:rPr>
          <w:ins w:id="63" w:author="Unknown"/>
          <w:rFonts w:ascii="Verdana" w:hAnsi="Verdana"/>
          <w:color w:val="222222"/>
          <w:sz w:val="20"/>
          <w:szCs w:val="20"/>
        </w:rPr>
      </w:pPr>
      <w:ins w:id="64" w:author="Unknown">
        <w:r w:rsidRPr="00D46658">
          <w:rPr>
            <w:rFonts w:ascii="Verdana" w:hAnsi="Verdana"/>
            <w:color w:val="222222"/>
            <w:sz w:val="20"/>
            <w:szCs w:val="20"/>
          </w:rPr>
          <w:t>TRUNCATE removes all rows from the table which cannot be retrieved back, DROP removes the entire table from the database and it cannot be retrieved back.</w:t>
        </w:r>
      </w:ins>
    </w:p>
    <w:p w:rsidR="00D46658" w:rsidRPr="00D46658" w:rsidRDefault="00D46658" w:rsidP="00D46658">
      <w:pPr>
        <w:pStyle w:val="NormalWeb"/>
        <w:shd w:val="clear" w:color="auto" w:fill="FFFFFF"/>
        <w:spacing w:before="0" w:beforeAutospacing="0" w:after="0" w:afterAutospacing="0"/>
        <w:contextualSpacing/>
        <w:rPr>
          <w:ins w:id="65" w:author="Unknown"/>
          <w:rFonts w:ascii="Verdana" w:hAnsi="Verdana"/>
          <w:color w:val="222222"/>
          <w:sz w:val="20"/>
          <w:szCs w:val="20"/>
        </w:rPr>
      </w:pPr>
      <w:ins w:id="66" w:author="Unknown">
        <w:r w:rsidRPr="00D46658">
          <w:rPr>
            <w:rStyle w:val="Strong"/>
            <w:rFonts w:ascii="Verdana" w:hAnsi="Verdana"/>
            <w:color w:val="FF6600"/>
            <w:sz w:val="20"/>
            <w:szCs w:val="20"/>
          </w:rPr>
          <w:t>Question #28) How to write a query to show the details of a student from Students table whose</w:t>
        </w:r>
        <w:r w:rsidRPr="00D46658">
          <w:rPr>
            <w:rFonts w:ascii="Verdana" w:hAnsi="Verdana"/>
            <w:b/>
            <w:bCs/>
            <w:color w:val="FF6600"/>
            <w:sz w:val="20"/>
            <w:szCs w:val="20"/>
          </w:rPr>
          <w:br/>
        </w:r>
        <w:r w:rsidRPr="00D46658">
          <w:rPr>
            <w:rStyle w:val="Strong"/>
            <w:rFonts w:ascii="Verdana" w:hAnsi="Verdana"/>
            <w:color w:val="FF6600"/>
            <w:sz w:val="20"/>
            <w:szCs w:val="20"/>
          </w:rPr>
          <w:t>name starts with K?</w:t>
        </w:r>
      </w:ins>
    </w:p>
    <w:p w:rsidR="00D46658" w:rsidRPr="00D46658" w:rsidRDefault="00D46658" w:rsidP="00D46658">
      <w:pPr>
        <w:pStyle w:val="NormalWeb"/>
        <w:shd w:val="clear" w:color="auto" w:fill="FFFFFF"/>
        <w:spacing w:before="0" w:beforeAutospacing="0" w:after="0" w:afterAutospacing="0"/>
        <w:contextualSpacing/>
        <w:rPr>
          <w:ins w:id="67" w:author="Unknown"/>
          <w:rFonts w:ascii="Verdana" w:hAnsi="Verdana"/>
          <w:color w:val="222222"/>
          <w:sz w:val="20"/>
          <w:szCs w:val="20"/>
        </w:rPr>
      </w:pPr>
      <w:ins w:id="68" w:author="Unknown">
        <w:r w:rsidRPr="00D46658">
          <w:rPr>
            <w:rStyle w:val="Emphasis"/>
            <w:rFonts w:ascii="Verdana" w:hAnsi="Verdana"/>
            <w:color w:val="222222"/>
            <w:sz w:val="20"/>
            <w:szCs w:val="20"/>
          </w:rPr>
          <w:t xml:space="preserve">SELECT * FROM Student WHERE </w:t>
        </w:r>
        <w:proofErr w:type="spellStart"/>
        <w:r w:rsidRPr="00D46658">
          <w:rPr>
            <w:rStyle w:val="Emphasis"/>
            <w:rFonts w:ascii="Verdana" w:hAnsi="Verdana"/>
            <w:color w:val="222222"/>
            <w:sz w:val="20"/>
            <w:szCs w:val="20"/>
          </w:rPr>
          <w:t>Student_Name</w:t>
        </w:r>
        <w:proofErr w:type="spellEnd"/>
        <w:r w:rsidRPr="00D46658">
          <w:rPr>
            <w:rStyle w:val="Emphasis"/>
            <w:rFonts w:ascii="Verdana" w:hAnsi="Verdana"/>
            <w:color w:val="222222"/>
            <w:sz w:val="20"/>
            <w:szCs w:val="20"/>
          </w:rPr>
          <w:t xml:space="preserve"> like ‘%K’;</w:t>
        </w:r>
      </w:ins>
    </w:p>
    <w:p w:rsidR="00D46658" w:rsidRPr="00D46658" w:rsidRDefault="00D46658" w:rsidP="00D46658">
      <w:pPr>
        <w:pStyle w:val="NormalWeb"/>
        <w:shd w:val="clear" w:color="auto" w:fill="FFFFFF"/>
        <w:spacing w:before="0" w:beforeAutospacing="0" w:after="369" w:afterAutospacing="0"/>
        <w:contextualSpacing/>
        <w:rPr>
          <w:ins w:id="69" w:author="Unknown"/>
          <w:rFonts w:ascii="Verdana" w:hAnsi="Verdana"/>
          <w:color w:val="222222"/>
          <w:sz w:val="20"/>
          <w:szCs w:val="20"/>
        </w:rPr>
      </w:pPr>
      <w:ins w:id="70" w:author="Unknown">
        <w:r w:rsidRPr="00D46658">
          <w:rPr>
            <w:rFonts w:ascii="Verdana" w:hAnsi="Verdana"/>
            <w:color w:val="222222"/>
            <w:sz w:val="20"/>
            <w:szCs w:val="20"/>
          </w:rPr>
          <w:t>Here ‘like’ operator is used for pattern matching.</w:t>
        </w:r>
      </w:ins>
    </w:p>
    <w:p w:rsidR="00D46658" w:rsidRPr="00D46658" w:rsidRDefault="00D46658" w:rsidP="00D46658">
      <w:pPr>
        <w:pStyle w:val="NormalWeb"/>
        <w:shd w:val="clear" w:color="auto" w:fill="FFFFFF"/>
        <w:spacing w:before="0" w:beforeAutospacing="0" w:after="0" w:afterAutospacing="0"/>
        <w:contextualSpacing/>
        <w:rPr>
          <w:ins w:id="71" w:author="Unknown"/>
          <w:rFonts w:ascii="Verdana" w:hAnsi="Verdana"/>
          <w:color w:val="222222"/>
          <w:sz w:val="20"/>
          <w:szCs w:val="20"/>
        </w:rPr>
      </w:pPr>
      <w:ins w:id="72" w:author="Unknown">
        <w:r w:rsidRPr="00D46658">
          <w:rPr>
            <w:rStyle w:val="Strong"/>
            <w:rFonts w:ascii="Verdana" w:hAnsi="Verdana"/>
            <w:color w:val="FF6600"/>
            <w:sz w:val="20"/>
            <w:szCs w:val="20"/>
          </w:rPr>
          <w:t xml:space="preserve">Question #29)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is the difference between Nested </w:t>
        </w:r>
        <w:proofErr w:type="spellStart"/>
        <w:r w:rsidRPr="00D46658">
          <w:rPr>
            <w:rStyle w:val="Strong"/>
            <w:rFonts w:ascii="Verdana" w:hAnsi="Verdana"/>
            <w:color w:val="FF6600"/>
            <w:sz w:val="20"/>
            <w:szCs w:val="20"/>
          </w:rPr>
          <w:t>Subquery</w:t>
        </w:r>
        <w:proofErr w:type="spellEnd"/>
        <w:r w:rsidRPr="00D46658">
          <w:rPr>
            <w:rStyle w:val="Strong"/>
            <w:rFonts w:ascii="Verdana" w:hAnsi="Verdana"/>
            <w:color w:val="FF6600"/>
            <w:sz w:val="20"/>
            <w:szCs w:val="20"/>
          </w:rPr>
          <w:t xml:space="preserve"> and Correlated </w:t>
        </w:r>
        <w:proofErr w:type="spellStart"/>
        <w:r w:rsidRPr="00D46658">
          <w:rPr>
            <w:rStyle w:val="Strong"/>
            <w:rFonts w:ascii="Verdana" w:hAnsi="Verdana"/>
            <w:color w:val="FF6600"/>
            <w:sz w:val="20"/>
            <w:szCs w:val="20"/>
          </w:rPr>
          <w:t>Subquery</w:t>
        </w:r>
        <w:proofErr w:type="spellEnd"/>
        <w:r w:rsidRPr="00D46658">
          <w:rPr>
            <w:rStyle w:val="Strong"/>
            <w:rFonts w:ascii="Verdana" w:hAnsi="Verdana"/>
            <w:color w:val="FF6600"/>
            <w:sz w:val="20"/>
            <w:szCs w:val="20"/>
          </w:rPr>
          <w:t>?</w:t>
        </w:r>
      </w:ins>
    </w:p>
    <w:p w:rsidR="00D46658" w:rsidRPr="00D46658" w:rsidRDefault="00D46658" w:rsidP="00D46658">
      <w:pPr>
        <w:pStyle w:val="NormalWeb"/>
        <w:shd w:val="clear" w:color="auto" w:fill="FFFFFF"/>
        <w:spacing w:before="0" w:beforeAutospacing="0" w:after="369" w:afterAutospacing="0"/>
        <w:contextualSpacing/>
        <w:rPr>
          <w:ins w:id="73" w:author="Unknown"/>
          <w:rFonts w:ascii="Verdana" w:hAnsi="Verdana"/>
          <w:color w:val="222222"/>
          <w:sz w:val="20"/>
          <w:szCs w:val="20"/>
        </w:rPr>
      </w:pPr>
      <w:proofErr w:type="spellStart"/>
      <w:ins w:id="74" w:author="Unknown">
        <w:r w:rsidRPr="00D46658">
          <w:rPr>
            <w:rFonts w:ascii="Verdana" w:hAnsi="Verdana"/>
            <w:color w:val="222222"/>
            <w:sz w:val="20"/>
            <w:szCs w:val="20"/>
          </w:rPr>
          <w:t>Subquery</w:t>
        </w:r>
        <w:proofErr w:type="spellEnd"/>
        <w:r w:rsidRPr="00D46658">
          <w:rPr>
            <w:rFonts w:ascii="Verdana" w:hAnsi="Verdana"/>
            <w:color w:val="222222"/>
            <w:sz w:val="20"/>
            <w:szCs w:val="20"/>
          </w:rPr>
          <w:t xml:space="preserve"> within another </w:t>
        </w:r>
        <w:proofErr w:type="spellStart"/>
        <w:r w:rsidRPr="00D46658">
          <w:rPr>
            <w:rFonts w:ascii="Verdana" w:hAnsi="Verdana"/>
            <w:color w:val="222222"/>
            <w:sz w:val="20"/>
            <w:szCs w:val="20"/>
          </w:rPr>
          <w:t>subquery</w:t>
        </w:r>
        <w:proofErr w:type="spellEnd"/>
        <w:r w:rsidRPr="00D46658">
          <w:rPr>
            <w:rFonts w:ascii="Verdana" w:hAnsi="Verdana"/>
            <w:color w:val="222222"/>
            <w:sz w:val="20"/>
            <w:szCs w:val="20"/>
          </w:rPr>
          <w:t xml:space="preserve"> is called as Nested </w:t>
        </w:r>
        <w:proofErr w:type="spellStart"/>
        <w:r w:rsidRPr="00D46658">
          <w:rPr>
            <w:rFonts w:ascii="Verdana" w:hAnsi="Verdana"/>
            <w:color w:val="222222"/>
            <w:sz w:val="20"/>
            <w:szCs w:val="20"/>
          </w:rPr>
          <w:t>Subquery</w:t>
        </w:r>
        <w:proofErr w:type="spellEnd"/>
        <w:r w:rsidRPr="00D46658">
          <w:rPr>
            <w:rFonts w:ascii="Verdana" w:hAnsi="Verdana"/>
            <w:color w:val="222222"/>
            <w:sz w:val="20"/>
            <w:szCs w:val="20"/>
          </w:rPr>
          <w:t xml:space="preserve">.  If the output of a </w:t>
        </w:r>
        <w:proofErr w:type="spellStart"/>
        <w:r w:rsidRPr="00D46658">
          <w:rPr>
            <w:rFonts w:ascii="Verdana" w:hAnsi="Verdana"/>
            <w:color w:val="222222"/>
            <w:sz w:val="20"/>
            <w:szCs w:val="20"/>
          </w:rPr>
          <w:t>subquery</w:t>
        </w:r>
        <w:proofErr w:type="spellEnd"/>
        <w:r w:rsidRPr="00D46658">
          <w:rPr>
            <w:rFonts w:ascii="Verdana" w:hAnsi="Verdana"/>
            <w:color w:val="222222"/>
            <w:sz w:val="20"/>
            <w:szCs w:val="20"/>
          </w:rPr>
          <w:t xml:space="preserve"> is depending on column values of the parent query table then the query is called Correlated </w:t>
        </w:r>
        <w:proofErr w:type="spellStart"/>
        <w:r w:rsidRPr="00D46658">
          <w:rPr>
            <w:rFonts w:ascii="Verdana" w:hAnsi="Verdana"/>
            <w:color w:val="222222"/>
            <w:sz w:val="20"/>
            <w:szCs w:val="20"/>
          </w:rPr>
          <w:t>Subquery</w:t>
        </w:r>
        <w:proofErr w:type="spellEnd"/>
        <w:r w:rsidRPr="00D46658">
          <w:rPr>
            <w:rFonts w:ascii="Verdana" w:hAnsi="Verdana"/>
            <w:color w:val="222222"/>
            <w:sz w:val="20"/>
            <w:szCs w:val="20"/>
          </w:rPr>
          <w:t>.</w:t>
        </w:r>
      </w:ins>
    </w:p>
    <w:p w:rsidR="00D46658" w:rsidRPr="00D46658" w:rsidRDefault="00D46658" w:rsidP="00D46658">
      <w:pPr>
        <w:pStyle w:val="NormalWeb"/>
        <w:shd w:val="clear" w:color="auto" w:fill="FFFFFF"/>
        <w:spacing w:before="0" w:beforeAutospacing="0" w:after="0" w:afterAutospacing="0"/>
        <w:contextualSpacing/>
        <w:rPr>
          <w:ins w:id="75" w:author="Unknown"/>
          <w:rFonts w:ascii="Verdana" w:hAnsi="Verdana"/>
          <w:color w:val="222222"/>
          <w:sz w:val="20"/>
          <w:szCs w:val="20"/>
        </w:rPr>
      </w:pPr>
      <w:ins w:id="76" w:author="Unknown">
        <w:r w:rsidRPr="00D46658">
          <w:rPr>
            <w:rStyle w:val="Emphasis"/>
            <w:rFonts w:ascii="Verdana" w:hAnsi="Verdana"/>
            <w:color w:val="222222"/>
            <w:sz w:val="20"/>
            <w:szCs w:val="20"/>
          </w:rPr>
          <w:t xml:space="preserve">SELECT </w:t>
        </w:r>
        <w:proofErr w:type="spellStart"/>
        <w:proofErr w:type="gramStart"/>
        <w:r w:rsidRPr="00D46658">
          <w:rPr>
            <w:rStyle w:val="Emphasis"/>
            <w:rFonts w:ascii="Verdana" w:hAnsi="Verdana"/>
            <w:color w:val="222222"/>
            <w:sz w:val="20"/>
            <w:szCs w:val="20"/>
          </w:rPr>
          <w:t>adminid</w:t>
        </w:r>
        <w:proofErr w:type="spellEnd"/>
        <w:r w:rsidRPr="00D46658">
          <w:rPr>
            <w:rStyle w:val="Emphasis"/>
            <w:rFonts w:ascii="Verdana" w:hAnsi="Verdana"/>
            <w:color w:val="222222"/>
            <w:sz w:val="20"/>
            <w:szCs w:val="20"/>
          </w:rPr>
          <w:t>(</w:t>
        </w:r>
        <w:proofErr w:type="gramEnd"/>
        <w:r w:rsidRPr="00D46658">
          <w:rPr>
            <w:rStyle w:val="Emphasis"/>
            <w:rFonts w:ascii="Verdana" w:hAnsi="Verdana"/>
            <w:color w:val="222222"/>
            <w:sz w:val="20"/>
            <w:szCs w:val="20"/>
          </w:rPr>
          <w:t>SELEC </w:t>
        </w:r>
        <w:proofErr w:type="spellStart"/>
        <w:r w:rsidRPr="00D46658">
          <w:rPr>
            <w:rStyle w:val="Emphasis"/>
            <w:rFonts w:ascii="Verdana" w:hAnsi="Verdana"/>
            <w:color w:val="222222"/>
            <w:sz w:val="20"/>
            <w:szCs w:val="20"/>
          </w:rPr>
          <w:t>Firstname</w:t>
        </w:r>
        <w:proofErr w:type="spellEnd"/>
        <w:r w:rsidRPr="00D46658">
          <w:rPr>
            <w:rStyle w:val="Emphasis"/>
            <w:rFonts w:ascii="Verdana" w:hAnsi="Verdana"/>
            <w:color w:val="222222"/>
            <w:sz w:val="20"/>
            <w:szCs w:val="20"/>
          </w:rPr>
          <w:t>+’ ‘+</w:t>
        </w:r>
        <w:proofErr w:type="spellStart"/>
        <w:r w:rsidRPr="00D46658">
          <w:rPr>
            <w:rStyle w:val="Emphasis"/>
            <w:rFonts w:ascii="Verdana" w:hAnsi="Verdana"/>
            <w:color w:val="222222"/>
            <w:sz w:val="20"/>
            <w:szCs w:val="20"/>
          </w:rPr>
          <w:t>Lastname</w:t>
        </w:r>
        <w:proofErr w:type="spellEnd"/>
        <w:r w:rsidRPr="00D46658">
          <w:rPr>
            <w:rStyle w:val="Emphasis"/>
            <w:rFonts w:ascii="Verdana" w:hAnsi="Verdana"/>
            <w:color w:val="222222"/>
            <w:sz w:val="20"/>
            <w:szCs w:val="20"/>
          </w:rPr>
          <w:t>  FROM Employee WHERE</w:t>
        </w:r>
        <w:r w:rsidRPr="00D46658">
          <w:rPr>
            <w:rFonts w:ascii="Verdana" w:hAnsi="Verdana"/>
            <w:color w:val="222222"/>
            <w:sz w:val="20"/>
            <w:szCs w:val="20"/>
          </w:rPr>
          <w:br/>
        </w:r>
        <w:proofErr w:type="spellStart"/>
        <w:r w:rsidRPr="00D46658">
          <w:rPr>
            <w:rStyle w:val="Emphasis"/>
            <w:rFonts w:ascii="Verdana" w:hAnsi="Verdana"/>
            <w:color w:val="222222"/>
            <w:sz w:val="20"/>
            <w:szCs w:val="20"/>
          </w:rPr>
          <w:t>empid</w:t>
        </w:r>
        <w:proofErr w:type="spellEnd"/>
        <w:r w:rsidRPr="00D46658">
          <w:rPr>
            <w:rStyle w:val="Emphasis"/>
            <w:rFonts w:ascii="Verdana" w:hAnsi="Verdana"/>
            <w:color w:val="222222"/>
            <w:sz w:val="20"/>
            <w:szCs w:val="20"/>
          </w:rPr>
          <w:t xml:space="preserve">=emp. </w:t>
        </w:r>
        <w:proofErr w:type="spellStart"/>
        <w:r w:rsidRPr="00D46658">
          <w:rPr>
            <w:rStyle w:val="Emphasis"/>
            <w:rFonts w:ascii="Verdana" w:hAnsi="Verdana"/>
            <w:color w:val="222222"/>
            <w:sz w:val="20"/>
            <w:szCs w:val="20"/>
          </w:rPr>
          <w:t>adminid</w:t>
        </w:r>
        <w:proofErr w:type="spellEnd"/>
        <w:r w:rsidRPr="00D46658">
          <w:rPr>
            <w:rStyle w:val="Emphasis"/>
            <w:rFonts w:ascii="Verdana" w:hAnsi="Verdana"/>
            <w:color w:val="222222"/>
            <w:sz w:val="20"/>
            <w:szCs w:val="20"/>
          </w:rPr>
          <w:t>)AS </w:t>
        </w:r>
        <w:proofErr w:type="spellStart"/>
        <w:r w:rsidRPr="00D46658">
          <w:rPr>
            <w:rStyle w:val="Emphasis"/>
            <w:rFonts w:ascii="Verdana" w:hAnsi="Verdana"/>
            <w:color w:val="222222"/>
            <w:sz w:val="20"/>
            <w:szCs w:val="20"/>
          </w:rPr>
          <w:t>EmpAdminId</w:t>
        </w:r>
        <w:proofErr w:type="spellEnd"/>
        <w:r w:rsidRPr="00D46658">
          <w:rPr>
            <w:rStyle w:val="Emphasis"/>
            <w:rFonts w:ascii="Verdana" w:hAnsi="Verdana"/>
            <w:color w:val="222222"/>
            <w:sz w:val="20"/>
            <w:szCs w:val="20"/>
          </w:rPr>
          <w:t> FROM Employee</w:t>
        </w:r>
      </w:ins>
    </w:p>
    <w:p w:rsidR="00D46658" w:rsidRPr="00D46658" w:rsidRDefault="00D46658" w:rsidP="00D46658">
      <w:pPr>
        <w:pStyle w:val="NormalWeb"/>
        <w:shd w:val="clear" w:color="auto" w:fill="FFFFFF"/>
        <w:spacing w:before="0" w:beforeAutospacing="0" w:after="369" w:afterAutospacing="0"/>
        <w:contextualSpacing/>
        <w:rPr>
          <w:ins w:id="77" w:author="Unknown"/>
          <w:rFonts w:ascii="Verdana" w:hAnsi="Verdana"/>
          <w:color w:val="222222"/>
          <w:sz w:val="20"/>
          <w:szCs w:val="20"/>
        </w:rPr>
      </w:pPr>
      <w:ins w:id="78" w:author="Unknown">
        <w:r w:rsidRPr="00D46658">
          <w:rPr>
            <w:rFonts w:ascii="Verdana" w:hAnsi="Verdana"/>
            <w:color w:val="222222"/>
            <w:sz w:val="20"/>
            <w:szCs w:val="20"/>
          </w:rPr>
          <w:t>This query gets details of an employee from Employee table.</w:t>
        </w:r>
      </w:ins>
    </w:p>
    <w:p w:rsidR="00D46658" w:rsidRPr="00D46658" w:rsidRDefault="00D46658" w:rsidP="00D46658">
      <w:pPr>
        <w:pStyle w:val="NormalWeb"/>
        <w:shd w:val="clear" w:color="auto" w:fill="FFFFFF"/>
        <w:spacing w:before="0" w:beforeAutospacing="0" w:after="0" w:afterAutospacing="0"/>
        <w:contextualSpacing/>
        <w:rPr>
          <w:ins w:id="79" w:author="Unknown"/>
          <w:rFonts w:ascii="Verdana" w:hAnsi="Verdana"/>
          <w:color w:val="222222"/>
          <w:sz w:val="20"/>
          <w:szCs w:val="20"/>
        </w:rPr>
      </w:pPr>
      <w:ins w:id="80" w:author="Unknown">
        <w:r w:rsidRPr="00D46658">
          <w:rPr>
            <w:rStyle w:val="Strong"/>
            <w:rFonts w:ascii="Verdana" w:hAnsi="Verdana"/>
            <w:color w:val="FF6600"/>
            <w:sz w:val="20"/>
            <w:szCs w:val="20"/>
          </w:rPr>
          <w:t xml:space="preserve">Question #30)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is Normalization? How many Normalization forms are there?</w:t>
        </w:r>
      </w:ins>
    </w:p>
    <w:p w:rsidR="00D46658" w:rsidRPr="00D46658" w:rsidRDefault="00D46658" w:rsidP="00D46658">
      <w:pPr>
        <w:pStyle w:val="NormalWeb"/>
        <w:shd w:val="clear" w:color="auto" w:fill="FFFFFF"/>
        <w:spacing w:before="0" w:beforeAutospacing="0" w:after="369" w:afterAutospacing="0"/>
        <w:contextualSpacing/>
        <w:rPr>
          <w:ins w:id="81" w:author="Unknown"/>
          <w:rFonts w:ascii="Verdana" w:hAnsi="Verdana"/>
          <w:color w:val="222222"/>
          <w:sz w:val="20"/>
          <w:szCs w:val="20"/>
        </w:rPr>
      </w:pPr>
      <w:ins w:id="82" w:author="Unknown">
        <w:r w:rsidRPr="00D46658">
          <w:rPr>
            <w:rFonts w:ascii="Verdana" w:hAnsi="Verdana"/>
            <w:color w:val="222222"/>
            <w:sz w:val="20"/>
            <w:szCs w:val="20"/>
          </w:rPr>
          <w:t>Normalization is used to organize the data in such manner that data redundancy will never occur in the database and avoid insert, update and delete anomalies.</w:t>
        </w:r>
      </w:ins>
    </w:p>
    <w:p w:rsidR="00D46658" w:rsidRPr="00D46658" w:rsidRDefault="00D46658" w:rsidP="00D46658">
      <w:pPr>
        <w:pStyle w:val="NormalWeb"/>
        <w:shd w:val="clear" w:color="auto" w:fill="FFFFFF"/>
        <w:spacing w:before="0" w:beforeAutospacing="0" w:after="0" w:afterAutospacing="0"/>
        <w:contextualSpacing/>
        <w:rPr>
          <w:ins w:id="83" w:author="Unknown"/>
          <w:rFonts w:ascii="Verdana" w:hAnsi="Verdana"/>
          <w:color w:val="222222"/>
          <w:sz w:val="20"/>
          <w:szCs w:val="20"/>
        </w:rPr>
      </w:pPr>
      <w:ins w:id="84" w:author="Unknown">
        <w:r w:rsidRPr="00D46658">
          <w:rPr>
            <w:rStyle w:val="Strong"/>
            <w:rFonts w:ascii="Verdana" w:hAnsi="Verdana"/>
            <w:color w:val="222222"/>
            <w:sz w:val="20"/>
            <w:szCs w:val="20"/>
          </w:rPr>
          <w:t>There are 5 forms of Normalization</w:t>
        </w:r>
      </w:ins>
    </w:p>
    <w:p w:rsidR="00D46658" w:rsidRPr="00D46658" w:rsidRDefault="00D46658" w:rsidP="00D46658">
      <w:pPr>
        <w:numPr>
          <w:ilvl w:val="0"/>
          <w:numId w:val="21"/>
        </w:numPr>
        <w:shd w:val="clear" w:color="auto" w:fill="FFFFFF"/>
        <w:spacing w:after="0" w:line="240" w:lineRule="auto"/>
        <w:contextualSpacing/>
        <w:rPr>
          <w:ins w:id="85" w:author="Unknown"/>
          <w:rFonts w:ascii="Verdana" w:hAnsi="Verdana"/>
          <w:color w:val="222222"/>
          <w:sz w:val="20"/>
          <w:szCs w:val="20"/>
        </w:rPr>
      </w:pPr>
      <w:ins w:id="86" w:author="Unknown">
        <w:r w:rsidRPr="00D46658">
          <w:rPr>
            <w:rFonts w:ascii="Verdana" w:hAnsi="Verdana"/>
            <w:color w:val="222222"/>
            <w:sz w:val="20"/>
            <w:szCs w:val="20"/>
          </w:rPr>
          <w:lastRenderedPageBreak/>
          <w:t>First Normal Form (1NF): It removes all duplicate columns from the table. Creates table for related data and identifies unique column values</w:t>
        </w:r>
      </w:ins>
    </w:p>
    <w:p w:rsidR="00D46658" w:rsidRPr="00D46658" w:rsidRDefault="00D46658" w:rsidP="00D46658">
      <w:pPr>
        <w:numPr>
          <w:ilvl w:val="0"/>
          <w:numId w:val="21"/>
        </w:numPr>
        <w:shd w:val="clear" w:color="auto" w:fill="FFFFFF"/>
        <w:spacing w:after="0" w:line="240" w:lineRule="auto"/>
        <w:contextualSpacing/>
        <w:rPr>
          <w:ins w:id="87" w:author="Unknown"/>
          <w:rFonts w:ascii="Verdana" w:hAnsi="Verdana"/>
          <w:color w:val="222222"/>
          <w:sz w:val="20"/>
          <w:szCs w:val="20"/>
        </w:rPr>
      </w:pPr>
      <w:ins w:id="88" w:author="Unknown">
        <w:r w:rsidRPr="00D46658">
          <w:rPr>
            <w:rFonts w:ascii="Verdana" w:hAnsi="Verdana"/>
            <w:color w:val="222222"/>
            <w:sz w:val="20"/>
            <w:szCs w:val="20"/>
          </w:rPr>
          <w:t>First Normal Form (2NF): Follows 1NF and creates and places data subsets in an individual table and defines relationship between tables using primary key</w:t>
        </w:r>
      </w:ins>
    </w:p>
    <w:p w:rsidR="00D46658" w:rsidRPr="00D46658" w:rsidRDefault="00D46658" w:rsidP="00D46658">
      <w:pPr>
        <w:numPr>
          <w:ilvl w:val="0"/>
          <w:numId w:val="21"/>
        </w:numPr>
        <w:shd w:val="clear" w:color="auto" w:fill="FFFFFF"/>
        <w:spacing w:after="0" w:line="240" w:lineRule="auto"/>
        <w:contextualSpacing/>
        <w:rPr>
          <w:ins w:id="89" w:author="Unknown"/>
          <w:rFonts w:ascii="Verdana" w:hAnsi="Verdana"/>
          <w:color w:val="222222"/>
          <w:sz w:val="20"/>
          <w:szCs w:val="20"/>
        </w:rPr>
      </w:pPr>
      <w:ins w:id="90" w:author="Unknown">
        <w:r w:rsidRPr="00D46658">
          <w:rPr>
            <w:rFonts w:ascii="Verdana" w:hAnsi="Verdana"/>
            <w:color w:val="222222"/>
            <w:sz w:val="20"/>
            <w:szCs w:val="20"/>
          </w:rPr>
          <w:t>Third Normal Form (3NF): Follows 2NF and removes those columns which are not related through primary key</w:t>
        </w:r>
      </w:ins>
    </w:p>
    <w:p w:rsidR="00D46658" w:rsidRPr="00D46658" w:rsidRDefault="00D46658" w:rsidP="00D46658">
      <w:pPr>
        <w:numPr>
          <w:ilvl w:val="0"/>
          <w:numId w:val="21"/>
        </w:numPr>
        <w:shd w:val="clear" w:color="auto" w:fill="FFFFFF"/>
        <w:spacing w:after="0" w:line="240" w:lineRule="auto"/>
        <w:contextualSpacing/>
        <w:rPr>
          <w:ins w:id="91" w:author="Unknown"/>
          <w:rFonts w:ascii="Verdana" w:hAnsi="Verdana"/>
          <w:color w:val="222222"/>
          <w:sz w:val="20"/>
          <w:szCs w:val="20"/>
        </w:rPr>
      </w:pPr>
      <w:ins w:id="92" w:author="Unknown">
        <w:r w:rsidRPr="00D46658">
          <w:rPr>
            <w:rFonts w:ascii="Verdana" w:hAnsi="Verdana"/>
            <w:color w:val="222222"/>
            <w:sz w:val="20"/>
            <w:szCs w:val="20"/>
          </w:rPr>
          <w:t>Fourth Normal Form (4NF): Follows 3NF and do not define multi-valued dependencies. 4NF also known as BCNF</w:t>
        </w:r>
      </w:ins>
    </w:p>
    <w:p w:rsidR="00D46658" w:rsidRPr="00D46658" w:rsidRDefault="00D46658" w:rsidP="00D46658">
      <w:pPr>
        <w:pStyle w:val="NormalWeb"/>
        <w:shd w:val="clear" w:color="auto" w:fill="FFFFFF"/>
        <w:spacing w:before="0" w:beforeAutospacing="0" w:after="0" w:afterAutospacing="0"/>
        <w:contextualSpacing/>
        <w:rPr>
          <w:ins w:id="93" w:author="Unknown"/>
          <w:rFonts w:ascii="Verdana" w:hAnsi="Verdana"/>
          <w:color w:val="222222"/>
          <w:sz w:val="20"/>
          <w:szCs w:val="20"/>
        </w:rPr>
      </w:pPr>
      <w:ins w:id="94" w:author="Unknown">
        <w:r w:rsidRPr="00D46658">
          <w:rPr>
            <w:rStyle w:val="Strong"/>
            <w:rFonts w:ascii="Verdana" w:hAnsi="Verdana"/>
            <w:color w:val="FF6600"/>
            <w:sz w:val="20"/>
            <w:szCs w:val="20"/>
          </w:rPr>
          <w:t xml:space="preserve">Question #31)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is Relationship? How many types of Relationship are there?</w:t>
        </w:r>
      </w:ins>
    </w:p>
    <w:p w:rsidR="00D46658" w:rsidRPr="00D46658" w:rsidRDefault="00D46658" w:rsidP="00D46658">
      <w:pPr>
        <w:pStyle w:val="NormalWeb"/>
        <w:shd w:val="clear" w:color="auto" w:fill="FFFFFF"/>
        <w:spacing w:before="0" w:beforeAutospacing="0" w:after="369" w:afterAutospacing="0"/>
        <w:contextualSpacing/>
        <w:rPr>
          <w:ins w:id="95" w:author="Unknown"/>
          <w:rFonts w:ascii="Verdana" w:hAnsi="Verdana"/>
          <w:color w:val="222222"/>
          <w:sz w:val="20"/>
          <w:szCs w:val="20"/>
        </w:rPr>
      </w:pPr>
      <w:ins w:id="96" w:author="Unknown">
        <w:r w:rsidRPr="00D46658">
          <w:rPr>
            <w:rFonts w:ascii="Verdana" w:hAnsi="Verdana"/>
            <w:color w:val="222222"/>
            <w:sz w:val="20"/>
            <w:szCs w:val="20"/>
          </w:rPr>
          <w:t xml:space="preserve">The relationship can be defined as the connection between more than one </w:t>
        </w:r>
        <w:proofErr w:type="gramStart"/>
        <w:r w:rsidRPr="00D46658">
          <w:rPr>
            <w:rFonts w:ascii="Verdana" w:hAnsi="Verdana"/>
            <w:color w:val="222222"/>
            <w:sz w:val="20"/>
            <w:szCs w:val="20"/>
          </w:rPr>
          <w:t>tables</w:t>
        </w:r>
        <w:proofErr w:type="gramEnd"/>
        <w:r w:rsidRPr="00D46658">
          <w:rPr>
            <w:rFonts w:ascii="Verdana" w:hAnsi="Verdana"/>
            <w:color w:val="222222"/>
            <w:sz w:val="20"/>
            <w:szCs w:val="20"/>
          </w:rPr>
          <w:t xml:space="preserve"> in the database.</w:t>
        </w:r>
      </w:ins>
    </w:p>
    <w:p w:rsidR="00D46658" w:rsidRPr="00D46658" w:rsidRDefault="00D46658" w:rsidP="00D46658">
      <w:pPr>
        <w:pStyle w:val="NormalWeb"/>
        <w:shd w:val="clear" w:color="auto" w:fill="FFFFFF"/>
        <w:spacing w:before="0" w:beforeAutospacing="0" w:after="0" w:afterAutospacing="0"/>
        <w:contextualSpacing/>
        <w:rPr>
          <w:ins w:id="97" w:author="Unknown"/>
          <w:rFonts w:ascii="Verdana" w:hAnsi="Verdana"/>
          <w:color w:val="222222"/>
          <w:sz w:val="20"/>
          <w:szCs w:val="20"/>
        </w:rPr>
      </w:pPr>
      <w:ins w:id="98" w:author="Unknown">
        <w:r w:rsidRPr="00D46658">
          <w:rPr>
            <w:rStyle w:val="Strong"/>
            <w:rFonts w:ascii="Verdana" w:hAnsi="Verdana"/>
            <w:color w:val="222222"/>
            <w:sz w:val="20"/>
            <w:szCs w:val="20"/>
          </w:rPr>
          <w:t>There are 4 types of relationships</w:t>
        </w:r>
      </w:ins>
    </w:p>
    <w:p w:rsidR="00D46658" w:rsidRPr="00D46658" w:rsidRDefault="00D46658" w:rsidP="00D46658">
      <w:pPr>
        <w:numPr>
          <w:ilvl w:val="0"/>
          <w:numId w:val="22"/>
        </w:numPr>
        <w:shd w:val="clear" w:color="auto" w:fill="FFFFFF"/>
        <w:spacing w:after="0" w:line="240" w:lineRule="auto"/>
        <w:contextualSpacing/>
        <w:rPr>
          <w:ins w:id="99" w:author="Unknown"/>
          <w:rFonts w:ascii="Verdana" w:hAnsi="Verdana"/>
          <w:color w:val="222222"/>
          <w:sz w:val="20"/>
          <w:szCs w:val="20"/>
        </w:rPr>
      </w:pPr>
      <w:ins w:id="100" w:author="Unknown">
        <w:r w:rsidRPr="00D46658">
          <w:rPr>
            <w:rFonts w:ascii="Verdana" w:hAnsi="Verdana"/>
            <w:color w:val="222222"/>
            <w:sz w:val="20"/>
            <w:szCs w:val="20"/>
          </w:rPr>
          <w:t>One to One Relationship</w:t>
        </w:r>
      </w:ins>
    </w:p>
    <w:p w:rsidR="00D46658" w:rsidRPr="00D46658" w:rsidRDefault="00D46658" w:rsidP="00D46658">
      <w:pPr>
        <w:numPr>
          <w:ilvl w:val="0"/>
          <w:numId w:val="22"/>
        </w:numPr>
        <w:shd w:val="clear" w:color="auto" w:fill="FFFFFF"/>
        <w:spacing w:after="0" w:line="240" w:lineRule="auto"/>
        <w:contextualSpacing/>
        <w:rPr>
          <w:ins w:id="101" w:author="Unknown"/>
          <w:rFonts w:ascii="Verdana" w:hAnsi="Verdana"/>
          <w:color w:val="222222"/>
          <w:sz w:val="20"/>
          <w:szCs w:val="20"/>
        </w:rPr>
      </w:pPr>
      <w:ins w:id="102" w:author="Unknown">
        <w:r w:rsidRPr="00D46658">
          <w:rPr>
            <w:rFonts w:ascii="Verdana" w:hAnsi="Verdana"/>
            <w:color w:val="222222"/>
            <w:sz w:val="20"/>
            <w:szCs w:val="20"/>
          </w:rPr>
          <w:t>Many to One Relationship</w:t>
        </w:r>
      </w:ins>
    </w:p>
    <w:p w:rsidR="00D46658" w:rsidRPr="00D46658" w:rsidRDefault="00D46658" w:rsidP="00D46658">
      <w:pPr>
        <w:numPr>
          <w:ilvl w:val="0"/>
          <w:numId w:val="22"/>
        </w:numPr>
        <w:shd w:val="clear" w:color="auto" w:fill="FFFFFF"/>
        <w:spacing w:after="0" w:line="240" w:lineRule="auto"/>
        <w:contextualSpacing/>
        <w:rPr>
          <w:ins w:id="103" w:author="Unknown"/>
          <w:rFonts w:ascii="Verdana" w:hAnsi="Verdana"/>
          <w:color w:val="222222"/>
          <w:sz w:val="20"/>
          <w:szCs w:val="20"/>
        </w:rPr>
      </w:pPr>
      <w:ins w:id="104" w:author="Unknown">
        <w:r w:rsidRPr="00D46658">
          <w:rPr>
            <w:rFonts w:ascii="Verdana" w:hAnsi="Verdana"/>
            <w:color w:val="222222"/>
            <w:sz w:val="20"/>
            <w:szCs w:val="20"/>
          </w:rPr>
          <w:t xml:space="preserve">Many </w:t>
        </w:r>
        <w:proofErr w:type="spellStart"/>
        <w:r w:rsidRPr="00D46658">
          <w:rPr>
            <w:rFonts w:ascii="Verdana" w:hAnsi="Verdana"/>
            <w:color w:val="222222"/>
            <w:sz w:val="20"/>
            <w:szCs w:val="20"/>
          </w:rPr>
          <w:t>to</w:t>
        </w:r>
        <w:proofErr w:type="spellEnd"/>
        <w:r w:rsidRPr="00D46658">
          <w:rPr>
            <w:rFonts w:ascii="Verdana" w:hAnsi="Verdana"/>
            <w:color w:val="222222"/>
            <w:sz w:val="20"/>
            <w:szCs w:val="20"/>
          </w:rPr>
          <w:t xml:space="preserve"> Many Relationship</w:t>
        </w:r>
      </w:ins>
    </w:p>
    <w:p w:rsidR="00D46658" w:rsidRPr="00D46658" w:rsidRDefault="00D46658" w:rsidP="00D46658">
      <w:pPr>
        <w:numPr>
          <w:ilvl w:val="0"/>
          <w:numId w:val="22"/>
        </w:numPr>
        <w:shd w:val="clear" w:color="auto" w:fill="FFFFFF"/>
        <w:spacing w:after="0" w:line="240" w:lineRule="auto"/>
        <w:contextualSpacing/>
        <w:rPr>
          <w:ins w:id="105" w:author="Unknown"/>
          <w:rFonts w:ascii="Verdana" w:hAnsi="Verdana"/>
          <w:color w:val="222222"/>
          <w:sz w:val="20"/>
          <w:szCs w:val="20"/>
        </w:rPr>
      </w:pPr>
      <w:ins w:id="106" w:author="Unknown">
        <w:r w:rsidRPr="00D46658">
          <w:rPr>
            <w:rFonts w:ascii="Verdana" w:hAnsi="Verdana"/>
            <w:color w:val="222222"/>
            <w:sz w:val="20"/>
            <w:szCs w:val="20"/>
          </w:rPr>
          <w:t xml:space="preserve">One </w:t>
        </w:r>
        <w:proofErr w:type="spellStart"/>
        <w:r w:rsidRPr="00D46658">
          <w:rPr>
            <w:rFonts w:ascii="Verdana" w:hAnsi="Verdana"/>
            <w:color w:val="222222"/>
            <w:sz w:val="20"/>
            <w:szCs w:val="20"/>
          </w:rPr>
          <w:t>to</w:t>
        </w:r>
        <w:proofErr w:type="spellEnd"/>
        <w:r w:rsidRPr="00D46658">
          <w:rPr>
            <w:rFonts w:ascii="Verdana" w:hAnsi="Verdana"/>
            <w:color w:val="222222"/>
            <w:sz w:val="20"/>
            <w:szCs w:val="20"/>
          </w:rPr>
          <w:t xml:space="preserve"> Many Relationship</w:t>
        </w:r>
      </w:ins>
    </w:p>
    <w:p w:rsidR="00D46658" w:rsidRPr="00D46658" w:rsidRDefault="00D46658" w:rsidP="00D46658">
      <w:pPr>
        <w:pStyle w:val="NormalWeb"/>
        <w:shd w:val="clear" w:color="auto" w:fill="FFFFFF"/>
        <w:spacing w:before="0" w:beforeAutospacing="0" w:after="0" w:afterAutospacing="0"/>
        <w:contextualSpacing/>
        <w:rPr>
          <w:ins w:id="107" w:author="Unknown"/>
          <w:rFonts w:ascii="Verdana" w:hAnsi="Verdana"/>
          <w:color w:val="222222"/>
          <w:sz w:val="20"/>
          <w:szCs w:val="20"/>
        </w:rPr>
      </w:pPr>
      <w:ins w:id="108" w:author="Unknown">
        <w:r w:rsidRPr="00D46658">
          <w:rPr>
            <w:rStyle w:val="Strong"/>
            <w:rFonts w:ascii="Verdana" w:hAnsi="Verdana"/>
            <w:color w:val="FF6600"/>
            <w:sz w:val="20"/>
            <w:szCs w:val="20"/>
          </w:rPr>
          <w:t xml:space="preserve">Question #32)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do you mean by Stored Procedures? How do we use it?</w:t>
        </w:r>
      </w:ins>
    </w:p>
    <w:p w:rsidR="00D46658" w:rsidRPr="00D46658" w:rsidRDefault="00D46658" w:rsidP="00D46658">
      <w:pPr>
        <w:pStyle w:val="NormalWeb"/>
        <w:shd w:val="clear" w:color="auto" w:fill="FFFFFF"/>
        <w:spacing w:before="0" w:beforeAutospacing="0" w:after="369" w:afterAutospacing="0"/>
        <w:contextualSpacing/>
        <w:rPr>
          <w:ins w:id="109" w:author="Unknown"/>
          <w:rFonts w:ascii="Verdana" w:hAnsi="Verdana"/>
          <w:color w:val="222222"/>
          <w:sz w:val="20"/>
          <w:szCs w:val="20"/>
        </w:rPr>
      </w:pPr>
      <w:ins w:id="110" w:author="Unknown">
        <w:r w:rsidRPr="00D46658">
          <w:rPr>
            <w:rFonts w:ascii="Verdana" w:hAnsi="Verdana"/>
            <w:color w:val="222222"/>
            <w:sz w:val="20"/>
            <w:szCs w:val="20"/>
          </w:rPr>
          <w:t>A stored procedure is a collection of SQL statements which can be used as a function to access the database. We can create these stored procedures previously before using it and can execute these them wherever we require and also apply some conditional logic to it. Stored procedures are also used to reduce network traffic and improve the performance.</w:t>
        </w:r>
      </w:ins>
    </w:p>
    <w:p w:rsidR="00D46658" w:rsidRPr="00D46658" w:rsidRDefault="00D46658" w:rsidP="00D46658">
      <w:pPr>
        <w:pStyle w:val="NormalWeb"/>
        <w:shd w:val="clear" w:color="auto" w:fill="FFFFFF"/>
        <w:spacing w:before="0" w:beforeAutospacing="0" w:after="0" w:afterAutospacing="0"/>
        <w:contextualSpacing/>
        <w:rPr>
          <w:ins w:id="111" w:author="Unknown"/>
          <w:rFonts w:ascii="Verdana" w:hAnsi="Verdana"/>
          <w:color w:val="222222"/>
          <w:sz w:val="20"/>
          <w:szCs w:val="20"/>
        </w:rPr>
      </w:pPr>
      <w:ins w:id="112" w:author="Unknown">
        <w:r w:rsidRPr="00D46658">
          <w:rPr>
            <w:rStyle w:val="Strong"/>
            <w:rFonts w:ascii="Verdana" w:hAnsi="Verdana"/>
            <w:i/>
            <w:iCs/>
            <w:color w:val="222222"/>
            <w:sz w:val="20"/>
            <w:szCs w:val="20"/>
          </w:rPr>
          <w:t>Syntax: </w:t>
        </w:r>
        <w:r w:rsidRPr="00D46658">
          <w:rPr>
            <w:rStyle w:val="Emphasis"/>
            <w:rFonts w:ascii="Verdana" w:hAnsi="Verdana"/>
            <w:color w:val="222222"/>
            <w:sz w:val="20"/>
            <w:szCs w:val="20"/>
          </w:rPr>
          <w:t xml:space="preserve">CREATE Procedure </w:t>
        </w:r>
        <w:proofErr w:type="spellStart"/>
        <w:r w:rsidRPr="00D46658">
          <w:rPr>
            <w:rStyle w:val="Emphasis"/>
            <w:rFonts w:ascii="Verdana" w:hAnsi="Verdana"/>
            <w:color w:val="222222"/>
            <w:sz w:val="20"/>
            <w:szCs w:val="20"/>
          </w:rPr>
          <w:t>Procedure_</w:t>
        </w:r>
        <w:proofErr w:type="gramStart"/>
        <w:r w:rsidRPr="00D46658">
          <w:rPr>
            <w:rStyle w:val="Emphasis"/>
            <w:rFonts w:ascii="Verdana" w:hAnsi="Verdana"/>
            <w:color w:val="222222"/>
            <w:sz w:val="20"/>
            <w:szCs w:val="20"/>
          </w:rPr>
          <w:t>Name</w:t>
        </w:r>
        <w:proofErr w:type="spellEnd"/>
        <w:proofErr w:type="gramEnd"/>
        <w:r w:rsidRPr="00D46658">
          <w:rPr>
            <w:rFonts w:ascii="Verdana" w:hAnsi="Verdana"/>
            <w:color w:val="222222"/>
            <w:sz w:val="20"/>
            <w:szCs w:val="20"/>
          </w:rPr>
          <w:br/>
        </w:r>
        <w:r w:rsidRPr="00D46658">
          <w:rPr>
            <w:rStyle w:val="Emphasis"/>
            <w:rFonts w:ascii="Verdana" w:hAnsi="Verdana"/>
            <w:color w:val="222222"/>
            <w:sz w:val="20"/>
            <w:szCs w:val="20"/>
          </w:rPr>
          <w:t>(</w:t>
        </w:r>
        <w:r w:rsidRPr="00D46658">
          <w:rPr>
            <w:rFonts w:ascii="Verdana" w:hAnsi="Verdana"/>
            <w:color w:val="222222"/>
            <w:sz w:val="20"/>
            <w:szCs w:val="20"/>
          </w:rPr>
          <w:br/>
        </w:r>
        <w:r w:rsidRPr="00D46658">
          <w:rPr>
            <w:rStyle w:val="Emphasis"/>
            <w:rFonts w:ascii="Verdana" w:hAnsi="Verdana"/>
            <w:color w:val="222222"/>
            <w:sz w:val="20"/>
            <w:szCs w:val="20"/>
          </w:rPr>
          <w:t>//Parameters</w:t>
        </w:r>
        <w:r w:rsidRPr="00D46658">
          <w:rPr>
            <w:rFonts w:ascii="Verdana" w:hAnsi="Verdana"/>
            <w:color w:val="222222"/>
            <w:sz w:val="20"/>
            <w:szCs w:val="20"/>
          </w:rPr>
          <w:br/>
        </w:r>
        <w:r w:rsidRPr="00D46658">
          <w:rPr>
            <w:rStyle w:val="Emphasis"/>
            <w:rFonts w:ascii="Verdana" w:hAnsi="Verdana"/>
            <w:color w:val="222222"/>
            <w:sz w:val="20"/>
            <w:szCs w:val="20"/>
          </w:rPr>
          <w:t>)</w:t>
        </w:r>
        <w:r w:rsidRPr="00D46658">
          <w:rPr>
            <w:rFonts w:ascii="Verdana" w:hAnsi="Verdana"/>
            <w:color w:val="222222"/>
            <w:sz w:val="20"/>
            <w:szCs w:val="20"/>
          </w:rPr>
          <w:br/>
        </w:r>
        <w:r w:rsidRPr="00D46658">
          <w:rPr>
            <w:rStyle w:val="Emphasis"/>
            <w:rFonts w:ascii="Verdana" w:hAnsi="Verdana"/>
            <w:color w:val="222222"/>
            <w:sz w:val="20"/>
            <w:szCs w:val="20"/>
          </w:rPr>
          <w:t>AS</w:t>
        </w:r>
        <w:r w:rsidRPr="00D46658">
          <w:rPr>
            <w:rFonts w:ascii="Verdana" w:hAnsi="Verdana"/>
            <w:color w:val="222222"/>
            <w:sz w:val="20"/>
            <w:szCs w:val="20"/>
          </w:rPr>
          <w:br/>
        </w:r>
        <w:r w:rsidRPr="00D46658">
          <w:rPr>
            <w:rStyle w:val="Emphasis"/>
            <w:rFonts w:ascii="Verdana" w:hAnsi="Verdana"/>
            <w:color w:val="222222"/>
            <w:sz w:val="20"/>
            <w:szCs w:val="20"/>
          </w:rPr>
          <w:t>BEGIN</w:t>
        </w:r>
        <w:r w:rsidRPr="00D46658">
          <w:rPr>
            <w:rFonts w:ascii="Verdana" w:hAnsi="Verdana"/>
            <w:color w:val="222222"/>
            <w:sz w:val="20"/>
            <w:szCs w:val="20"/>
          </w:rPr>
          <w:br/>
        </w:r>
        <w:r w:rsidRPr="00D46658">
          <w:rPr>
            <w:rStyle w:val="Emphasis"/>
            <w:rFonts w:ascii="Verdana" w:hAnsi="Verdana"/>
            <w:color w:val="222222"/>
            <w:sz w:val="20"/>
            <w:szCs w:val="20"/>
          </w:rPr>
          <w:t>SQL statements in stored procedures to update/retrieve records</w:t>
        </w:r>
        <w:r w:rsidRPr="00D46658">
          <w:rPr>
            <w:rFonts w:ascii="Verdana" w:hAnsi="Verdana"/>
            <w:color w:val="222222"/>
            <w:sz w:val="20"/>
            <w:szCs w:val="20"/>
          </w:rPr>
          <w:br/>
        </w:r>
        <w:r w:rsidRPr="00D46658">
          <w:rPr>
            <w:rStyle w:val="Emphasis"/>
            <w:rFonts w:ascii="Verdana" w:hAnsi="Verdana"/>
            <w:color w:val="222222"/>
            <w:sz w:val="20"/>
            <w:szCs w:val="20"/>
          </w:rPr>
          <w:t>END</w:t>
        </w:r>
      </w:ins>
    </w:p>
    <w:p w:rsidR="00D46658" w:rsidRPr="00D46658" w:rsidRDefault="00D46658" w:rsidP="00D46658">
      <w:pPr>
        <w:pStyle w:val="NormalWeb"/>
        <w:shd w:val="clear" w:color="auto" w:fill="FFFFFF"/>
        <w:spacing w:before="0" w:beforeAutospacing="0" w:after="0" w:afterAutospacing="0"/>
        <w:contextualSpacing/>
        <w:rPr>
          <w:ins w:id="113" w:author="Unknown"/>
          <w:rFonts w:ascii="Verdana" w:hAnsi="Verdana"/>
          <w:color w:val="222222"/>
          <w:sz w:val="20"/>
          <w:szCs w:val="20"/>
        </w:rPr>
      </w:pPr>
      <w:ins w:id="114" w:author="Unknown">
        <w:r w:rsidRPr="00D46658">
          <w:rPr>
            <w:rStyle w:val="Strong"/>
            <w:rFonts w:ascii="Verdana" w:hAnsi="Verdana"/>
            <w:color w:val="FF6600"/>
            <w:sz w:val="20"/>
            <w:szCs w:val="20"/>
          </w:rPr>
          <w:t>Question #33) State some properties of Relational databases?</w:t>
        </w:r>
      </w:ins>
    </w:p>
    <w:p w:rsidR="00D46658" w:rsidRPr="00D46658" w:rsidRDefault="00D46658" w:rsidP="00D46658">
      <w:pPr>
        <w:numPr>
          <w:ilvl w:val="0"/>
          <w:numId w:val="23"/>
        </w:numPr>
        <w:shd w:val="clear" w:color="auto" w:fill="FFFFFF"/>
        <w:spacing w:after="0" w:line="240" w:lineRule="auto"/>
        <w:contextualSpacing/>
        <w:rPr>
          <w:ins w:id="115" w:author="Unknown"/>
          <w:rFonts w:ascii="Verdana" w:hAnsi="Verdana"/>
          <w:color w:val="222222"/>
          <w:sz w:val="20"/>
          <w:szCs w:val="20"/>
        </w:rPr>
      </w:pPr>
      <w:ins w:id="116" w:author="Unknown">
        <w:r w:rsidRPr="00D46658">
          <w:rPr>
            <w:rFonts w:ascii="Verdana" w:hAnsi="Verdana"/>
            <w:color w:val="222222"/>
            <w:sz w:val="20"/>
            <w:szCs w:val="20"/>
          </w:rPr>
          <w:t>In relational databases, each column should have a unique name</w:t>
        </w:r>
      </w:ins>
    </w:p>
    <w:p w:rsidR="00D46658" w:rsidRPr="00D46658" w:rsidRDefault="00D46658" w:rsidP="00D46658">
      <w:pPr>
        <w:numPr>
          <w:ilvl w:val="0"/>
          <w:numId w:val="23"/>
        </w:numPr>
        <w:shd w:val="clear" w:color="auto" w:fill="FFFFFF"/>
        <w:spacing w:after="0" w:line="240" w:lineRule="auto"/>
        <w:contextualSpacing/>
        <w:rPr>
          <w:ins w:id="117" w:author="Unknown"/>
          <w:rFonts w:ascii="Verdana" w:hAnsi="Verdana"/>
          <w:color w:val="222222"/>
          <w:sz w:val="20"/>
          <w:szCs w:val="20"/>
        </w:rPr>
      </w:pPr>
      <w:ins w:id="118" w:author="Unknown">
        <w:r w:rsidRPr="00D46658">
          <w:rPr>
            <w:rFonts w:ascii="Verdana" w:hAnsi="Verdana"/>
            <w:color w:val="222222"/>
            <w:sz w:val="20"/>
            <w:szCs w:val="20"/>
          </w:rPr>
          <w:t>Sequence of rows and columns in relational databases are insignificant</w:t>
        </w:r>
      </w:ins>
    </w:p>
    <w:p w:rsidR="00D46658" w:rsidRPr="00D46658" w:rsidRDefault="00D46658" w:rsidP="00D46658">
      <w:pPr>
        <w:numPr>
          <w:ilvl w:val="0"/>
          <w:numId w:val="23"/>
        </w:numPr>
        <w:shd w:val="clear" w:color="auto" w:fill="FFFFFF"/>
        <w:spacing w:after="0" w:line="240" w:lineRule="auto"/>
        <w:contextualSpacing/>
        <w:rPr>
          <w:ins w:id="119" w:author="Unknown"/>
          <w:rFonts w:ascii="Verdana" w:hAnsi="Verdana"/>
          <w:color w:val="222222"/>
          <w:sz w:val="20"/>
          <w:szCs w:val="20"/>
        </w:rPr>
      </w:pPr>
      <w:ins w:id="120" w:author="Unknown">
        <w:r w:rsidRPr="00D46658">
          <w:rPr>
            <w:rFonts w:ascii="Verdana" w:hAnsi="Verdana"/>
            <w:color w:val="222222"/>
            <w:sz w:val="20"/>
            <w:szCs w:val="20"/>
          </w:rPr>
          <w:t>All values are atomic and each row is unique</w:t>
        </w:r>
      </w:ins>
    </w:p>
    <w:p w:rsidR="00D46658" w:rsidRPr="00D46658" w:rsidRDefault="00D46658" w:rsidP="00D46658">
      <w:pPr>
        <w:pStyle w:val="NormalWeb"/>
        <w:shd w:val="clear" w:color="auto" w:fill="FFFFFF"/>
        <w:spacing w:before="0" w:beforeAutospacing="0" w:after="0" w:afterAutospacing="0"/>
        <w:contextualSpacing/>
        <w:rPr>
          <w:ins w:id="121" w:author="Unknown"/>
          <w:rFonts w:ascii="Verdana" w:hAnsi="Verdana"/>
          <w:color w:val="222222"/>
          <w:sz w:val="20"/>
          <w:szCs w:val="20"/>
        </w:rPr>
      </w:pPr>
      <w:ins w:id="122" w:author="Unknown">
        <w:r w:rsidRPr="00D46658">
          <w:rPr>
            <w:rStyle w:val="Strong"/>
            <w:rFonts w:ascii="Verdana" w:hAnsi="Verdana"/>
            <w:color w:val="FF6600"/>
            <w:sz w:val="20"/>
            <w:szCs w:val="20"/>
          </w:rPr>
          <w:t xml:space="preserve">Question #34)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are Nested Triggers?</w:t>
        </w:r>
      </w:ins>
    </w:p>
    <w:p w:rsidR="00D46658" w:rsidRPr="00D46658" w:rsidRDefault="00D46658" w:rsidP="00D46658">
      <w:pPr>
        <w:pStyle w:val="NormalWeb"/>
        <w:shd w:val="clear" w:color="auto" w:fill="FFFFFF"/>
        <w:spacing w:before="0" w:beforeAutospacing="0" w:after="369" w:afterAutospacing="0"/>
        <w:contextualSpacing/>
        <w:rPr>
          <w:ins w:id="123" w:author="Unknown"/>
          <w:rFonts w:ascii="Verdana" w:hAnsi="Verdana"/>
          <w:color w:val="222222"/>
          <w:sz w:val="20"/>
          <w:szCs w:val="20"/>
        </w:rPr>
      </w:pPr>
      <w:ins w:id="124" w:author="Unknown">
        <w:r w:rsidRPr="00D46658">
          <w:rPr>
            <w:rFonts w:ascii="Verdana" w:hAnsi="Verdana"/>
            <w:color w:val="222222"/>
            <w:sz w:val="20"/>
            <w:szCs w:val="20"/>
          </w:rPr>
          <w:t>Triggers may implement data modification logic by using INSERT, UPDATE, and DELETE statement. These triggers that contain data modification logic and find other triggers for data modification are called Nested Triggers.</w:t>
        </w:r>
      </w:ins>
    </w:p>
    <w:p w:rsidR="00D46658" w:rsidRPr="00D46658" w:rsidRDefault="00D46658" w:rsidP="00D46658">
      <w:pPr>
        <w:pStyle w:val="NormalWeb"/>
        <w:shd w:val="clear" w:color="auto" w:fill="FFFFFF"/>
        <w:spacing w:before="0" w:beforeAutospacing="0" w:after="0" w:afterAutospacing="0"/>
        <w:contextualSpacing/>
        <w:rPr>
          <w:ins w:id="125" w:author="Unknown"/>
          <w:rFonts w:ascii="Verdana" w:hAnsi="Verdana"/>
          <w:color w:val="222222"/>
          <w:sz w:val="20"/>
          <w:szCs w:val="20"/>
        </w:rPr>
      </w:pPr>
      <w:ins w:id="126" w:author="Unknown">
        <w:r w:rsidRPr="00D46658">
          <w:rPr>
            <w:rStyle w:val="Strong"/>
            <w:rFonts w:ascii="Verdana" w:hAnsi="Verdana"/>
            <w:color w:val="FF6600"/>
            <w:sz w:val="20"/>
            <w:szCs w:val="20"/>
          </w:rPr>
          <w:t xml:space="preserve">Question #35)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is Cursor?</w:t>
        </w:r>
      </w:ins>
    </w:p>
    <w:p w:rsidR="00D46658" w:rsidRPr="00D46658" w:rsidRDefault="00D46658" w:rsidP="00D46658">
      <w:pPr>
        <w:pStyle w:val="NormalWeb"/>
        <w:shd w:val="clear" w:color="auto" w:fill="FFFFFF"/>
        <w:spacing w:before="0" w:beforeAutospacing="0" w:after="369" w:afterAutospacing="0"/>
        <w:contextualSpacing/>
        <w:rPr>
          <w:ins w:id="127" w:author="Unknown"/>
          <w:rFonts w:ascii="Verdana" w:hAnsi="Verdana"/>
          <w:color w:val="222222"/>
          <w:sz w:val="20"/>
          <w:szCs w:val="20"/>
        </w:rPr>
      </w:pPr>
      <w:ins w:id="128" w:author="Unknown">
        <w:r w:rsidRPr="00D46658">
          <w:rPr>
            <w:rFonts w:ascii="Verdana" w:hAnsi="Verdana"/>
            <w:color w:val="222222"/>
            <w:sz w:val="20"/>
            <w:szCs w:val="20"/>
          </w:rPr>
          <w:t>A cursor is a database object which is used to manipulate data in a row-to-row manner.</w:t>
        </w:r>
      </w:ins>
    </w:p>
    <w:p w:rsidR="00D46658" w:rsidRPr="00D46658" w:rsidRDefault="00D46658" w:rsidP="00D46658">
      <w:pPr>
        <w:pStyle w:val="NormalWeb"/>
        <w:shd w:val="clear" w:color="auto" w:fill="FFFFFF"/>
        <w:spacing w:before="0" w:beforeAutospacing="0" w:after="369" w:afterAutospacing="0"/>
        <w:contextualSpacing/>
        <w:rPr>
          <w:ins w:id="129" w:author="Unknown"/>
          <w:rFonts w:ascii="Verdana" w:hAnsi="Verdana"/>
          <w:color w:val="222222"/>
          <w:sz w:val="20"/>
          <w:szCs w:val="20"/>
        </w:rPr>
      </w:pPr>
      <w:ins w:id="130" w:author="Unknown">
        <w:r w:rsidRPr="00D46658">
          <w:rPr>
            <w:rFonts w:ascii="Verdana" w:hAnsi="Verdana"/>
            <w:color w:val="222222"/>
            <w:sz w:val="20"/>
            <w:szCs w:val="20"/>
          </w:rPr>
          <w:t>Cursor follows steps as given below</w:t>
        </w:r>
      </w:ins>
    </w:p>
    <w:p w:rsidR="00D46658" w:rsidRPr="00D46658" w:rsidRDefault="00D46658" w:rsidP="00D46658">
      <w:pPr>
        <w:numPr>
          <w:ilvl w:val="0"/>
          <w:numId w:val="24"/>
        </w:numPr>
        <w:shd w:val="clear" w:color="auto" w:fill="FFFFFF"/>
        <w:spacing w:after="0" w:line="240" w:lineRule="auto"/>
        <w:contextualSpacing/>
        <w:rPr>
          <w:ins w:id="131" w:author="Unknown"/>
          <w:rFonts w:ascii="Verdana" w:hAnsi="Verdana"/>
          <w:color w:val="222222"/>
          <w:sz w:val="20"/>
          <w:szCs w:val="20"/>
        </w:rPr>
      </w:pPr>
      <w:ins w:id="132" w:author="Unknown">
        <w:r w:rsidRPr="00D46658">
          <w:rPr>
            <w:rFonts w:ascii="Verdana" w:hAnsi="Verdana"/>
            <w:color w:val="222222"/>
            <w:sz w:val="20"/>
            <w:szCs w:val="20"/>
          </w:rPr>
          <w:t>Declare Cursor</w:t>
        </w:r>
      </w:ins>
    </w:p>
    <w:p w:rsidR="00D46658" w:rsidRPr="00D46658" w:rsidRDefault="00D46658" w:rsidP="00D46658">
      <w:pPr>
        <w:numPr>
          <w:ilvl w:val="0"/>
          <w:numId w:val="24"/>
        </w:numPr>
        <w:shd w:val="clear" w:color="auto" w:fill="FFFFFF"/>
        <w:spacing w:after="0" w:line="240" w:lineRule="auto"/>
        <w:contextualSpacing/>
        <w:rPr>
          <w:ins w:id="133" w:author="Unknown"/>
          <w:rFonts w:ascii="Verdana" w:hAnsi="Verdana"/>
          <w:color w:val="222222"/>
          <w:sz w:val="20"/>
          <w:szCs w:val="20"/>
        </w:rPr>
      </w:pPr>
      <w:ins w:id="134" w:author="Unknown">
        <w:r w:rsidRPr="00D46658">
          <w:rPr>
            <w:rFonts w:ascii="Verdana" w:hAnsi="Verdana"/>
            <w:color w:val="222222"/>
            <w:sz w:val="20"/>
            <w:szCs w:val="20"/>
          </w:rPr>
          <w:t>Open Cursor</w:t>
        </w:r>
      </w:ins>
    </w:p>
    <w:p w:rsidR="00D46658" w:rsidRPr="00D46658" w:rsidRDefault="00D46658" w:rsidP="00D46658">
      <w:pPr>
        <w:numPr>
          <w:ilvl w:val="0"/>
          <w:numId w:val="24"/>
        </w:numPr>
        <w:shd w:val="clear" w:color="auto" w:fill="FFFFFF"/>
        <w:spacing w:after="0" w:line="240" w:lineRule="auto"/>
        <w:contextualSpacing/>
        <w:rPr>
          <w:ins w:id="135" w:author="Unknown"/>
          <w:rFonts w:ascii="Verdana" w:hAnsi="Verdana"/>
          <w:color w:val="222222"/>
          <w:sz w:val="20"/>
          <w:szCs w:val="20"/>
        </w:rPr>
      </w:pPr>
      <w:ins w:id="136" w:author="Unknown">
        <w:r w:rsidRPr="00D46658">
          <w:rPr>
            <w:rFonts w:ascii="Verdana" w:hAnsi="Verdana"/>
            <w:color w:val="222222"/>
            <w:sz w:val="20"/>
            <w:szCs w:val="20"/>
          </w:rPr>
          <w:t>Retrieve row from the Cursor</w:t>
        </w:r>
      </w:ins>
    </w:p>
    <w:p w:rsidR="00D46658" w:rsidRPr="00D46658" w:rsidRDefault="00D46658" w:rsidP="00D46658">
      <w:pPr>
        <w:numPr>
          <w:ilvl w:val="0"/>
          <w:numId w:val="24"/>
        </w:numPr>
        <w:shd w:val="clear" w:color="auto" w:fill="FFFFFF"/>
        <w:spacing w:after="0" w:line="240" w:lineRule="auto"/>
        <w:contextualSpacing/>
        <w:rPr>
          <w:ins w:id="137" w:author="Unknown"/>
          <w:rFonts w:ascii="Verdana" w:hAnsi="Verdana"/>
          <w:color w:val="222222"/>
          <w:sz w:val="20"/>
          <w:szCs w:val="20"/>
        </w:rPr>
      </w:pPr>
      <w:ins w:id="138" w:author="Unknown">
        <w:r w:rsidRPr="00D46658">
          <w:rPr>
            <w:rFonts w:ascii="Verdana" w:hAnsi="Verdana"/>
            <w:color w:val="222222"/>
            <w:sz w:val="20"/>
            <w:szCs w:val="20"/>
          </w:rPr>
          <w:t>Process the row</w:t>
        </w:r>
      </w:ins>
    </w:p>
    <w:p w:rsidR="00D46658" w:rsidRPr="00D46658" w:rsidRDefault="00D46658" w:rsidP="00D46658">
      <w:pPr>
        <w:numPr>
          <w:ilvl w:val="0"/>
          <w:numId w:val="24"/>
        </w:numPr>
        <w:shd w:val="clear" w:color="auto" w:fill="FFFFFF"/>
        <w:spacing w:after="0" w:line="240" w:lineRule="auto"/>
        <w:contextualSpacing/>
        <w:rPr>
          <w:ins w:id="139" w:author="Unknown"/>
          <w:rFonts w:ascii="Verdana" w:hAnsi="Verdana"/>
          <w:color w:val="222222"/>
          <w:sz w:val="20"/>
          <w:szCs w:val="20"/>
        </w:rPr>
      </w:pPr>
      <w:ins w:id="140" w:author="Unknown">
        <w:r w:rsidRPr="00D46658">
          <w:rPr>
            <w:rFonts w:ascii="Verdana" w:hAnsi="Verdana"/>
            <w:color w:val="222222"/>
            <w:sz w:val="20"/>
            <w:szCs w:val="20"/>
          </w:rPr>
          <w:t>Close Cursor</w:t>
        </w:r>
      </w:ins>
    </w:p>
    <w:p w:rsidR="00D46658" w:rsidRPr="00D46658" w:rsidRDefault="00D46658" w:rsidP="00D46658">
      <w:pPr>
        <w:numPr>
          <w:ilvl w:val="0"/>
          <w:numId w:val="24"/>
        </w:numPr>
        <w:shd w:val="clear" w:color="auto" w:fill="FFFFFF"/>
        <w:spacing w:after="0" w:line="240" w:lineRule="auto"/>
        <w:contextualSpacing/>
        <w:rPr>
          <w:ins w:id="141" w:author="Unknown"/>
          <w:rFonts w:ascii="Verdana" w:hAnsi="Verdana"/>
          <w:color w:val="222222"/>
          <w:sz w:val="20"/>
          <w:szCs w:val="20"/>
        </w:rPr>
      </w:pPr>
      <w:proofErr w:type="spellStart"/>
      <w:ins w:id="142" w:author="Unknown">
        <w:r w:rsidRPr="00D46658">
          <w:rPr>
            <w:rFonts w:ascii="Verdana" w:hAnsi="Verdana"/>
            <w:color w:val="222222"/>
            <w:sz w:val="20"/>
            <w:szCs w:val="20"/>
          </w:rPr>
          <w:t>Deallocate</w:t>
        </w:r>
        <w:proofErr w:type="spellEnd"/>
        <w:r w:rsidRPr="00D46658">
          <w:rPr>
            <w:rFonts w:ascii="Verdana" w:hAnsi="Verdana"/>
            <w:color w:val="222222"/>
            <w:sz w:val="20"/>
            <w:szCs w:val="20"/>
          </w:rPr>
          <w:t xml:space="preserve"> Cursor</w:t>
        </w:r>
      </w:ins>
    </w:p>
    <w:p w:rsidR="00D46658" w:rsidRPr="00D46658" w:rsidRDefault="00D46658" w:rsidP="00D46658">
      <w:pPr>
        <w:pStyle w:val="NormalWeb"/>
        <w:shd w:val="clear" w:color="auto" w:fill="FFFFFF"/>
        <w:spacing w:before="0" w:beforeAutospacing="0" w:after="0" w:afterAutospacing="0"/>
        <w:contextualSpacing/>
        <w:rPr>
          <w:ins w:id="143" w:author="Unknown"/>
          <w:rFonts w:ascii="Verdana" w:hAnsi="Verdana"/>
          <w:color w:val="222222"/>
          <w:sz w:val="20"/>
          <w:szCs w:val="20"/>
        </w:rPr>
      </w:pPr>
      <w:ins w:id="144" w:author="Unknown">
        <w:r w:rsidRPr="00D46658">
          <w:rPr>
            <w:rStyle w:val="Strong"/>
            <w:rFonts w:ascii="Verdana" w:hAnsi="Verdana"/>
            <w:color w:val="FF6600"/>
            <w:sz w:val="20"/>
            <w:szCs w:val="20"/>
          </w:rPr>
          <w:t xml:space="preserve">Question #36)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is Collation?</w:t>
        </w:r>
      </w:ins>
    </w:p>
    <w:p w:rsidR="00D46658" w:rsidRPr="00D46658" w:rsidRDefault="00D46658" w:rsidP="00D46658">
      <w:pPr>
        <w:pStyle w:val="NormalWeb"/>
        <w:shd w:val="clear" w:color="auto" w:fill="FFFFFF"/>
        <w:spacing w:before="0" w:beforeAutospacing="0" w:after="369" w:afterAutospacing="0"/>
        <w:contextualSpacing/>
        <w:rPr>
          <w:ins w:id="145" w:author="Unknown"/>
          <w:rFonts w:ascii="Verdana" w:hAnsi="Verdana"/>
          <w:color w:val="222222"/>
          <w:sz w:val="20"/>
          <w:szCs w:val="20"/>
        </w:rPr>
      </w:pPr>
      <w:ins w:id="146" w:author="Unknown">
        <w:r w:rsidRPr="00D46658">
          <w:rPr>
            <w:rFonts w:ascii="Verdana" w:hAnsi="Verdana"/>
            <w:color w:val="222222"/>
            <w:sz w:val="20"/>
            <w:szCs w:val="20"/>
          </w:rPr>
          <w:t>Collation is set of rules that check how the data is sorted by comparing it. Such as Character data is stored using correct character sequence along with case sensitivity, type, and accent.</w:t>
        </w:r>
      </w:ins>
    </w:p>
    <w:p w:rsidR="00D46658" w:rsidRPr="00D46658" w:rsidRDefault="00D46658" w:rsidP="00D46658">
      <w:pPr>
        <w:pStyle w:val="NormalWeb"/>
        <w:shd w:val="clear" w:color="auto" w:fill="FFFFFF"/>
        <w:spacing w:before="0" w:beforeAutospacing="0" w:after="0" w:afterAutospacing="0"/>
        <w:contextualSpacing/>
        <w:rPr>
          <w:ins w:id="147" w:author="Unknown"/>
          <w:rFonts w:ascii="Verdana" w:hAnsi="Verdana"/>
          <w:color w:val="222222"/>
          <w:sz w:val="20"/>
          <w:szCs w:val="20"/>
        </w:rPr>
      </w:pPr>
      <w:ins w:id="148" w:author="Unknown">
        <w:r w:rsidRPr="00D46658">
          <w:rPr>
            <w:rStyle w:val="Strong"/>
            <w:rFonts w:ascii="Verdana" w:hAnsi="Verdana"/>
            <w:color w:val="FF6600"/>
            <w:sz w:val="20"/>
            <w:szCs w:val="20"/>
          </w:rPr>
          <w:t xml:space="preserve">Question #37)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do we need to check in Database Testing?</w:t>
        </w:r>
      </w:ins>
    </w:p>
    <w:p w:rsidR="00D46658" w:rsidRPr="00D46658" w:rsidRDefault="00D46658" w:rsidP="00D46658">
      <w:pPr>
        <w:pStyle w:val="NormalWeb"/>
        <w:shd w:val="clear" w:color="auto" w:fill="FFFFFF"/>
        <w:spacing w:before="0" w:beforeAutospacing="0" w:after="369" w:afterAutospacing="0"/>
        <w:contextualSpacing/>
        <w:rPr>
          <w:ins w:id="149" w:author="Unknown"/>
          <w:rFonts w:ascii="Verdana" w:hAnsi="Verdana"/>
          <w:color w:val="222222"/>
          <w:sz w:val="20"/>
          <w:szCs w:val="20"/>
        </w:rPr>
      </w:pPr>
      <w:ins w:id="150" w:author="Unknown">
        <w:r w:rsidRPr="00D46658">
          <w:rPr>
            <w:rFonts w:ascii="Verdana" w:hAnsi="Verdana"/>
            <w:color w:val="222222"/>
            <w:sz w:val="20"/>
            <w:szCs w:val="20"/>
          </w:rPr>
          <w:lastRenderedPageBreak/>
          <w:t>Generally, in Database Testing following thing is need to be tested</w:t>
        </w:r>
      </w:ins>
    </w:p>
    <w:p w:rsidR="00D46658" w:rsidRPr="00D46658" w:rsidRDefault="00D46658" w:rsidP="00D46658">
      <w:pPr>
        <w:numPr>
          <w:ilvl w:val="0"/>
          <w:numId w:val="25"/>
        </w:numPr>
        <w:shd w:val="clear" w:color="auto" w:fill="FFFFFF"/>
        <w:spacing w:after="0" w:line="240" w:lineRule="auto"/>
        <w:contextualSpacing/>
        <w:rPr>
          <w:ins w:id="151" w:author="Unknown"/>
          <w:rFonts w:ascii="Verdana" w:hAnsi="Verdana"/>
          <w:color w:val="222222"/>
          <w:sz w:val="20"/>
          <w:szCs w:val="20"/>
        </w:rPr>
      </w:pPr>
      <w:ins w:id="152" w:author="Unknown">
        <w:r w:rsidRPr="00D46658">
          <w:rPr>
            <w:rFonts w:ascii="Verdana" w:hAnsi="Verdana"/>
            <w:color w:val="222222"/>
            <w:sz w:val="20"/>
            <w:szCs w:val="20"/>
          </w:rPr>
          <w:t>Database Connectivity</w:t>
        </w:r>
      </w:ins>
    </w:p>
    <w:p w:rsidR="00D46658" w:rsidRPr="00D46658" w:rsidRDefault="00D46658" w:rsidP="00D46658">
      <w:pPr>
        <w:numPr>
          <w:ilvl w:val="0"/>
          <w:numId w:val="25"/>
        </w:numPr>
        <w:shd w:val="clear" w:color="auto" w:fill="FFFFFF"/>
        <w:spacing w:after="0" w:line="240" w:lineRule="auto"/>
        <w:contextualSpacing/>
        <w:rPr>
          <w:ins w:id="153" w:author="Unknown"/>
          <w:rFonts w:ascii="Verdana" w:hAnsi="Verdana"/>
          <w:color w:val="222222"/>
          <w:sz w:val="20"/>
          <w:szCs w:val="20"/>
        </w:rPr>
      </w:pPr>
      <w:ins w:id="154" w:author="Unknown">
        <w:r w:rsidRPr="00D46658">
          <w:rPr>
            <w:rFonts w:ascii="Verdana" w:hAnsi="Verdana"/>
            <w:color w:val="222222"/>
            <w:sz w:val="20"/>
            <w:szCs w:val="20"/>
          </w:rPr>
          <w:t>Constraint Check</w:t>
        </w:r>
      </w:ins>
    </w:p>
    <w:p w:rsidR="00D46658" w:rsidRPr="00D46658" w:rsidRDefault="00D46658" w:rsidP="00D46658">
      <w:pPr>
        <w:numPr>
          <w:ilvl w:val="0"/>
          <w:numId w:val="25"/>
        </w:numPr>
        <w:shd w:val="clear" w:color="auto" w:fill="FFFFFF"/>
        <w:spacing w:after="0" w:line="240" w:lineRule="auto"/>
        <w:contextualSpacing/>
        <w:rPr>
          <w:ins w:id="155" w:author="Unknown"/>
          <w:rFonts w:ascii="Verdana" w:hAnsi="Verdana"/>
          <w:color w:val="222222"/>
          <w:sz w:val="20"/>
          <w:szCs w:val="20"/>
        </w:rPr>
      </w:pPr>
      <w:ins w:id="156" w:author="Unknown">
        <w:r w:rsidRPr="00D46658">
          <w:rPr>
            <w:rFonts w:ascii="Verdana" w:hAnsi="Verdana"/>
            <w:color w:val="222222"/>
            <w:sz w:val="20"/>
            <w:szCs w:val="20"/>
          </w:rPr>
          <w:t>Required Application Field and its size</w:t>
        </w:r>
      </w:ins>
    </w:p>
    <w:p w:rsidR="00D46658" w:rsidRPr="00D46658" w:rsidRDefault="00D46658" w:rsidP="00D46658">
      <w:pPr>
        <w:numPr>
          <w:ilvl w:val="0"/>
          <w:numId w:val="25"/>
        </w:numPr>
        <w:shd w:val="clear" w:color="auto" w:fill="FFFFFF"/>
        <w:spacing w:after="0" w:line="240" w:lineRule="auto"/>
        <w:contextualSpacing/>
        <w:rPr>
          <w:ins w:id="157" w:author="Unknown"/>
          <w:rFonts w:ascii="Verdana" w:hAnsi="Verdana"/>
          <w:color w:val="222222"/>
          <w:sz w:val="20"/>
          <w:szCs w:val="20"/>
        </w:rPr>
      </w:pPr>
      <w:ins w:id="158" w:author="Unknown">
        <w:r w:rsidRPr="00D46658">
          <w:rPr>
            <w:rFonts w:ascii="Verdana" w:hAnsi="Verdana"/>
            <w:color w:val="222222"/>
            <w:sz w:val="20"/>
            <w:szCs w:val="20"/>
          </w:rPr>
          <w:t>Data Retrieval and Processing With DML operations</w:t>
        </w:r>
      </w:ins>
    </w:p>
    <w:p w:rsidR="00D46658" w:rsidRPr="00D46658" w:rsidRDefault="00D46658" w:rsidP="00D46658">
      <w:pPr>
        <w:numPr>
          <w:ilvl w:val="0"/>
          <w:numId w:val="25"/>
        </w:numPr>
        <w:shd w:val="clear" w:color="auto" w:fill="FFFFFF"/>
        <w:spacing w:after="0" w:line="240" w:lineRule="auto"/>
        <w:contextualSpacing/>
        <w:rPr>
          <w:ins w:id="159" w:author="Unknown"/>
          <w:rFonts w:ascii="Verdana" w:hAnsi="Verdana"/>
          <w:color w:val="222222"/>
          <w:sz w:val="20"/>
          <w:szCs w:val="20"/>
        </w:rPr>
      </w:pPr>
      <w:ins w:id="160" w:author="Unknown">
        <w:r w:rsidRPr="00D46658">
          <w:rPr>
            <w:rFonts w:ascii="Verdana" w:hAnsi="Verdana"/>
            <w:color w:val="222222"/>
            <w:sz w:val="20"/>
            <w:szCs w:val="20"/>
          </w:rPr>
          <w:t>Stored Procedures</w:t>
        </w:r>
      </w:ins>
    </w:p>
    <w:p w:rsidR="00D46658" w:rsidRPr="00D46658" w:rsidRDefault="00D46658" w:rsidP="00D46658">
      <w:pPr>
        <w:numPr>
          <w:ilvl w:val="0"/>
          <w:numId w:val="25"/>
        </w:numPr>
        <w:shd w:val="clear" w:color="auto" w:fill="FFFFFF"/>
        <w:spacing w:after="0" w:line="240" w:lineRule="auto"/>
        <w:contextualSpacing/>
        <w:rPr>
          <w:ins w:id="161" w:author="Unknown"/>
          <w:rFonts w:ascii="Verdana" w:hAnsi="Verdana"/>
          <w:color w:val="222222"/>
          <w:sz w:val="20"/>
          <w:szCs w:val="20"/>
        </w:rPr>
      </w:pPr>
      <w:ins w:id="162" w:author="Unknown">
        <w:r w:rsidRPr="00D46658">
          <w:rPr>
            <w:rFonts w:ascii="Verdana" w:hAnsi="Verdana"/>
            <w:color w:val="222222"/>
            <w:sz w:val="20"/>
            <w:szCs w:val="20"/>
          </w:rPr>
          <w:t>Functional flow</w:t>
        </w:r>
      </w:ins>
    </w:p>
    <w:p w:rsidR="00D46658" w:rsidRPr="00D46658" w:rsidRDefault="00D46658" w:rsidP="00D46658">
      <w:pPr>
        <w:pStyle w:val="NormalWeb"/>
        <w:shd w:val="clear" w:color="auto" w:fill="FFFFFF"/>
        <w:spacing w:before="0" w:beforeAutospacing="0" w:after="0" w:afterAutospacing="0"/>
        <w:contextualSpacing/>
        <w:rPr>
          <w:ins w:id="163" w:author="Unknown"/>
          <w:rFonts w:ascii="Verdana" w:hAnsi="Verdana"/>
          <w:color w:val="222222"/>
          <w:sz w:val="20"/>
          <w:szCs w:val="20"/>
        </w:rPr>
      </w:pPr>
      <w:ins w:id="164" w:author="Unknown">
        <w:r w:rsidRPr="00D46658">
          <w:rPr>
            <w:rStyle w:val="Strong"/>
            <w:rFonts w:ascii="Verdana" w:hAnsi="Verdana"/>
            <w:color w:val="FF6600"/>
            <w:sz w:val="20"/>
            <w:szCs w:val="20"/>
          </w:rPr>
          <w:t xml:space="preserve">Question #38)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is Database White Box Testing?</w:t>
        </w:r>
      </w:ins>
    </w:p>
    <w:p w:rsidR="00D46658" w:rsidRPr="00D46658" w:rsidRDefault="00D46658" w:rsidP="00D46658">
      <w:pPr>
        <w:pStyle w:val="NormalWeb"/>
        <w:shd w:val="clear" w:color="auto" w:fill="FFFFFF"/>
        <w:spacing w:before="0" w:beforeAutospacing="0" w:after="0" w:afterAutospacing="0"/>
        <w:contextualSpacing/>
        <w:rPr>
          <w:ins w:id="165" w:author="Unknown"/>
          <w:rFonts w:ascii="Verdana" w:hAnsi="Verdana"/>
          <w:color w:val="222222"/>
          <w:sz w:val="20"/>
          <w:szCs w:val="20"/>
        </w:rPr>
      </w:pPr>
      <w:ins w:id="166" w:author="Unknown">
        <w:r w:rsidRPr="00D46658">
          <w:rPr>
            <w:rStyle w:val="Strong"/>
            <w:rFonts w:ascii="Verdana" w:hAnsi="Verdana"/>
            <w:color w:val="222222"/>
            <w:sz w:val="20"/>
            <w:szCs w:val="20"/>
          </w:rPr>
          <w:t>Database White Box Testing involves</w:t>
        </w:r>
      </w:ins>
    </w:p>
    <w:p w:rsidR="00D46658" w:rsidRPr="00D46658" w:rsidRDefault="00D46658" w:rsidP="00D46658">
      <w:pPr>
        <w:numPr>
          <w:ilvl w:val="0"/>
          <w:numId w:val="26"/>
        </w:numPr>
        <w:shd w:val="clear" w:color="auto" w:fill="FFFFFF"/>
        <w:spacing w:after="0" w:line="240" w:lineRule="auto"/>
        <w:contextualSpacing/>
        <w:rPr>
          <w:ins w:id="167" w:author="Unknown"/>
          <w:rFonts w:ascii="Verdana" w:hAnsi="Verdana"/>
          <w:color w:val="222222"/>
          <w:sz w:val="20"/>
          <w:szCs w:val="20"/>
        </w:rPr>
      </w:pPr>
      <w:ins w:id="168" w:author="Unknown">
        <w:r w:rsidRPr="00D46658">
          <w:rPr>
            <w:rFonts w:ascii="Verdana" w:hAnsi="Verdana"/>
            <w:color w:val="222222"/>
            <w:sz w:val="20"/>
            <w:szCs w:val="20"/>
          </w:rPr>
          <w:t>Database Consistency and ACID properties</w:t>
        </w:r>
      </w:ins>
    </w:p>
    <w:p w:rsidR="00D46658" w:rsidRPr="00D46658" w:rsidRDefault="00D46658" w:rsidP="00D46658">
      <w:pPr>
        <w:numPr>
          <w:ilvl w:val="0"/>
          <w:numId w:val="26"/>
        </w:numPr>
        <w:shd w:val="clear" w:color="auto" w:fill="FFFFFF"/>
        <w:spacing w:after="0" w:line="240" w:lineRule="auto"/>
        <w:contextualSpacing/>
        <w:rPr>
          <w:ins w:id="169" w:author="Unknown"/>
          <w:rFonts w:ascii="Verdana" w:hAnsi="Verdana"/>
          <w:color w:val="222222"/>
          <w:sz w:val="20"/>
          <w:szCs w:val="20"/>
        </w:rPr>
      </w:pPr>
      <w:ins w:id="170" w:author="Unknown">
        <w:r w:rsidRPr="00D46658">
          <w:rPr>
            <w:rFonts w:ascii="Verdana" w:hAnsi="Verdana"/>
            <w:color w:val="222222"/>
            <w:sz w:val="20"/>
            <w:szCs w:val="20"/>
          </w:rPr>
          <w:t>Database triggers and logical views</w:t>
        </w:r>
      </w:ins>
    </w:p>
    <w:p w:rsidR="00D46658" w:rsidRPr="00D46658" w:rsidRDefault="00D46658" w:rsidP="00D46658">
      <w:pPr>
        <w:numPr>
          <w:ilvl w:val="0"/>
          <w:numId w:val="26"/>
        </w:numPr>
        <w:shd w:val="clear" w:color="auto" w:fill="FFFFFF"/>
        <w:spacing w:after="0" w:line="240" w:lineRule="auto"/>
        <w:contextualSpacing/>
        <w:rPr>
          <w:ins w:id="171" w:author="Unknown"/>
          <w:rFonts w:ascii="Verdana" w:hAnsi="Verdana"/>
          <w:color w:val="222222"/>
          <w:sz w:val="20"/>
          <w:szCs w:val="20"/>
        </w:rPr>
      </w:pPr>
      <w:ins w:id="172" w:author="Unknown">
        <w:r w:rsidRPr="00D46658">
          <w:rPr>
            <w:rFonts w:ascii="Verdana" w:hAnsi="Verdana"/>
            <w:color w:val="222222"/>
            <w:sz w:val="20"/>
            <w:szCs w:val="20"/>
          </w:rPr>
          <w:t>Decision Coverage, Condition Coverage, and Statement Coverage</w:t>
        </w:r>
      </w:ins>
    </w:p>
    <w:p w:rsidR="00D46658" w:rsidRPr="00D46658" w:rsidRDefault="00D46658" w:rsidP="00D46658">
      <w:pPr>
        <w:numPr>
          <w:ilvl w:val="0"/>
          <w:numId w:val="26"/>
        </w:numPr>
        <w:shd w:val="clear" w:color="auto" w:fill="FFFFFF"/>
        <w:spacing w:after="0" w:line="240" w:lineRule="auto"/>
        <w:contextualSpacing/>
        <w:rPr>
          <w:ins w:id="173" w:author="Unknown"/>
          <w:rFonts w:ascii="Verdana" w:hAnsi="Verdana"/>
          <w:color w:val="222222"/>
          <w:sz w:val="20"/>
          <w:szCs w:val="20"/>
        </w:rPr>
      </w:pPr>
      <w:ins w:id="174" w:author="Unknown">
        <w:r w:rsidRPr="00D46658">
          <w:rPr>
            <w:rFonts w:ascii="Verdana" w:hAnsi="Verdana"/>
            <w:color w:val="222222"/>
            <w:sz w:val="20"/>
            <w:szCs w:val="20"/>
          </w:rPr>
          <w:t>Database Tables, Data Model, and Database Schema</w:t>
        </w:r>
      </w:ins>
    </w:p>
    <w:p w:rsidR="00D46658" w:rsidRPr="00D46658" w:rsidRDefault="00D46658" w:rsidP="00D46658">
      <w:pPr>
        <w:numPr>
          <w:ilvl w:val="0"/>
          <w:numId w:val="26"/>
        </w:numPr>
        <w:shd w:val="clear" w:color="auto" w:fill="FFFFFF"/>
        <w:spacing w:after="0" w:line="240" w:lineRule="auto"/>
        <w:contextualSpacing/>
        <w:rPr>
          <w:ins w:id="175" w:author="Unknown"/>
          <w:rFonts w:ascii="Verdana" w:hAnsi="Verdana"/>
          <w:color w:val="222222"/>
          <w:sz w:val="20"/>
          <w:szCs w:val="20"/>
        </w:rPr>
      </w:pPr>
      <w:ins w:id="176" w:author="Unknown">
        <w:r w:rsidRPr="00D46658">
          <w:rPr>
            <w:rFonts w:ascii="Verdana" w:hAnsi="Verdana"/>
            <w:color w:val="222222"/>
            <w:sz w:val="20"/>
            <w:szCs w:val="20"/>
          </w:rPr>
          <w:t>Referential integrity rules</w:t>
        </w:r>
      </w:ins>
    </w:p>
    <w:p w:rsidR="00D46658" w:rsidRPr="00D46658" w:rsidRDefault="00D46658" w:rsidP="00D46658">
      <w:pPr>
        <w:pStyle w:val="NormalWeb"/>
        <w:shd w:val="clear" w:color="auto" w:fill="FFFFFF"/>
        <w:spacing w:before="0" w:beforeAutospacing="0" w:after="0" w:afterAutospacing="0"/>
        <w:contextualSpacing/>
        <w:rPr>
          <w:ins w:id="177" w:author="Unknown"/>
          <w:rFonts w:ascii="Verdana" w:hAnsi="Verdana"/>
          <w:color w:val="222222"/>
          <w:sz w:val="20"/>
          <w:szCs w:val="20"/>
        </w:rPr>
      </w:pPr>
      <w:ins w:id="178" w:author="Unknown">
        <w:r w:rsidRPr="00D46658">
          <w:rPr>
            <w:rStyle w:val="Strong"/>
            <w:rFonts w:ascii="Verdana" w:hAnsi="Verdana"/>
            <w:color w:val="FF6600"/>
            <w:sz w:val="20"/>
            <w:szCs w:val="20"/>
          </w:rPr>
          <w:t xml:space="preserve">Question #39)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is Database Black Box Testing?</w:t>
        </w:r>
      </w:ins>
    </w:p>
    <w:p w:rsidR="00D46658" w:rsidRPr="00D46658" w:rsidRDefault="00D46658" w:rsidP="00D46658">
      <w:pPr>
        <w:pStyle w:val="NormalWeb"/>
        <w:shd w:val="clear" w:color="auto" w:fill="FFFFFF"/>
        <w:spacing w:before="0" w:beforeAutospacing="0" w:after="0" w:afterAutospacing="0"/>
        <w:contextualSpacing/>
        <w:rPr>
          <w:ins w:id="179" w:author="Unknown"/>
          <w:rFonts w:ascii="Verdana" w:hAnsi="Verdana"/>
          <w:color w:val="222222"/>
          <w:sz w:val="20"/>
          <w:szCs w:val="20"/>
        </w:rPr>
      </w:pPr>
      <w:ins w:id="180" w:author="Unknown">
        <w:r w:rsidRPr="00D46658">
          <w:rPr>
            <w:rStyle w:val="Strong"/>
            <w:rFonts w:ascii="Verdana" w:hAnsi="Verdana"/>
            <w:color w:val="222222"/>
            <w:sz w:val="20"/>
            <w:szCs w:val="20"/>
          </w:rPr>
          <w:t>Database Black Box Testing involves</w:t>
        </w:r>
      </w:ins>
    </w:p>
    <w:p w:rsidR="00D46658" w:rsidRPr="00D46658" w:rsidRDefault="00D46658" w:rsidP="00D46658">
      <w:pPr>
        <w:numPr>
          <w:ilvl w:val="0"/>
          <w:numId w:val="27"/>
        </w:numPr>
        <w:shd w:val="clear" w:color="auto" w:fill="FFFFFF"/>
        <w:spacing w:after="0" w:line="240" w:lineRule="auto"/>
        <w:contextualSpacing/>
        <w:rPr>
          <w:ins w:id="181" w:author="Unknown"/>
          <w:rFonts w:ascii="Verdana" w:hAnsi="Verdana"/>
          <w:color w:val="222222"/>
          <w:sz w:val="20"/>
          <w:szCs w:val="20"/>
        </w:rPr>
      </w:pPr>
      <w:ins w:id="182" w:author="Unknown">
        <w:r w:rsidRPr="00D46658">
          <w:rPr>
            <w:rFonts w:ascii="Verdana" w:hAnsi="Verdana"/>
            <w:color w:val="222222"/>
            <w:sz w:val="20"/>
            <w:szCs w:val="20"/>
          </w:rPr>
          <w:t>Data Mapping</w:t>
        </w:r>
      </w:ins>
    </w:p>
    <w:p w:rsidR="00D46658" w:rsidRPr="00D46658" w:rsidRDefault="00D46658" w:rsidP="00D46658">
      <w:pPr>
        <w:numPr>
          <w:ilvl w:val="0"/>
          <w:numId w:val="27"/>
        </w:numPr>
        <w:shd w:val="clear" w:color="auto" w:fill="FFFFFF"/>
        <w:spacing w:after="0" w:line="240" w:lineRule="auto"/>
        <w:contextualSpacing/>
        <w:rPr>
          <w:ins w:id="183" w:author="Unknown"/>
          <w:rFonts w:ascii="Verdana" w:hAnsi="Verdana"/>
          <w:color w:val="222222"/>
          <w:sz w:val="20"/>
          <w:szCs w:val="20"/>
        </w:rPr>
      </w:pPr>
      <w:ins w:id="184" w:author="Unknown">
        <w:r w:rsidRPr="00D46658">
          <w:rPr>
            <w:rFonts w:ascii="Verdana" w:hAnsi="Verdana"/>
            <w:color w:val="222222"/>
            <w:sz w:val="20"/>
            <w:szCs w:val="20"/>
          </w:rPr>
          <w:t>Data stored and retrieved</w:t>
        </w:r>
      </w:ins>
    </w:p>
    <w:p w:rsidR="00D46658" w:rsidRPr="00D46658" w:rsidRDefault="00D46658" w:rsidP="00D46658">
      <w:pPr>
        <w:numPr>
          <w:ilvl w:val="0"/>
          <w:numId w:val="27"/>
        </w:numPr>
        <w:shd w:val="clear" w:color="auto" w:fill="FFFFFF"/>
        <w:spacing w:after="0" w:line="240" w:lineRule="auto"/>
        <w:contextualSpacing/>
        <w:rPr>
          <w:ins w:id="185" w:author="Unknown"/>
          <w:rFonts w:ascii="Verdana" w:hAnsi="Verdana"/>
          <w:color w:val="222222"/>
          <w:sz w:val="20"/>
          <w:szCs w:val="20"/>
        </w:rPr>
      </w:pPr>
      <w:ins w:id="186" w:author="Unknown">
        <w:r w:rsidRPr="00D46658">
          <w:rPr>
            <w:rFonts w:ascii="Verdana" w:hAnsi="Verdana"/>
            <w:color w:val="222222"/>
            <w:sz w:val="20"/>
            <w:szCs w:val="20"/>
          </w:rPr>
          <w:t>Use of Black Box techniques such as Equivalence Partitioning and Boundary Value Analysis (BVA)</w:t>
        </w:r>
      </w:ins>
    </w:p>
    <w:p w:rsidR="00D46658" w:rsidRPr="00D46658" w:rsidRDefault="00D46658" w:rsidP="00D46658">
      <w:pPr>
        <w:pStyle w:val="NormalWeb"/>
        <w:shd w:val="clear" w:color="auto" w:fill="FFFFFF"/>
        <w:spacing w:before="0" w:beforeAutospacing="0" w:after="0" w:afterAutospacing="0"/>
        <w:contextualSpacing/>
        <w:rPr>
          <w:ins w:id="187" w:author="Unknown"/>
          <w:rFonts w:ascii="Verdana" w:hAnsi="Verdana"/>
          <w:color w:val="222222"/>
          <w:sz w:val="20"/>
          <w:szCs w:val="20"/>
        </w:rPr>
      </w:pPr>
      <w:ins w:id="188" w:author="Unknown">
        <w:r w:rsidRPr="00D46658">
          <w:rPr>
            <w:rStyle w:val="Strong"/>
            <w:rFonts w:ascii="Verdana" w:hAnsi="Verdana"/>
            <w:color w:val="FF6600"/>
            <w:sz w:val="20"/>
            <w:szCs w:val="20"/>
          </w:rPr>
          <w:t xml:space="preserve">Question #40) </w:t>
        </w:r>
        <w:proofErr w:type="gramStart"/>
        <w:r w:rsidRPr="00D46658">
          <w:rPr>
            <w:rStyle w:val="Strong"/>
            <w:rFonts w:ascii="Verdana" w:hAnsi="Verdana"/>
            <w:color w:val="FF6600"/>
            <w:sz w:val="20"/>
            <w:szCs w:val="20"/>
          </w:rPr>
          <w:t>What</w:t>
        </w:r>
        <w:proofErr w:type="gramEnd"/>
        <w:r w:rsidRPr="00D46658">
          <w:rPr>
            <w:rStyle w:val="Strong"/>
            <w:rFonts w:ascii="Verdana" w:hAnsi="Verdana"/>
            <w:color w:val="FF6600"/>
            <w:sz w:val="20"/>
            <w:szCs w:val="20"/>
          </w:rPr>
          <w:t xml:space="preserve"> are Indexes in SQL?</w:t>
        </w:r>
      </w:ins>
    </w:p>
    <w:p w:rsidR="00D46658" w:rsidRPr="00D46658" w:rsidRDefault="00D46658" w:rsidP="00D46658">
      <w:pPr>
        <w:pStyle w:val="NormalWeb"/>
        <w:shd w:val="clear" w:color="auto" w:fill="FFFFFF"/>
        <w:spacing w:before="0" w:beforeAutospacing="0" w:after="369" w:afterAutospacing="0"/>
        <w:contextualSpacing/>
        <w:rPr>
          <w:ins w:id="189" w:author="Unknown"/>
          <w:rFonts w:ascii="Verdana" w:hAnsi="Verdana"/>
          <w:color w:val="222222"/>
          <w:sz w:val="20"/>
          <w:szCs w:val="20"/>
        </w:rPr>
      </w:pPr>
      <w:ins w:id="190" w:author="Unknown">
        <w:r w:rsidRPr="00D46658">
          <w:rPr>
            <w:rFonts w:ascii="Verdana" w:hAnsi="Verdana"/>
            <w:color w:val="222222"/>
            <w:sz w:val="20"/>
            <w:szCs w:val="20"/>
          </w:rPr>
          <w:t>The index can be defined as the way to retrieve the data more quickly. We can define indexes using CREATE statements.</w:t>
        </w:r>
      </w:ins>
    </w:p>
    <w:p w:rsidR="00D46658" w:rsidRPr="00D46658" w:rsidRDefault="00D46658" w:rsidP="00D46658">
      <w:pPr>
        <w:pStyle w:val="NormalWeb"/>
        <w:shd w:val="clear" w:color="auto" w:fill="FFFFFF"/>
        <w:spacing w:before="0" w:beforeAutospacing="0" w:after="0" w:afterAutospacing="0"/>
        <w:contextualSpacing/>
        <w:rPr>
          <w:ins w:id="191" w:author="Unknown"/>
          <w:rFonts w:ascii="Verdana" w:hAnsi="Verdana"/>
          <w:color w:val="222222"/>
          <w:sz w:val="20"/>
          <w:szCs w:val="20"/>
        </w:rPr>
      </w:pPr>
      <w:ins w:id="192" w:author="Unknown">
        <w:r w:rsidRPr="00D46658">
          <w:rPr>
            <w:rStyle w:val="Strong"/>
            <w:rFonts w:ascii="Verdana" w:hAnsi="Verdana"/>
            <w:i/>
            <w:iCs/>
            <w:color w:val="222222"/>
            <w:sz w:val="20"/>
            <w:szCs w:val="20"/>
          </w:rPr>
          <w:t>Syntax: </w:t>
        </w:r>
        <w:r w:rsidRPr="00D46658">
          <w:rPr>
            <w:rStyle w:val="Emphasis"/>
            <w:rFonts w:ascii="Verdana" w:hAnsi="Verdana"/>
            <w:color w:val="222222"/>
            <w:sz w:val="20"/>
            <w:szCs w:val="20"/>
          </w:rPr>
          <w:t xml:space="preserve">CREATE INDEX </w:t>
        </w:r>
        <w:proofErr w:type="spellStart"/>
        <w:r w:rsidRPr="00D46658">
          <w:rPr>
            <w:rStyle w:val="Emphasis"/>
            <w:rFonts w:ascii="Verdana" w:hAnsi="Verdana"/>
            <w:color w:val="222222"/>
            <w:sz w:val="20"/>
            <w:szCs w:val="20"/>
          </w:rPr>
          <w:t>index_name</w:t>
        </w:r>
        <w:proofErr w:type="spellEnd"/>
        <w:r w:rsidRPr="00D46658">
          <w:rPr>
            <w:rFonts w:ascii="Verdana" w:hAnsi="Verdana"/>
            <w:color w:val="222222"/>
            <w:sz w:val="20"/>
            <w:szCs w:val="20"/>
          </w:rPr>
          <w:br/>
        </w:r>
        <w:r w:rsidRPr="00D46658">
          <w:rPr>
            <w:rStyle w:val="Emphasis"/>
            <w:rFonts w:ascii="Verdana" w:hAnsi="Verdana"/>
            <w:color w:val="222222"/>
            <w:sz w:val="20"/>
            <w:szCs w:val="20"/>
          </w:rPr>
          <w:t xml:space="preserve">ON </w:t>
        </w:r>
        <w:proofErr w:type="spellStart"/>
        <w:r w:rsidRPr="00D46658">
          <w:rPr>
            <w:rStyle w:val="Emphasis"/>
            <w:rFonts w:ascii="Verdana" w:hAnsi="Verdana"/>
            <w:color w:val="222222"/>
            <w:sz w:val="20"/>
            <w:szCs w:val="20"/>
          </w:rPr>
          <w:t>table_name</w:t>
        </w:r>
        <w:proofErr w:type="spellEnd"/>
        <w:r w:rsidRPr="00D46658">
          <w:rPr>
            <w:rStyle w:val="Emphasis"/>
            <w:rFonts w:ascii="Verdana" w:hAnsi="Verdana"/>
            <w:color w:val="222222"/>
            <w:sz w:val="20"/>
            <w:szCs w:val="20"/>
          </w:rPr>
          <w:t xml:space="preserve"> (</w:t>
        </w:r>
        <w:proofErr w:type="spellStart"/>
        <w:r w:rsidRPr="00D46658">
          <w:rPr>
            <w:rStyle w:val="Emphasis"/>
            <w:rFonts w:ascii="Verdana" w:hAnsi="Verdana"/>
            <w:color w:val="222222"/>
            <w:sz w:val="20"/>
            <w:szCs w:val="20"/>
          </w:rPr>
          <w:t>column_name</w:t>
        </w:r>
        <w:proofErr w:type="spellEnd"/>
        <w:r w:rsidRPr="00D46658">
          <w:rPr>
            <w:rStyle w:val="Emphasis"/>
            <w:rFonts w:ascii="Verdana" w:hAnsi="Verdana"/>
            <w:color w:val="222222"/>
            <w:sz w:val="20"/>
            <w:szCs w:val="20"/>
          </w:rPr>
          <w:t>)</w:t>
        </w:r>
      </w:ins>
    </w:p>
    <w:p w:rsidR="00D46658" w:rsidRPr="00D46658" w:rsidRDefault="00D46658" w:rsidP="00D46658">
      <w:pPr>
        <w:pStyle w:val="NormalWeb"/>
        <w:shd w:val="clear" w:color="auto" w:fill="FFFFFF"/>
        <w:spacing w:before="0" w:beforeAutospacing="0" w:after="369" w:afterAutospacing="0"/>
        <w:contextualSpacing/>
        <w:rPr>
          <w:ins w:id="193" w:author="Unknown"/>
          <w:rFonts w:ascii="Verdana" w:hAnsi="Verdana"/>
          <w:color w:val="222222"/>
          <w:sz w:val="20"/>
          <w:szCs w:val="20"/>
        </w:rPr>
      </w:pPr>
      <w:ins w:id="194" w:author="Unknown">
        <w:r w:rsidRPr="00D46658">
          <w:rPr>
            <w:rFonts w:ascii="Verdana" w:hAnsi="Verdana"/>
            <w:color w:val="222222"/>
            <w:sz w:val="20"/>
            <w:szCs w:val="20"/>
          </w:rPr>
          <w:t>Further, we can also create Unique Index using following syntax;</w:t>
        </w:r>
      </w:ins>
    </w:p>
    <w:p w:rsidR="00D46658" w:rsidRPr="00D46658" w:rsidRDefault="00D46658" w:rsidP="00D46658">
      <w:pPr>
        <w:pStyle w:val="NormalWeb"/>
        <w:shd w:val="clear" w:color="auto" w:fill="FFFFFF"/>
        <w:spacing w:before="0" w:beforeAutospacing="0" w:after="0" w:afterAutospacing="0"/>
        <w:contextualSpacing/>
        <w:rPr>
          <w:ins w:id="195" w:author="Unknown"/>
          <w:rFonts w:ascii="Verdana" w:hAnsi="Verdana"/>
          <w:color w:val="222222"/>
          <w:sz w:val="20"/>
          <w:szCs w:val="20"/>
        </w:rPr>
      </w:pPr>
      <w:ins w:id="196" w:author="Unknown">
        <w:r w:rsidRPr="00D46658">
          <w:rPr>
            <w:rStyle w:val="Strong"/>
            <w:rFonts w:ascii="Verdana" w:hAnsi="Verdana"/>
            <w:i/>
            <w:iCs/>
            <w:color w:val="222222"/>
            <w:sz w:val="20"/>
            <w:szCs w:val="20"/>
          </w:rPr>
          <w:t>Syntax: </w:t>
        </w:r>
        <w:r w:rsidRPr="00D46658">
          <w:rPr>
            <w:rStyle w:val="Emphasis"/>
            <w:rFonts w:ascii="Verdana" w:hAnsi="Verdana"/>
            <w:color w:val="222222"/>
            <w:sz w:val="20"/>
            <w:szCs w:val="20"/>
          </w:rPr>
          <w:t xml:space="preserve">CREATE UNIQUE INDEX </w:t>
        </w:r>
        <w:proofErr w:type="spellStart"/>
        <w:r w:rsidRPr="00D46658">
          <w:rPr>
            <w:rStyle w:val="Emphasis"/>
            <w:rFonts w:ascii="Verdana" w:hAnsi="Verdana"/>
            <w:color w:val="222222"/>
            <w:sz w:val="20"/>
            <w:szCs w:val="20"/>
          </w:rPr>
          <w:t>index_name</w:t>
        </w:r>
        <w:proofErr w:type="spellEnd"/>
        <w:r w:rsidRPr="00D46658">
          <w:rPr>
            <w:rFonts w:ascii="Verdana" w:hAnsi="Verdana"/>
            <w:color w:val="222222"/>
            <w:sz w:val="20"/>
            <w:szCs w:val="20"/>
          </w:rPr>
          <w:br/>
        </w:r>
        <w:r w:rsidRPr="00D46658">
          <w:rPr>
            <w:rStyle w:val="Emphasis"/>
            <w:rFonts w:ascii="Verdana" w:hAnsi="Verdana"/>
            <w:color w:val="222222"/>
            <w:sz w:val="20"/>
            <w:szCs w:val="20"/>
          </w:rPr>
          <w:t xml:space="preserve">ON </w:t>
        </w:r>
        <w:proofErr w:type="spellStart"/>
        <w:r w:rsidRPr="00D46658">
          <w:rPr>
            <w:rStyle w:val="Emphasis"/>
            <w:rFonts w:ascii="Verdana" w:hAnsi="Verdana"/>
            <w:color w:val="222222"/>
            <w:sz w:val="20"/>
            <w:szCs w:val="20"/>
          </w:rPr>
          <w:t>table_name</w:t>
        </w:r>
        <w:proofErr w:type="spellEnd"/>
        <w:r w:rsidRPr="00D46658">
          <w:rPr>
            <w:rStyle w:val="Emphasis"/>
            <w:rFonts w:ascii="Verdana" w:hAnsi="Verdana"/>
            <w:color w:val="222222"/>
            <w:sz w:val="20"/>
            <w:szCs w:val="20"/>
          </w:rPr>
          <w:t xml:space="preserve"> (</w:t>
        </w:r>
        <w:proofErr w:type="spellStart"/>
        <w:r w:rsidRPr="00D46658">
          <w:rPr>
            <w:rStyle w:val="Emphasis"/>
            <w:rFonts w:ascii="Verdana" w:hAnsi="Verdana"/>
            <w:color w:val="222222"/>
            <w:sz w:val="20"/>
            <w:szCs w:val="20"/>
          </w:rPr>
          <w:t>column_name</w:t>
        </w:r>
        <w:proofErr w:type="spellEnd"/>
        <w:r w:rsidRPr="00D46658">
          <w:rPr>
            <w:rStyle w:val="Emphasis"/>
            <w:rFonts w:ascii="Verdana" w:hAnsi="Verdana"/>
            <w:color w:val="222222"/>
            <w:sz w:val="20"/>
            <w:szCs w:val="20"/>
          </w:rPr>
          <w:t>)</w:t>
        </w:r>
      </w:ins>
    </w:p>
    <w:p w:rsidR="00D46658" w:rsidRPr="00D46658" w:rsidRDefault="00D46658" w:rsidP="00D46658">
      <w:pPr>
        <w:pStyle w:val="NormalWeb"/>
        <w:shd w:val="clear" w:color="auto" w:fill="FFFFFF"/>
        <w:spacing w:before="0" w:beforeAutospacing="0" w:after="369" w:afterAutospacing="0"/>
        <w:contextualSpacing/>
        <w:rPr>
          <w:ins w:id="197" w:author="Unknown"/>
          <w:rFonts w:ascii="Verdana" w:hAnsi="Verdana"/>
          <w:color w:val="222222"/>
          <w:sz w:val="20"/>
          <w:szCs w:val="20"/>
        </w:rPr>
      </w:pPr>
      <w:ins w:id="198" w:author="Unknown">
        <w:r w:rsidRPr="00D46658">
          <w:rPr>
            <w:rFonts w:ascii="Verdana" w:hAnsi="Verdana"/>
            <w:color w:val="222222"/>
            <w:sz w:val="20"/>
            <w:szCs w:val="20"/>
          </w:rPr>
          <w:t>******************</w:t>
        </w:r>
      </w:ins>
    </w:p>
    <w:p w:rsidR="00D46658" w:rsidRPr="00D46658" w:rsidRDefault="00D46658" w:rsidP="00D46658">
      <w:pPr>
        <w:pStyle w:val="NormalWeb"/>
        <w:shd w:val="clear" w:color="auto" w:fill="FFFFFF"/>
        <w:spacing w:before="0" w:beforeAutospacing="0" w:after="0" w:afterAutospacing="0"/>
        <w:contextualSpacing/>
        <w:rPr>
          <w:ins w:id="199" w:author="Unknown"/>
          <w:rFonts w:ascii="Verdana" w:hAnsi="Verdana"/>
          <w:color w:val="222222"/>
          <w:sz w:val="20"/>
          <w:szCs w:val="20"/>
        </w:rPr>
      </w:pPr>
      <w:ins w:id="200" w:author="Unknown">
        <w:r w:rsidRPr="00D46658">
          <w:rPr>
            <w:rStyle w:val="Strong"/>
            <w:rFonts w:ascii="Verdana" w:hAnsi="Verdana"/>
            <w:color w:val="222222"/>
            <w:sz w:val="20"/>
            <w:szCs w:val="20"/>
          </w:rPr>
          <w:t>UPDATE</w:t>
        </w:r>
        <w:r w:rsidRPr="00D46658">
          <w:rPr>
            <w:rFonts w:ascii="Verdana" w:hAnsi="Verdana"/>
            <w:color w:val="222222"/>
            <w:sz w:val="20"/>
            <w:szCs w:val="20"/>
          </w:rPr>
          <w:t>: Added more questions for your practice.</w:t>
        </w:r>
      </w:ins>
    </w:p>
    <w:p w:rsidR="00D46658" w:rsidRPr="00D46658" w:rsidRDefault="00D46658" w:rsidP="00D46658">
      <w:pPr>
        <w:pStyle w:val="NormalWeb"/>
        <w:shd w:val="clear" w:color="auto" w:fill="FFFFFF"/>
        <w:spacing w:before="0" w:beforeAutospacing="0" w:after="0" w:afterAutospacing="0"/>
        <w:contextualSpacing/>
        <w:rPr>
          <w:ins w:id="201" w:author="Unknown"/>
          <w:rFonts w:ascii="Verdana" w:hAnsi="Verdana"/>
          <w:color w:val="222222"/>
          <w:sz w:val="20"/>
          <w:szCs w:val="20"/>
        </w:rPr>
      </w:pPr>
      <w:proofErr w:type="gramStart"/>
      <w:ins w:id="202" w:author="Unknown">
        <w:r w:rsidRPr="00D46658">
          <w:rPr>
            <w:rStyle w:val="Strong"/>
            <w:rFonts w:ascii="Verdana" w:hAnsi="Verdana"/>
            <w:color w:val="FF6600"/>
            <w:sz w:val="20"/>
            <w:szCs w:val="20"/>
          </w:rPr>
          <w:t>Q#41.</w:t>
        </w:r>
        <w:proofErr w:type="gramEnd"/>
        <w:r w:rsidRPr="00D46658">
          <w:rPr>
            <w:rStyle w:val="Strong"/>
            <w:rFonts w:ascii="Verdana" w:hAnsi="Verdana"/>
            <w:color w:val="FF6600"/>
            <w:sz w:val="20"/>
            <w:szCs w:val="20"/>
          </w:rPr>
          <w:t xml:space="preserve"> What does SQL stand for?</w:t>
        </w:r>
        <w:r w:rsidRPr="00D46658">
          <w:rPr>
            <w:rFonts w:ascii="Verdana" w:hAnsi="Verdana"/>
            <w:color w:val="222222"/>
            <w:sz w:val="20"/>
            <w:szCs w:val="20"/>
          </w:rPr>
          <w:br/>
        </w:r>
        <w:r w:rsidRPr="00D46658">
          <w:rPr>
            <w:rStyle w:val="Strong"/>
            <w:rFonts w:ascii="Verdana" w:hAnsi="Verdana"/>
            <w:color w:val="222222"/>
            <w:sz w:val="20"/>
            <w:szCs w:val="20"/>
          </w:rPr>
          <w:t>Ans.</w:t>
        </w:r>
        <w:r w:rsidRPr="00D46658">
          <w:rPr>
            <w:rFonts w:ascii="Verdana" w:hAnsi="Verdana"/>
            <w:color w:val="222222"/>
            <w:sz w:val="20"/>
            <w:szCs w:val="20"/>
          </w:rPr>
          <w:t> SQL stands for </w:t>
        </w:r>
        <w:r w:rsidRPr="00D46658">
          <w:rPr>
            <w:rFonts w:ascii="Verdana" w:hAnsi="Verdana"/>
            <w:color w:val="222222"/>
            <w:sz w:val="20"/>
            <w:szCs w:val="20"/>
          </w:rPr>
          <w:fldChar w:fldCharType="begin"/>
        </w:r>
        <w:r w:rsidRPr="00D46658">
          <w:rPr>
            <w:rFonts w:ascii="Verdana" w:hAnsi="Verdana"/>
            <w:color w:val="222222"/>
            <w:sz w:val="20"/>
            <w:szCs w:val="20"/>
          </w:rPr>
          <w:instrText xml:space="preserve"> HYPERLINK "http://en.wikipedia.org/wiki/SQL" \t "_blank" </w:instrText>
        </w:r>
        <w:r w:rsidRPr="00D46658">
          <w:rPr>
            <w:rFonts w:ascii="Verdana" w:hAnsi="Verdana"/>
            <w:color w:val="222222"/>
            <w:sz w:val="20"/>
            <w:szCs w:val="20"/>
          </w:rPr>
          <w:fldChar w:fldCharType="separate"/>
        </w:r>
        <w:r w:rsidRPr="00D46658">
          <w:rPr>
            <w:rStyle w:val="Hyperlink"/>
            <w:rFonts w:ascii="Verdana" w:hAnsi="Verdana"/>
            <w:color w:val="777777"/>
            <w:sz w:val="20"/>
            <w:szCs w:val="20"/>
            <w:u w:val="none"/>
            <w:bdr w:val="none" w:sz="0" w:space="0" w:color="auto" w:frame="1"/>
          </w:rPr>
          <w:t>Structured Query Language</w:t>
        </w:r>
        <w:r w:rsidRPr="00D46658">
          <w:rPr>
            <w:rFonts w:ascii="Verdana" w:hAnsi="Verdana"/>
            <w:color w:val="222222"/>
            <w:sz w:val="20"/>
            <w:szCs w:val="20"/>
          </w:rPr>
          <w:fldChar w:fldCharType="end"/>
        </w:r>
        <w:r w:rsidRPr="00D46658">
          <w:rPr>
            <w:rFonts w:ascii="Verdana" w:hAnsi="Verdana"/>
            <w:color w:val="222222"/>
            <w:sz w:val="20"/>
            <w:szCs w:val="20"/>
          </w:rPr>
          <w:t>.</w:t>
        </w:r>
      </w:ins>
    </w:p>
    <w:p w:rsidR="00D46658" w:rsidRPr="00D46658" w:rsidRDefault="00D46658" w:rsidP="00D46658">
      <w:pPr>
        <w:pStyle w:val="NormalWeb"/>
        <w:shd w:val="clear" w:color="auto" w:fill="FFFFFF"/>
        <w:spacing w:before="0" w:beforeAutospacing="0" w:after="0" w:afterAutospacing="0"/>
        <w:contextualSpacing/>
        <w:rPr>
          <w:ins w:id="203" w:author="Unknown"/>
          <w:rFonts w:ascii="Verdana" w:hAnsi="Verdana"/>
          <w:color w:val="222222"/>
          <w:sz w:val="20"/>
          <w:szCs w:val="20"/>
        </w:rPr>
      </w:pPr>
      <w:proofErr w:type="gramStart"/>
      <w:ins w:id="204" w:author="Unknown">
        <w:r w:rsidRPr="00D46658">
          <w:rPr>
            <w:rStyle w:val="Strong"/>
            <w:rFonts w:ascii="Verdana" w:hAnsi="Verdana"/>
            <w:color w:val="FF6600"/>
            <w:sz w:val="20"/>
            <w:szCs w:val="20"/>
          </w:rPr>
          <w:t>Q#42.</w:t>
        </w:r>
        <w:proofErr w:type="gramEnd"/>
        <w:r w:rsidRPr="00D46658">
          <w:rPr>
            <w:rStyle w:val="Strong"/>
            <w:rFonts w:ascii="Verdana" w:hAnsi="Verdana"/>
            <w:color w:val="FF6600"/>
            <w:sz w:val="20"/>
            <w:szCs w:val="20"/>
          </w:rPr>
          <w:t xml:space="preserve"> How to select all records from the table?</w:t>
        </w:r>
        <w:r w:rsidRPr="00D46658">
          <w:rPr>
            <w:rStyle w:val="Strong"/>
            <w:rFonts w:ascii="Verdana" w:hAnsi="Verdana"/>
            <w:color w:val="222222"/>
            <w:sz w:val="20"/>
            <w:szCs w:val="20"/>
          </w:rPr>
          <w:t> </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To select all the records from the table we need to use the following syntax:</w:t>
        </w:r>
      </w:ins>
    </w:p>
    <w:p w:rsidR="00D46658" w:rsidRPr="00D46658" w:rsidRDefault="00D46658" w:rsidP="00D46658">
      <w:pPr>
        <w:pStyle w:val="NormalWeb"/>
        <w:shd w:val="clear" w:color="auto" w:fill="FFFFFF"/>
        <w:spacing w:before="0" w:beforeAutospacing="0" w:after="369" w:afterAutospacing="0"/>
        <w:contextualSpacing/>
        <w:rPr>
          <w:ins w:id="205" w:author="Unknown"/>
          <w:rFonts w:ascii="Verdana" w:hAnsi="Verdana"/>
          <w:color w:val="222222"/>
          <w:sz w:val="20"/>
          <w:szCs w:val="20"/>
        </w:rPr>
      </w:pPr>
      <w:ins w:id="206" w:author="Unknown">
        <w:r w:rsidRPr="00D46658">
          <w:rPr>
            <w:rFonts w:ascii="Verdana" w:hAnsi="Verdana"/>
            <w:color w:val="222222"/>
            <w:sz w:val="20"/>
            <w:szCs w:val="20"/>
          </w:rPr>
          <w:t xml:space="preserve">Select * from </w:t>
        </w:r>
        <w:proofErr w:type="spellStart"/>
        <w:r w:rsidRPr="00D46658">
          <w:rPr>
            <w:rFonts w:ascii="Verdana" w:hAnsi="Verdana"/>
            <w:color w:val="222222"/>
            <w:sz w:val="20"/>
            <w:szCs w:val="20"/>
          </w:rPr>
          <w:t>table_name</w:t>
        </w:r>
        <w:proofErr w:type="spellEnd"/>
        <w:r w:rsidRPr="00D46658">
          <w:rPr>
            <w:rFonts w:ascii="Verdana" w:hAnsi="Verdana"/>
            <w:color w:val="222222"/>
            <w:sz w:val="20"/>
            <w:szCs w:val="20"/>
          </w:rPr>
          <w:t>;</w:t>
        </w:r>
      </w:ins>
    </w:p>
    <w:p w:rsidR="00D46658" w:rsidRPr="00D46658" w:rsidRDefault="00D46658" w:rsidP="00D46658">
      <w:pPr>
        <w:pStyle w:val="NormalWeb"/>
        <w:shd w:val="clear" w:color="auto" w:fill="FFFFFF"/>
        <w:spacing w:before="0" w:beforeAutospacing="0" w:after="0" w:afterAutospacing="0"/>
        <w:contextualSpacing/>
        <w:rPr>
          <w:ins w:id="207" w:author="Unknown"/>
          <w:rFonts w:ascii="Verdana" w:hAnsi="Verdana"/>
          <w:color w:val="222222"/>
          <w:sz w:val="20"/>
          <w:szCs w:val="20"/>
        </w:rPr>
      </w:pPr>
      <w:proofErr w:type="gramStart"/>
      <w:ins w:id="208" w:author="Unknown">
        <w:r w:rsidRPr="00D46658">
          <w:rPr>
            <w:rStyle w:val="Strong"/>
            <w:rFonts w:ascii="Verdana" w:hAnsi="Verdana"/>
            <w:color w:val="FF6600"/>
            <w:sz w:val="20"/>
            <w:szCs w:val="20"/>
          </w:rPr>
          <w:t>Q#43.</w:t>
        </w:r>
        <w:proofErr w:type="gramEnd"/>
        <w:r w:rsidRPr="00D46658">
          <w:rPr>
            <w:rStyle w:val="Strong"/>
            <w:rFonts w:ascii="Verdana" w:hAnsi="Verdana"/>
            <w:color w:val="FF6600"/>
            <w:sz w:val="20"/>
            <w:szCs w:val="20"/>
          </w:rPr>
          <w:t xml:space="preserve"> Define join and name different types of joins?</w:t>
        </w:r>
        <w:r w:rsidRPr="00D46658">
          <w:rPr>
            <w:rFonts w:ascii="Verdana" w:hAnsi="Verdana"/>
            <w:color w:val="222222"/>
            <w:sz w:val="20"/>
            <w:szCs w:val="20"/>
          </w:rPr>
          <w:br/>
        </w:r>
        <w:r w:rsidRPr="00D46658">
          <w:rPr>
            <w:rStyle w:val="Strong"/>
            <w:rFonts w:ascii="Verdana" w:hAnsi="Verdana"/>
            <w:color w:val="222222"/>
            <w:sz w:val="20"/>
            <w:szCs w:val="20"/>
          </w:rPr>
          <w:t>Ans.</w:t>
        </w:r>
        <w:r w:rsidRPr="00D46658">
          <w:rPr>
            <w:rFonts w:ascii="Verdana" w:hAnsi="Verdana"/>
            <w:color w:val="222222"/>
            <w:sz w:val="20"/>
            <w:szCs w:val="20"/>
          </w:rPr>
          <w:t> Join keyword is used to fetch data from related two or more tables. It returns rows where there is at least one match in both the tables included in the join. </w:t>
        </w:r>
        <w:r w:rsidRPr="00D46658">
          <w:rPr>
            <w:rFonts w:ascii="Verdana" w:hAnsi="Verdana"/>
            <w:color w:val="222222"/>
            <w:sz w:val="20"/>
            <w:szCs w:val="20"/>
          </w:rPr>
          <w:fldChar w:fldCharType="begin"/>
        </w:r>
        <w:r w:rsidRPr="00D46658">
          <w:rPr>
            <w:rFonts w:ascii="Verdana" w:hAnsi="Verdana"/>
            <w:color w:val="222222"/>
            <w:sz w:val="20"/>
            <w:szCs w:val="20"/>
          </w:rPr>
          <w:instrText xml:space="preserve"> HYPERLINK "http://www.w3schools.com/sql/sql_join.asp" \t "_blank" </w:instrText>
        </w:r>
        <w:r w:rsidRPr="00D46658">
          <w:rPr>
            <w:rFonts w:ascii="Verdana" w:hAnsi="Verdana"/>
            <w:color w:val="222222"/>
            <w:sz w:val="20"/>
            <w:szCs w:val="20"/>
          </w:rPr>
          <w:fldChar w:fldCharType="separate"/>
        </w:r>
        <w:r w:rsidRPr="00D46658">
          <w:rPr>
            <w:rStyle w:val="Hyperlink"/>
            <w:rFonts w:ascii="Verdana" w:hAnsi="Verdana"/>
            <w:color w:val="777777"/>
            <w:sz w:val="20"/>
            <w:szCs w:val="20"/>
            <w:u w:val="none"/>
            <w:bdr w:val="none" w:sz="0" w:space="0" w:color="auto" w:frame="1"/>
          </w:rPr>
          <w:t>Read more here</w:t>
        </w:r>
        <w:r w:rsidRPr="00D46658">
          <w:rPr>
            <w:rFonts w:ascii="Verdana" w:hAnsi="Verdana"/>
            <w:color w:val="222222"/>
            <w:sz w:val="20"/>
            <w:szCs w:val="20"/>
          </w:rPr>
          <w:fldChar w:fldCharType="end"/>
        </w:r>
        <w:r w:rsidRPr="00D46658">
          <w:rPr>
            <w:rFonts w:ascii="Verdana" w:hAnsi="Verdana"/>
            <w:color w:val="222222"/>
            <w:sz w:val="20"/>
            <w:szCs w:val="20"/>
          </w:rPr>
          <w:t>.</w:t>
        </w:r>
        <w:r w:rsidRPr="00D46658">
          <w:rPr>
            <w:rFonts w:ascii="Verdana" w:hAnsi="Verdana"/>
            <w:color w:val="222222"/>
            <w:sz w:val="20"/>
            <w:szCs w:val="20"/>
          </w:rPr>
          <w:br/>
        </w:r>
        <w:proofErr w:type="gramStart"/>
        <w:r w:rsidRPr="00D46658">
          <w:rPr>
            <w:rFonts w:ascii="Verdana" w:hAnsi="Verdana"/>
            <w:color w:val="222222"/>
            <w:sz w:val="20"/>
            <w:szCs w:val="20"/>
          </w:rPr>
          <w:t>Type of joins are</w:t>
        </w:r>
        <w:proofErr w:type="gramEnd"/>
        <w:r w:rsidRPr="00D46658">
          <w:rPr>
            <w:rFonts w:ascii="Verdana" w:hAnsi="Verdana"/>
            <w:color w:val="222222"/>
            <w:sz w:val="20"/>
            <w:szCs w:val="20"/>
          </w:rPr>
          <w:t>:</w:t>
        </w:r>
      </w:ins>
    </w:p>
    <w:p w:rsidR="00D46658" w:rsidRPr="00D46658" w:rsidRDefault="00D46658" w:rsidP="00D46658">
      <w:pPr>
        <w:numPr>
          <w:ilvl w:val="0"/>
          <w:numId w:val="28"/>
        </w:numPr>
        <w:shd w:val="clear" w:color="auto" w:fill="FFFFFF"/>
        <w:spacing w:after="0" w:line="240" w:lineRule="auto"/>
        <w:contextualSpacing/>
        <w:rPr>
          <w:ins w:id="209" w:author="Unknown"/>
          <w:rFonts w:ascii="Verdana" w:hAnsi="Verdana"/>
          <w:color w:val="222222"/>
          <w:sz w:val="20"/>
          <w:szCs w:val="20"/>
        </w:rPr>
      </w:pPr>
      <w:ins w:id="210" w:author="Unknown">
        <w:r w:rsidRPr="00D46658">
          <w:rPr>
            <w:rFonts w:ascii="Verdana" w:hAnsi="Verdana"/>
            <w:color w:val="222222"/>
            <w:sz w:val="20"/>
            <w:szCs w:val="20"/>
          </w:rPr>
          <w:t>Right Join</w:t>
        </w:r>
      </w:ins>
    </w:p>
    <w:p w:rsidR="00D46658" w:rsidRPr="00D46658" w:rsidRDefault="00D46658" w:rsidP="00D46658">
      <w:pPr>
        <w:numPr>
          <w:ilvl w:val="0"/>
          <w:numId w:val="28"/>
        </w:numPr>
        <w:shd w:val="clear" w:color="auto" w:fill="FFFFFF"/>
        <w:spacing w:after="0" w:line="240" w:lineRule="auto"/>
        <w:contextualSpacing/>
        <w:rPr>
          <w:ins w:id="211" w:author="Unknown"/>
          <w:rFonts w:ascii="Verdana" w:hAnsi="Verdana"/>
          <w:color w:val="222222"/>
          <w:sz w:val="20"/>
          <w:szCs w:val="20"/>
        </w:rPr>
      </w:pPr>
      <w:ins w:id="212" w:author="Unknown">
        <w:r w:rsidRPr="00D46658">
          <w:rPr>
            <w:rFonts w:ascii="Verdana" w:hAnsi="Verdana"/>
            <w:color w:val="222222"/>
            <w:sz w:val="20"/>
            <w:szCs w:val="20"/>
          </w:rPr>
          <w:t>Outer Join</w:t>
        </w:r>
      </w:ins>
    </w:p>
    <w:p w:rsidR="00D46658" w:rsidRPr="00D46658" w:rsidRDefault="00D46658" w:rsidP="00D46658">
      <w:pPr>
        <w:numPr>
          <w:ilvl w:val="0"/>
          <w:numId w:val="28"/>
        </w:numPr>
        <w:shd w:val="clear" w:color="auto" w:fill="FFFFFF"/>
        <w:spacing w:after="0" w:line="240" w:lineRule="auto"/>
        <w:contextualSpacing/>
        <w:rPr>
          <w:ins w:id="213" w:author="Unknown"/>
          <w:rFonts w:ascii="Verdana" w:hAnsi="Verdana"/>
          <w:color w:val="222222"/>
          <w:sz w:val="20"/>
          <w:szCs w:val="20"/>
        </w:rPr>
      </w:pPr>
      <w:ins w:id="214" w:author="Unknown">
        <w:r w:rsidRPr="00D46658">
          <w:rPr>
            <w:rFonts w:ascii="Verdana" w:hAnsi="Verdana"/>
            <w:color w:val="222222"/>
            <w:sz w:val="20"/>
            <w:szCs w:val="20"/>
          </w:rPr>
          <w:t>Full Join</w:t>
        </w:r>
      </w:ins>
    </w:p>
    <w:p w:rsidR="00D46658" w:rsidRPr="00D46658" w:rsidRDefault="00D46658" w:rsidP="00D46658">
      <w:pPr>
        <w:numPr>
          <w:ilvl w:val="0"/>
          <w:numId w:val="28"/>
        </w:numPr>
        <w:shd w:val="clear" w:color="auto" w:fill="FFFFFF"/>
        <w:spacing w:after="0" w:line="240" w:lineRule="auto"/>
        <w:contextualSpacing/>
        <w:rPr>
          <w:ins w:id="215" w:author="Unknown"/>
          <w:rFonts w:ascii="Verdana" w:hAnsi="Verdana"/>
          <w:color w:val="222222"/>
          <w:sz w:val="20"/>
          <w:szCs w:val="20"/>
        </w:rPr>
      </w:pPr>
      <w:ins w:id="216" w:author="Unknown">
        <w:r w:rsidRPr="00D46658">
          <w:rPr>
            <w:rFonts w:ascii="Verdana" w:hAnsi="Verdana"/>
            <w:color w:val="222222"/>
            <w:sz w:val="20"/>
            <w:szCs w:val="20"/>
          </w:rPr>
          <w:t>Cross Join</w:t>
        </w:r>
      </w:ins>
    </w:p>
    <w:p w:rsidR="00D46658" w:rsidRPr="00D46658" w:rsidRDefault="00D46658" w:rsidP="00D46658">
      <w:pPr>
        <w:numPr>
          <w:ilvl w:val="0"/>
          <w:numId w:val="28"/>
        </w:numPr>
        <w:shd w:val="clear" w:color="auto" w:fill="FFFFFF"/>
        <w:spacing w:after="0" w:line="240" w:lineRule="auto"/>
        <w:contextualSpacing/>
        <w:rPr>
          <w:ins w:id="217" w:author="Unknown"/>
          <w:rFonts w:ascii="Verdana" w:hAnsi="Verdana"/>
          <w:color w:val="222222"/>
          <w:sz w:val="20"/>
          <w:szCs w:val="20"/>
        </w:rPr>
      </w:pPr>
      <w:ins w:id="218" w:author="Unknown">
        <w:r w:rsidRPr="00D46658">
          <w:rPr>
            <w:rFonts w:ascii="Verdana" w:hAnsi="Verdana"/>
            <w:color w:val="222222"/>
            <w:sz w:val="20"/>
            <w:szCs w:val="20"/>
          </w:rPr>
          <w:t>Self Join.</w:t>
        </w:r>
      </w:ins>
    </w:p>
    <w:p w:rsidR="00D46658" w:rsidRPr="00D46658" w:rsidRDefault="00D46658" w:rsidP="00D46658">
      <w:pPr>
        <w:pStyle w:val="NormalWeb"/>
        <w:shd w:val="clear" w:color="auto" w:fill="FFFFFF"/>
        <w:spacing w:before="0" w:beforeAutospacing="0" w:after="0" w:afterAutospacing="0"/>
        <w:contextualSpacing/>
        <w:rPr>
          <w:ins w:id="219" w:author="Unknown"/>
          <w:rFonts w:ascii="Verdana" w:hAnsi="Verdana"/>
          <w:color w:val="222222"/>
          <w:sz w:val="20"/>
          <w:szCs w:val="20"/>
        </w:rPr>
      </w:pPr>
      <w:proofErr w:type="gramStart"/>
      <w:ins w:id="220" w:author="Unknown">
        <w:r w:rsidRPr="00D46658">
          <w:rPr>
            <w:rStyle w:val="Strong"/>
            <w:rFonts w:ascii="Verdana" w:hAnsi="Verdana"/>
            <w:color w:val="FF6600"/>
            <w:sz w:val="20"/>
            <w:szCs w:val="20"/>
          </w:rPr>
          <w:t>Q#44.</w:t>
        </w:r>
        <w:proofErr w:type="gramEnd"/>
        <w:r w:rsidRPr="00D46658">
          <w:rPr>
            <w:rStyle w:val="Strong"/>
            <w:rFonts w:ascii="Verdana" w:hAnsi="Verdana"/>
            <w:color w:val="FF6600"/>
            <w:sz w:val="20"/>
            <w:szCs w:val="20"/>
          </w:rPr>
          <w:t xml:space="preserve"> What is the syntax to add a record to a table?</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To add a record in a table INSERT syntax is used.</w:t>
        </w:r>
      </w:ins>
    </w:p>
    <w:p w:rsidR="00D46658" w:rsidRPr="00D46658" w:rsidRDefault="00D46658" w:rsidP="00D46658">
      <w:pPr>
        <w:pStyle w:val="NormalWeb"/>
        <w:shd w:val="clear" w:color="auto" w:fill="FFFFFF"/>
        <w:spacing w:before="0" w:beforeAutospacing="0" w:after="369" w:afterAutospacing="0"/>
        <w:contextualSpacing/>
        <w:rPr>
          <w:ins w:id="221" w:author="Unknown"/>
          <w:rFonts w:ascii="Verdana" w:hAnsi="Verdana"/>
          <w:color w:val="222222"/>
          <w:sz w:val="20"/>
          <w:szCs w:val="20"/>
        </w:rPr>
      </w:pPr>
      <w:ins w:id="222" w:author="Unknown">
        <w:r w:rsidRPr="00D46658">
          <w:rPr>
            <w:rFonts w:ascii="Verdana" w:hAnsi="Verdana"/>
            <w:color w:val="222222"/>
            <w:sz w:val="20"/>
            <w:szCs w:val="20"/>
          </w:rPr>
          <w:t xml:space="preserve">Ex: INSERT into </w:t>
        </w:r>
        <w:proofErr w:type="spellStart"/>
        <w:r w:rsidRPr="00D46658">
          <w:rPr>
            <w:rFonts w:ascii="Verdana" w:hAnsi="Verdana"/>
            <w:color w:val="222222"/>
            <w:sz w:val="20"/>
            <w:szCs w:val="20"/>
          </w:rPr>
          <w:t>table_name</w:t>
        </w:r>
        <w:proofErr w:type="spellEnd"/>
        <w:r w:rsidRPr="00D46658">
          <w:rPr>
            <w:rFonts w:ascii="Verdana" w:hAnsi="Verdana"/>
            <w:color w:val="222222"/>
            <w:sz w:val="20"/>
            <w:szCs w:val="20"/>
          </w:rPr>
          <w:t xml:space="preserve"> VALUES (value1, value2</w:t>
        </w:r>
        <w:proofErr w:type="gramStart"/>
        <w:r w:rsidRPr="00D46658">
          <w:rPr>
            <w:rFonts w:ascii="Verdana" w:hAnsi="Verdana"/>
            <w:color w:val="222222"/>
            <w:sz w:val="20"/>
            <w:szCs w:val="20"/>
          </w:rPr>
          <w:t>..)</w:t>
        </w:r>
        <w:proofErr w:type="gramEnd"/>
        <w:r w:rsidRPr="00D46658">
          <w:rPr>
            <w:rFonts w:ascii="Verdana" w:hAnsi="Verdana"/>
            <w:color w:val="222222"/>
            <w:sz w:val="20"/>
            <w:szCs w:val="20"/>
          </w:rPr>
          <w:t>;</w:t>
        </w:r>
      </w:ins>
    </w:p>
    <w:p w:rsidR="00D46658" w:rsidRPr="00D46658" w:rsidRDefault="00D46658" w:rsidP="00D46658">
      <w:pPr>
        <w:pStyle w:val="NormalWeb"/>
        <w:shd w:val="clear" w:color="auto" w:fill="FFFFFF"/>
        <w:spacing w:before="0" w:beforeAutospacing="0" w:after="0" w:afterAutospacing="0"/>
        <w:contextualSpacing/>
        <w:rPr>
          <w:ins w:id="223" w:author="Unknown"/>
          <w:rFonts w:ascii="Verdana" w:hAnsi="Verdana"/>
          <w:color w:val="222222"/>
          <w:sz w:val="20"/>
          <w:szCs w:val="20"/>
        </w:rPr>
      </w:pPr>
      <w:proofErr w:type="gramStart"/>
      <w:ins w:id="224" w:author="Unknown">
        <w:r w:rsidRPr="00D46658">
          <w:rPr>
            <w:rStyle w:val="Strong"/>
            <w:rFonts w:ascii="Verdana" w:hAnsi="Verdana"/>
            <w:color w:val="FF6600"/>
            <w:sz w:val="20"/>
            <w:szCs w:val="20"/>
          </w:rPr>
          <w:t>Q#45.</w:t>
        </w:r>
        <w:proofErr w:type="gramEnd"/>
        <w:r w:rsidRPr="00D46658">
          <w:rPr>
            <w:rStyle w:val="Strong"/>
            <w:rFonts w:ascii="Verdana" w:hAnsi="Verdana"/>
            <w:color w:val="FF6600"/>
            <w:sz w:val="20"/>
            <w:szCs w:val="20"/>
          </w:rPr>
          <w:t xml:space="preserve"> How do you add a column to a table? </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To add another column in the table following command has been used.</w:t>
        </w:r>
      </w:ins>
    </w:p>
    <w:p w:rsidR="00D46658" w:rsidRPr="00D46658" w:rsidRDefault="00D46658" w:rsidP="00D46658">
      <w:pPr>
        <w:pStyle w:val="NormalWeb"/>
        <w:shd w:val="clear" w:color="auto" w:fill="FFFFFF"/>
        <w:spacing w:before="0" w:beforeAutospacing="0" w:after="369" w:afterAutospacing="0"/>
        <w:contextualSpacing/>
        <w:rPr>
          <w:ins w:id="225" w:author="Unknown"/>
          <w:rFonts w:ascii="Verdana" w:hAnsi="Verdana"/>
          <w:color w:val="222222"/>
          <w:sz w:val="20"/>
          <w:szCs w:val="20"/>
        </w:rPr>
      </w:pPr>
      <w:ins w:id="226" w:author="Unknown">
        <w:r w:rsidRPr="00D46658">
          <w:rPr>
            <w:rFonts w:ascii="Verdana" w:hAnsi="Verdana"/>
            <w:color w:val="222222"/>
            <w:sz w:val="20"/>
            <w:szCs w:val="20"/>
          </w:rPr>
          <w:t xml:space="preserve">ALTER TABLE </w:t>
        </w:r>
        <w:proofErr w:type="spellStart"/>
        <w:r w:rsidRPr="00D46658">
          <w:rPr>
            <w:rFonts w:ascii="Verdana" w:hAnsi="Verdana"/>
            <w:color w:val="222222"/>
            <w:sz w:val="20"/>
            <w:szCs w:val="20"/>
          </w:rPr>
          <w:t>table_name</w:t>
        </w:r>
        <w:proofErr w:type="spellEnd"/>
        <w:r w:rsidRPr="00D46658">
          <w:rPr>
            <w:rFonts w:ascii="Verdana" w:hAnsi="Verdana"/>
            <w:color w:val="222222"/>
            <w:sz w:val="20"/>
            <w:szCs w:val="20"/>
          </w:rPr>
          <w:t xml:space="preserve"> ADD (</w:t>
        </w:r>
        <w:proofErr w:type="spellStart"/>
        <w:r w:rsidRPr="00D46658">
          <w:rPr>
            <w:rFonts w:ascii="Verdana" w:hAnsi="Verdana"/>
            <w:color w:val="222222"/>
            <w:sz w:val="20"/>
            <w:szCs w:val="20"/>
          </w:rPr>
          <w:t>column_name</w:t>
        </w:r>
        <w:proofErr w:type="spellEnd"/>
        <w:r w:rsidRPr="00D46658">
          <w:rPr>
            <w:rFonts w:ascii="Verdana" w:hAnsi="Verdana"/>
            <w:color w:val="222222"/>
            <w:sz w:val="20"/>
            <w:szCs w:val="20"/>
          </w:rPr>
          <w:t>);</w:t>
        </w:r>
      </w:ins>
    </w:p>
    <w:p w:rsidR="00D46658" w:rsidRPr="00D46658" w:rsidRDefault="00D46658" w:rsidP="00D46658">
      <w:pPr>
        <w:pStyle w:val="NormalWeb"/>
        <w:shd w:val="clear" w:color="auto" w:fill="FFFFFF"/>
        <w:spacing w:before="0" w:beforeAutospacing="0" w:after="0" w:afterAutospacing="0"/>
        <w:contextualSpacing/>
        <w:rPr>
          <w:ins w:id="227" w:author="Unknown"/>
          <w:rFonts w:ascii="Verdana" w:hAnsi="Verdana"/>
          <w:color w:val="222222"/>
          <w:sz w:val="20"/>
          <w:szCs w:val="20"/>
        </w:rPr>
      </w:pPr>
      <w:proofErr w:type="gramStart"/>
      <w:ins w:id="228" w:author="Unknown">
        <w:r w:rsidRPr="00D46658">
          <w:rPr>
            <w:rStyle w:val="Strong"/>
            <w:rFonts w:ascii="Verdana" w:hAnsi="Verdana"/>
            <w:color w:val="FF6600"/>
            <w:sz w:val="20"/>
            <w:szCs w:val="20"/>
          </w:rPr>
          <w:lastRenderedPageBreak/>
          <w:t>Q#46.</w:t>
        </w:r>
        <w:proofErr w:type="gramEnd"/>
        <w:r w:rsidRPr="00D46658">
          <w:rPr>
            <w:rStyle w:val="Strong"/>
            <w:rFonts w:ascii="Verdana" w:hAnsi="Verdana"/>
            <w:color w:val="FF6600"/>
            <w:sz w:val="20"/>
            <w:szCs w:val="20"/>
          </w:rPr>
          <w:t xml:space="preserve"> Define SQL Delete statement.</w:t>
        </w:r>
        <w:r w:rsidRPr="00D46658">
          <w:rPr>
            <w:rFonts w:ascii="Verdana" w:hAnsi="Verdana"/>
            <w:color w:val="222222"/>
            <w:sz w:val="20"/>
            <w:szCs w:val="20"/>
          </w:rPr>
          <w:br/>
        </w:r>
        <w:r w:rsidRPr="00D46658">
          <w:rPr>
            <w:rStyle w:val="Strong"/>
            <w:rFonts w:ascii="Verdana" w:hAnsi="Verdana"/>
            <w:color w:val="222222"/>
            <w:sz w:val="20"/>
            <w:szCs w:val="20"/>
          </w:rPr>
          <w:t>Ans.</w:t>
        </w:r>
        <w:r w:rsidRPr="00D46658">
          <w:rPr>
            <w:rFonts w:ascii="Verdana" w:hAnsi="Verdana"/>
            <w:color w:val="222222"/>
            <w:sz w:val="20"/>
            <w:szCs w:val="20"/>
          </w:rPr>
          <w:t> Delete is used to delete a row or rows from a table based on the specified condition.</w:t>
        </w:r>
        <w:r w:rsidRPr="00D46658">
          <w:rPr>
            <w:rFonts w:ascii="Verdana" w:hAnsi="Verdana"/>
            <w:color w:val="222222"/>
            <w:sz w:val="20"/>
            <w:szCs w:val="20"/>
          </w:rPr>
          <w:br/>
          <w:t>The basic syntax is as follows:</w:t>
        </w:r>
      </w:ins>
    </w:p>
    <w:p w:rsidR="00D46658" w:rsidRPr="00D46658" w:rsidRDefault="00D46658" w:rsidP="00D46658">
      <w:pPr>
        <w:pStyle w:val="NormalWeb"/>
        <w:shd w:val="clear" w:color="auto" w:fill="FFFFFF"/>
        <w:spacing w:before="0" w:beforeAutospacing="0" w:after="369" w:afterAutospacing="0"/>
        <w:contextualSpacing/>
        <w:rPr>
          <w:ins w:id="229" w:author="Unknown"/>
          <w:rFonts w:ascii="Verdana" w:hAnsi="Verdana"/>
          <w:color w:val="222222"/>
          <w:sz w:val="20"/>
          <w:szCs w:val="20"/>
        </w:rPr>
      </w:pPr>
      <w:ins w:id="230" w:author="Unknown">
        <w:r w:rsidRPr="00D46658">
          <w:rPr>
            <w:rFonts w:ascii="Verdana" w:hAnsi="Verdana"/>
            <w:color w:val="222222"/>
            <w:sz w:val="20"/>
            <w:szCs w:val="20"/>
          </w:rPr>
          <w:t xml:space="preserve">DELETE FROM </w:t>
        </w:r>
        <w:proofErr w:type="spellStart"/>
        <w:r w:rsidRPr="00D46658">
          <w:rPr>
            <w:rFonts w:ascii="Verdana" w:hAnsi="Verdana"/>
            <w:color w:val="222222"/>
            <w:sz w:val="20"/>
            <w:szCs w:val="20"/>
          </w:rPr>
          <w:t>table_name</w:t>
        </w:r>
        <w:proofErr w:type="spellEnd"/>
      </w:ins>
    </w:p>
    <w:p w:rsidR="00D46658" w:rsidRPr="00D46658" w:rsidRDefault="00D46658" w:rsidP="00D46658">
      <w:pPr>
        <w:pStyle w:val="NormalWeb"/>
        <w:shd w:val="clear" w:color="auto" w:fill="FFFFFF"/>
        <w:spacing w:before="0" w:beforeAutospacing="0" w:after="369" w:afterAutospacing="0"/>
        <w:contextualSpacing/>
        <w:rPr>
          <w:ins w:id="231" w:author="Unknown"/>
          <w:rFonts w:ascii="Verdana" w:hAnsi="Verdana"/>
          <w:color w:val="222222"/>
          <w:sz w:val="20"/>
          <w:szCs w:val="20"/>
        </w:rPr>
      </w:pPr>
      <w:ins w:id="232" w:author="Unknown">
        <w:r w:rsidRPr="00D46658">
          <w:rPr>
            <w:rFonts w:ascii="Verdana" w:hAnsi="Verdana"/>
            <w:color w:val="222222"/>
            <w:sz w:val="20"/>
            <w:szCs w:val="20"/>
          </w:rPr>
          <w:t>WHERE &lt;Condition&gt;</w:t>
        </w:r>
      </w:ins>
    </w:p>
    <w:p w:rsidR="00D46658" w:rsidRPr="00D46658" w:rsidRDefault="00D46658" w:rsidP="00D46658">
      <w:pPr>
        <w:pStyle w:val="NormalWeb"/>
        <w:shd w:val="clear" w:color="auto" w:fill="FFFFFF"/>
        <w:spacing w:before="0" w:beforeAutospacing="0" w:after="0" w:afterAutospacing="0"/>
        <w:contextualSpacing/>
        <w:rPr>
          <w:ins w:id="233" w:author="Unknown"/>
          <w:rFonts w:ascii="Verdana" w:hAnsi="Verdana"/>
          <w:color w:val="222222"/>
          <w:sz w:val="20"/>
          <w:szCs w:val="20"/>
        </w:rPr>
      </w:pPr>
      <w:proofErr w:type="gramStart"/>
      <w:ins w:id="234" w:author="Unknown">
        <w:r w:rsidRPr="00D46658">
          <w:rPr>
            <w:rStyle w:val="Strong"/>
            <w:rFonts w:ascii="Verdana" w:hAnsi="Verdana"/>
            <w:color w:val="FF6600"/>
            <w:sz w:val="20"/>
            <w:szCs w:val="20"/>
          </w:rPr>
          <w:t>Q#47.</w:t>
        </w:r>
        <w:proofErr w:type="gramEnd"/>
        <w:r w:rsidRPr="00D46658">
          <w:rPr>
            <w:rStyle w:val="Strong"/>
            <w:rFonts w:ascii="Verdana" w:hAnsi="Verdana"/>
            <w:color w:val="FF6600"/>
            <w:sz w:val="20"/>
            <w:szCs w:val="20"/>
          </w:rPr>
          <w:t xml:space="preserve"> Define COMMIT?</w:t>
        </w:r>
        <w:r w:rsidRPr="00D46658">
          <w:rPr>
            <w:rFonts w:ascii="Verdana" w:hAnsi="Verdana"/>
            <w:color w:val="222222"/>
            <w:sz w:val="20"/>
            <w:szCs w:val="20"/>
          </w:rPr>
          <w:br/>
        </w:r>
        <w:r w:rsidRPr="00D46658">
          <w:rPr>
            <w:rStyle w:val="Strong"/>
            <w:rFonts w:ascii="Verdana" w:hAnsi="Verdana"/>
            <w:color w:val="222222"/>
            <w:sz w:val="20"/>
            <w:szCs w:val="20"/>
          </w:rPr>
          <w:t>Ans.</w:t>
        </w:r>
        <w:r w:rsidRPr="00D46658">
          <w:rPr>
            <w:rFonts w:ascii="Verdana" w:hAnsi="Verdana"/>
            <w:color w:val="222222"/>
            <w:sz w:val="20"/>
            <w:szCs w:val="20"/>
          </w:rPr>
          <w:t> COMMIT saves all changes made by DML statements.</w:t>
        </w:r>
      </w:ins>
    </w:p>
    <w:p w:rsidR="00D46658" w:rsidRPr="00D46658" w:rsidRDefault="00D46658" w:rsidP="00D46658">
      <w:pPr>
        <w:pStyle w:val="NormalWeb"/>
        <w:shd w:val="clear" w:color="auto" w:fill="FFFFFF"/>
        <w:spacing w:before="0" w:beforeAutospacing="0" w:after="0" w:afterAutospacing="0"/>
        <w:rPr>
          <w:ins w:id="235" w:author="Unknown"/>
          <w:rFonts w:ascii="Verdana" w:hAnsi="Verdana"/>
          <w:color w:val="222222"/>
          <w:sz w:val="20"/>
          <w:szCs w:val="20"/>
        </w:rPr>
      </w:pPr>
      <w:proofErr w:type="gramStart"/>
      <w:ins w:id="236" w:author="Unknown">
        <w:r w:rsidRPr="00D46658">
          <w:rPr>
            <w:rStyle w:val="Strong"/>
            <w:rFonts w:ascii="Verdana" w:hAnsi="Verdana"/>
            <w:color w:val="FF6600"/>
            <w:sz w:val="20"/>
            <w:szCs w:val="20"/>
          </w:rPr>
          <w:t>Q#48.</w:t>
        </w:r>
        <w:proofErr w:type="gramEnd"/>
        <w:r w:rsidRPr="00D46658">
          <w:rPr>
            <w:rStyle w:val="Strong"/>
            <w:rFonts w:ascii="Verdana" w:hAnsi="Verdana"/>
            <w:color w:val="FF6600"/>
            <w:sz w:val="20"/>
            <w:szCs w:val="20"/>
          </w:rPr>
          <w:t xml:space="preserve"> What is a primary key? </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A Primary key is a column whose values uniquely identify every row in a table. Primary key values can never be reused.</w:t>
        </w:r>
      </w:ins>
    </w:p>
    <w:p w:rsidR="00D46658" w:rsidRPr="00D46658" w:rsidRDefault="00D46658" w:rsidP="00D46658">
      <w:pPr>
        <w:pStyle w:val="NormalWeb"/>
        <w:shd w:val="clear" w:color="auto" w:fill="FFFFFF"/>
        <w:spacing w:before="0" w:beforeAutospacing="0" w:after="0" w:afterAutospacing="0"/>
        <w:rPr>
          <w:ins w:id="237" w:author="Unknown"/>
          <w:rFonts w:ascii="Verdana" w:hAnsi="Verdana"/>
          <w:color w:val="222222"/>
          <w:sz w:val="20"/>
          <w:szCs w:val="20"/>
        </w:rPr>
      </w:pPr>
      <w:proofErr w:type="gramStart"/>
      <w:ins w:id="238" w:author="Unknown">
        <w:r w:rsidRPr="00D46658">
          <w:rPr>
            <w:rStyle w:val="Strong"/>
            <w:rFonts w:ascii="Verdana" w:hAnsi="Verdana"/>
            <w:color w:val="FF6600"/>
            <w:sz w:val="20"/>
            <w:szCs w:val="20"/>
          </w:rPr>
          <w:t>Q#49.</w:t>
        </w:r>
        <w:proofErr w:type="gramEnd"/>
        <w:r w:rsidRPr="00D46658">
          <w:rPr>
            <w:rStyle w:val="Strong"/>
            <w:rFonts w:ascii="Verdana" w:hAnsi="Verdana"/>
            <w:color w:val="FF6600"/>
            <w:sz w:val="20"/>
            <w:szCs w:val="20"/>
          </w:rPr>
          <w:t xml:space="preserve"> What are foreign keys?</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When a one table’s primary key field is added to related tables in order to create the common field which relates the two tables, it called a foreign key in other tables.</w:t>
        </w:r>
        <w:r w:rsidRPr="00D46658">
          <w:rPr>
            <w:rFonts w:ascii="Verdana" w:hAnsi="Verdana"/>
            <w:color w:val="222222"/>
            <w:sz w:val="20"/>
            <w:szCs w:val="20"/>
          </w:rPr>
          <w:br/>
          <w:t>Foreign Key constraints enforce referential integrity.</w:t>
        </w:r>
      </w:ins>
    </w:p>
    <w:p w:rsidR="00D46658" w:rsidRPr="00D46658" w:rsidRDefault="00D46658" w:rsidP="00D46658">
      <w:pPr>
        <w:pStyle w:val="NormalWeb"/>
        <w:shd w:val="clear" w:color="auto" w:fill="FFFFFF"/>
        <w:spacing w:before="0" w:beforeAutospacing="0" w:after="0" w:afterAutospacing="0"/>
        <w:rPr>
          <w:ins w:id="239" w:author="Unknown"/>
          <w:rFonts w:ascii="Verdana" w:hAnsi="Verdana"/>
          <w:color w:val="222222"/>
          <w:sz w:val="20"/>
          <w:szCs w:val="20"/>
        </w:rPr>
      </w:pPr>
      <w:proofErr w:type="gramStart"/>
      <w:ins w:id="240" w:author="Unknown">
        <w:r w:rsidRPr="00D46658">
          <w:rPr>
            <w:rStyle w:val="Strong"/>
            <w:rFonts w:ascii="Verdana" w:hAnsi="Verdana"/>
            <w:color w:val="FF6600"/>
            <w:sz w:val="20"/>
            <w:szCs w:val="20"/>
          </w:rPr>
          <w:t>Q#50.</w:t>
        </w:r>
        <w:proofErr w:type="gramEnd"/>
        <w:r w:rsidRPr="00D46658">
          <w:rPr>
            <w:rStyle w:val="Strong"/>
            <w:rFonts w:ascii="Verdana" w:hAnsi="Verdana"/>
            <w:color w:val="FF6600"/>
            <w:sz w:val="20"/>
            <w:szCs w:val="20"/>
          </w:rPr>
          <w:t xml:space="preserve"> What is CHECK Constraint? </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A CHECK constraint is used to limit the values or type of data that can be stored in a column. They are used to enforce domain integrity.</w:t>
        </w:r>
      </w:ins>
    </w:p>
    <w:p w:rsidR="00D46658" w:rsidRPr="00D46658" w:rsidRDefault="00D46658" w:rsidP="00D46658">
      <w:pPr>
        <w:pStyle w:val="NormalWeb"/>
        <w:shd w:val="clear" w:color="auto" w:fill="FFFFFF"/>
        <w:spacing w:before="0" w:beforeAutospacing="0" w:after="0" w:afterAutospacing="0"/>
        <w:rPr>
          <w:ins w:id="241" w:author="Unknown"/>
          <w:rFonts w:ascii="Verdana" w:hAnsi="Verdana"/>
          <w:color w:val="222222"/>
          <w:sz w:val="20"/>
          <w:szCs w:val="20"/>
        </w:rPr>
      </w:pPr>
      <w:proofErr w:type="gramStart"/>
      <w:ins w:id="242" w:author="Unknown">
        <w:r w:rsidRPr="00D46658">
          <w:rPr>
            <w:rStyle w:val="Strong"/>
            <w:rFonts w:ascii="Verdana" w:hAnsi="Verdana"/>
            <w:color w:val="FF6600"/>
            <w:sz w:val="20"/>
            <w:szCs w:val="20"/>
          </w:rPr>
          <w:t>Q#51.</w:t>
        </w:r>
        <w:proofErr w:type="gramEnd"/>
        <w:r w:rsidRPr="00D46658">
          <w:rPr>
            <w:rStyle w:val="Strong"/>
            <w:rFonts w:ascii="Verdana" w:hAnsi="Verdana"/>
            <w:color w:val="FF6600"/>
            <w:sz w:val="20"/>
            <w:szCs w:val="20"/>
          </w:rPr>
          <w:t xml:space="preserve"> Is it possible for a table to have more than one foreign key? </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Yes, a table can have many foreign keys and only one primary key.</w:t>
        </w:r>
      </w:ins>
    </w:p>
    <w:p w:rsidR="00D46658" w:rsidRPr="00D46658" w:rsidRDefault="00D46658" w:rsidP="00D46658">
      <w:pPr>
        <w:pStyle w:val="NormalWeb"/>
        <w:shd w:val="clear" w:color="auto" w:fill="FFFFFF"/>
        <w:spacing w:before="0" w:beforeAutospacing="0" w:after="0" w:afterAutospacing="0"/>
        <w:rPr>
          <w:ins w:id="243" w:author="Unknown"/>
          <w:rFonts w:ascii="Verdana" w:hAnsi="Verdana"/>
          <w:color w:val="222222"/>
          <w:sz w:val="20"/>
          <w:szCs w:val="20"/>
        </w:rPr>
      </w:pPr>
      <w:proofErr w:type="gramStart"/>
      <w:ins w:id="244" w:author="Unknown">
        <w:r w:rsidRPr="00D46658">
          <w:rPr>
            <w:rStyle w:val="Strong"/>
            <w:rFonts w:ascii="Verdana" w:hAnsi="Verdana"/>
            <w:color w:val="FF6600"/>
            <w:sz w:val="20"/>
            <w:szCs w:val="20"/>
          </w:rPr>
          <w:t>Q#52.</w:t>
        </w:r>
        <w:proofErr w:type="gramEnd"/>
        <w:r w:rsidRPr="00D46658">
          <w:rPr>
            <w:rStyle w:val="Strong"/>
            <w:rFonts w:ascii="Verdana" w:hAnsi="Verdana"/>
            <w:color w:val="FF6600"/>
            <w:sz w:val="20"/>
            <w:szCs w:val="20"/>
          </w:rPr>
          <w:t xml:space="preserve"> What are the possible values for the BOOLEAN data field? </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For a BOOLEAN data field, two values are possible: -1(true) and 0(false).</w:t>
        </w:r>
      </w:ins>
    </w:p>
    <w:p w:rsidR="00D46658" w:rsidRPr="00D46658" w:rsidRDefault="00D46658" w:rsidP="00D46658">
      <w:pPr>
        <w:pStyle w:val="NormalWeb"/>
        <w:shd w:val="clear" w:color="auto" w:fill="FFFFFF"/>
        <w:spacing w:before="0" w:beforeAutospacing="0" w:after="0" w:afterAutospacing="0"/>
        <w:rPr>
          <w:ins w:id="245" w:author="Unknown"/>
          <w:rFonts w:ascii="Verdana" w:hAnsi="Verdana"/>
          <w:color w:val="222222"/>
          <w:sz w:val="20"/>
          <w:szCs w:val="20"/>
        </w:rPr>
      </w:pPr>
      <w:proofErr w:type="gramStart"/>
      <w:ins w:id="246" w:author="Unknown">
        <w:r w:rsidRPr="00D46658">
          <w:rPr>
            <w:rStyle w:val="Strong"/>
            <w:rFonts w:ascii="Verdana" w:hAnsi="Verdana"/>
            <w:color w:val="FF6600"/>
            <w:sz w:val="20"/>
            <w:szCs w:val="20"/>
          </w:rPr>
          <w:t>Q#53.</w:t>
        </w:r>
        <w:proofErr w:type="gramEnd"/>
        <w:r w:rsidRPr="00D46658">
          <w:rPr>
            <w:rStyle w:val="Strong"/>
            <w:rFonts w:ascii="Verdana" w:hAnsi="Verdana"/>
            <w:color w:val="FF6600"/>
            <w:sz w:val="20"/>
            <w:szCs w:val="20"/>
          </w:rPr>
          <w:t xml:space="preserve"> What is a stored procedure? </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A stored procedure is a set of SQL queries which can take input and send back output.</w:t>
        </w:r>
      </w:ins>
    </w:p>
    <w:p w:rsidR="00D46658" w:rsidRPr="00D46658" w:rsidRDefault="00D46658" w:rsidP="00D46658">
      <w:pPr>
        <w:pStyle w:val="NormalWeb"/>
        <w:shd w:val="clear" w:color="auto" w:fill="FFFFFF"/>
        <w:spacing w:before="0" w:beforeAutospacing="0" w:after="0" w:afterAutospacing="0"/>
        <w:rPr>
          <w:ins w:id="247" w:author="Unknown"/>
          <w:rFonts w:ascii="Verdana" w:hAnsi="Verdana"/>
          <w:color w:val="222222"/>
          <w:sz w:val="20"/>
          <w:szCs w:val="20"/>
        </w:rPr>
      </w:pPr>
      <w:proofErr w:type="gramStart"/>
      <w:ins w:id="248" w:author="Unknown">
        <w:r w:rsidRPr="00D46658">
          <w:rPr>
            <w:rStyle w:val="Strong"/>
            <w:rFonts w:ascii="Verdana" w:hAnsi="Verdana"/>
            <w:color w:val="FF6600"/>
            <w:sz w:val="20"/>
            <w:szCs w:val="20"/>
          </w:rPr>
          <w:t>Q#54.</w:t>
        </w:r>
        <w:proofErr w:type="gramEnd"/>
        <w:r w:rsidRPr="00D46658">
          <w:rPr>
            <w:rStyle w:val="Strong"/>
            <w:rFonts w:ascii="Verdana" w:hAnsi="Verdana"/>
            <w:color w:val="FF6600"/>
            <w:sz w:val="20"/>
            <w:szCs w:val="20"/>
          </w:rPr>
          <w:t xml:space="preserve"> What is identity in SQL?</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An identity column in the SQL automatically generates numeric values. We can define a start and increment value of identity column.</w:t>
        </w:r>
      </w:ins>
    </w:p>
    <w:p w:rsidR="00D46658" w:rsidRPr="00D46658" w:rsidRDefault="00D46658" w:rsidP="00D46658">
      <w:pPr>
        <w:pStyle w:val="NormalWeb"/>
        <w:shd w:val="clear" w:color="auto" w:fill="FFFFFF"/>
        <w:spacing w:before="0" w:beforeAutospacing="0" w:after="0" w:afterAutospacing="0"/>
        <w:rPr>
          <w:ins w:id="249" w:author="Unknown"/>
          <w:rFonts w:ascii="Verdana" w:hAnsi="Verdana"/>
          <w:color w:val="222222"/>
          <w:sz w:val="20"/>
          <w:szCs w:val="20"/>
        </w:rPr>
      </w:pPr>
      <w:proofErr w:type="gramStart"/>
      <w:ins w:id="250" w:author="Unknown">
        <w:r w:rsidRPr="00D46658">
          <w:rPr>
            <w:rStyle w:val="Strong"/>
            <w:rFonts w:ascii="Verdana" w:hAnsi="Verdana"/>
            <w:color w:val="FF6600"/>
            <w:sz w:val="20"/>
            <w:szCs w:val="20"/>
          </w:rPr>
          <w:t>Q#55.</w:t>
        </w:r>
        <w:proofErr w:type="gramEnd"/>
        <w:r w:rsidRPr="00D46658">
          <w:rPr>
            <w:rStyle w:val="Strong"/>
            <w:rFonts w:ascii="Verdana" w:hAnsi="Verdana"/>
            <w:color w:val="FF6600"/>
            <w:sz w:val="20"/>
            <w:szCs w:val="20"/>
          </w:rPr>
          <w:t xml:space="preserve"> What is Normalization?</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The process of table design to minimize the data redundancy is called normalization. We need to divide a database into two or more table and define relationships between them.</w:t>
        </w:r>
      </w:ins>
    </w:p>
    <w:p w:rsidR="00D46658" w:rsidRPr="00D46658" w:rsidRDefault="00D46658" w:rsidP="00D46658">
      <w:pPr>
        <w:pStyle w:val="NormalWeb"/>
        <w:shd w:val="clear" w:color="auto" w:fill="FFFFFF"/>
        <w:spacing w:before="0" w:beforeAutospacing="0" w:after="0" w:afterAutospacing="0"/>
        <w:rPr>
          <w:ins w:id="251" w:author="Unknown"/>
          <w:rFonts w:ascii="Verdana" w:hAnsi="Verdana"/>
          <w:color w:val="222222"/>
          <w:sz w:val="20"/>
          <w:szCs w:val="20"/>
        </w:rPr>
      </w:pPr>
      <w:proofErr w:type="gramStart"/>
      <w:ins w:id="252" w:author="Unknown">
        <w:r w:rsidRPr="00D46658">
          <w:rPr>
            <w:rStyle w:val="Strong"/>
            <w:rFonts w:ascii="Verdana" w:hAnsi="Verdana"/>
            <w:color w:val="FF6600"/>
            <w:sz w:val="20"/>
            <w:szCs w:val="20"/>
          </w:rPr>
          <w:t>Q#56.</w:t>
        </w:r>
        <w:proofErr w:type="gramEnd"/>
        <w:r w:rsidRPr="00D46658">
          <w:rPr>
            <w:rStyle w:val="Strong"/>
            <w:rFonts w:ascii="Verdana" w:hAnsi="Verdana"/>
            <w:color w:val="FF6600"/>
            <w:sz w:val="20"/>
            <w:szCs w:val="20"/>
          </w:rPr>
          <w:t xml:space="preserve"> What is Trigger? </w:t>
        </w:r>
        <w:r w:rsidRPr="00D46658">
          <w:rPr>
            <w:rFonts w:ascii="Verdana" w:hAnsi="Verdana"/>
            <w:color w:val="222222"/>
            <w:sz w:val="20"/>
            <w:szCs w:val="20"/>
          </w:rPr>
          <w:br/>
        </w:r>
        <w:r w:rsidRPr="00D46658">
          <w:rPr>
            <w:rStyle w:val="Strong"/>
            <w:rFonts w:ascii="Verdana" w:hAnsi="Verdana"/>
            <w:color w:val="222222"/>
            <w:sz w:val="20"/>
            <w:szCs w:val="20"/>
          </w:rPr>
          <w:t>Ans.</w:t>
        </w:r>
        <w:r w:rsidRPr="00D46658">
          <w:rPr>
            <w:rFonts w:ascii="Verdana" w:hAnsi="Verdana"/>
            <w:color w:val="222222"/>
            <w:sz w:val="20"/>
            <w:szCs w:val="20"/>
          </w:rPr>
          <w:t> Trigger allows us to execute a batch of SQL code when a table event occurs (Insert, update or delete command executed against a specific table)</w:t>
        </w:r>
      </w:ins>
    </w:p>
    <w:p w:rsidR="00D46658" w:rsidRPr="00D46658" w:rsidRDefault="00D46658" w:rsidP="00D46658">
      <w:pPr>
        <w:pStyle w:val="NormalWeb"/>
        <w:shd w:val="clear" w:color="auto" w:fill="FFFFFF"/>
        <w:spacing w:before="0" w:beforeAutospacing="0" w:after="0" w:afterAutospacing="0"/>
        <w:rPr>
          <w:ins w:id="253" w:author="Unknown"/>
          <w:rFonts w:ascii="Verdana" w:hAnsi="Verdana"/>
          <w:color w:val="222222"/>
          <w:sz w:val="20"/>
          <w:szCs w:val="20"/>
        </w:rPr>
      </w:pPr>
      <w:proofErr w:type="gramStart"/>
      <w:ins w:id="254" w:author="Unknown">
        <w:r w:rsidRPr="00D46658">
          <w:rPr>
            <w:rStyle w:val="Strong"/>
            <w:rFonts w:ascii="Verdana" w:hAnsi="Verdana"/>
            <w:color w:val="FF6600"/>
            <w:sz w:val="20"/>
            <w:szCs w:val="20"/>
          </w:rPr>
          <w:t>Q#57.</w:t>
        </w:r>
        <w:proofErr w:type="gramEnd"/>
        <w:r w:rsidRPr="00D46658">
          <w:rPr>
            <w:rStyle w:val="Strong"/>
            <w:rFonts w:ascii="Verdana" w:hAnsi="Verdana"/>
            <w:color w:val="FF6600"/>
            <w:sz w:val="20"/>
            <w:szCs w:val="20"/>
          </w:rPr>
          <w:t xml:space="preserve"> How to select random rows from a table? </w:t>
        </w:r>
        <w:r w:rsidRPr="00D46658">
          <w:rPr>
            <w:rFonts w:ascii="Verdana" w:hAnsi="Verdana"/>
            <w:color w:val="222222"/>
            <w:sz w:val="20"/>
            <w:szCs w:val="20"/>
          </w:rPr>
          <w:br/>
        </w:r>
        <w:r w:rsidRPr="00D46658">
          <w:rPr>
            <w:rStyle w:val="Strong"/>
            <w:rFonts w:ascii="Verdana" w:hAnsi="Verdana"/>
            <w:color w:val="222222"/>
            <w:sz w:val="20"/>
            <w:szCs w:val="20"/>
          </w:rPr>
          <w:t>Ans.</w:t>
        </w:r>
        <w:r w:rsidRPr="00D46658">
          <w:rPr>
            <w:rFonts w:ascii="Verdana" w:hAnsi="Verdana"/>
            <w:color w:val="222222"/>
            <w:sz w:val="20"/>
            <w:szCs w:val="20"/>
          </w:rPr>
          <w:t> Using SAMPLE clause we can select random rows.</w:t>
        </w:r>
      </w:ins>
    </w:p>
    <w:p w:rsidR="00D46658" w:rsidRPr="00D46658" w:rsidRDefault="00D46658" w:rsidP="00D46658">
      <w:pPr>
        <w:pStyle w:val="NormalWeb"/>
        <w:shd w:val="clear" w:color="auto" w:fill="FFFFFF"/>
        <w:spacing w:before="0" w:beforeAutospacing="0" w:after="0" w:afterAutospacing="0"/>
        <w:rPr>
          <w:ins w:id="255" w:author="Unknown"/>
          <w:rFonts w:ascii="Verdana" w:hAnsi="Verdana"/>
          <w:color w:val="222222"/>
          <w:sz w:val="20"/>
          <w:szCs w:val="20"/>
        </w:rPr>
      </w:pPr>
      <w:ins w:id="256" w:author="Unknown">
        <w:r w:rsidRPr="00D46658">
          <w:rPr>
            <w:rFonts w:ascii="Verdana" w:hAnsi="Verdana"/>
            <w:color w:val="222222"/>
            <w:sz w:val="20"/>
            <w:szCs w:val="20"/>
          </w:rPr>
          <w:t>Example</w:t>
        </w:r>
        <w:proofErr w:type="gramStart"/>
        <w:r w:rsidRPr="00D46658">
          <w:rPr>
            <w:rFonts w:ascii="Verdana" w:hAnsi="Verdana"/>
            <w:color w:val="222222"/>
            <w:sz w:val="20"/>
            <w:szCs w:val="20"/>
          </w:rPr>
          <w:t>:</w:t>
        </w:r>
        <w:proofErr w:type="gramEnd"/>
        <w:r w:rsidRPr="00D46658">
          <w:rPr>
            <w:rFonts w:ascii="Verdana" w:hAnsi="Verdana"/>
            <w:color w:val="222222"/>
            <w:sz w:val="20"/>
            <w:szCs w:val="20"/>
          </w:rPr>
          <w:br/>
          <w:t xml:space="preserve">SELECT * FROM </w:t>
        </w:r>
        <w:proofErr w:type="spellStart"/>
        <w:r w:rsidRPr="00D46658">
          <w:rPr>
            <w:rFonts w:ascii="Verdana" w:hAnsi="Verdana"/>
            <w:color w:val="222222"/>
            <w:sz w:val="20"/>
            <w:szCs w:val="20"/>
          </w:rPr>
          <w:t>table_name</w:t>
        </w:r>
        <w:proofErr w:type="spellEnd"/>
        <w:r w:rsidRPr="00D46658">
          <w:rPr>
            <w:rFonts w:ascii="Verdana" w:hAnsi="Verdana"/>
            <w:color w:val="222222"/>
            <w:sz w:val="20"/>
            <w:szCs w:val="20"/>
          </w:rPr>
          <w:t xml:space="preserve"> SAMPLE(10);</w:t>
        </w:r>
      </w:ins>
    </w:p>
    <w:p w:rsidR="00D46658" w:rsidRPr="00D46658" w:rsidRDefault="00D46658" w:rsidP="00D46658">
      <w:pPr>
        <w:pStyle w:val="NormalWeb"/>
        <w:shd w:val="clear" w:color="auto" w:fill="FFFFFF"/>
        <w:spacing w:before="0" w:beforeAutospacing="0" w:after="0" w:afterAutospacing="0"/>
        <w:rPr>
          <w:ins w:id="257" w:author="Unknown"/>
          <w:rFonts w:ascii="Verdana" w:hAnsi="Verdana"/>
          <w:color w:val="222222"/>
          <w:sz w:val="20"/>
          <w:szCs w:val="20"/>
        </w:rPr>
      </w:pPr>
      <w:proofErr w:type="gramStart"/>
      <w:ins w:id="258" w:author="Unknown">
        <w:r w:rsidRPr="00D46658">
          <w:rPr>
            <w:rStyle w:val="Strong"/>
            <w:rFonts w:ascii="Verdana" w:hAnsi="Verdana"/>
            <w:color w:val="FF6600"/>
            <w:sz w:val="20"/>
            <w:szCs w:val="20"/>
          </w:rPr>
          <w:t>Q#58.</w:t>
        </w:r>
        <w:proofErr w:type="gramEnd"/>
        <w:r w:rsidRPr="00D46658">
          <w:rPr>
            <w:rStyle w:val="Strong"/>
            <w:rFonts w:ascii="Verdana" w:hAnsi="Verdana"/>
            <w:color w:val="FF6600"/>
            <w:sz w:val="20"/>
            <w:szCs w:val="20"/>
          </w:rPr>
          <w:t xml:space="preserve"> Which TCP/IP port does SQL Server run?</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By default SQL Server runs on port 1433.</w:t>
        </w:r>
      </w:ins>
    </w:p>
    <w:p w:rsidR="00D46658" w:rsidRPr="00D46658" w:rsidRDefault="00D46658" w:rsidP="00D46658">
      <w:pPr>
        <w:pStyle w:val="NormalWeb"/>
        <w:shd w:val="clear" w:color="auto" w:fill="FFFFFF"/>
        <w:spacing w:before="0" w:beforeAutospacing="0" w:after="0" w:afterAutospacing="0"/>
        <w:rPr>
          <w:ins w:id="259" w:author="Unknown"/>
          <w:rFonts w:ascii="Verdana" w:hAnsi="Verdana"/>
          <w:color w:val="222222"/>
          <w:sz w:val="20"/>
          <w:szCs w:val="20"/>
        </w:rPr>
      </w:pPr>
      <w:proofErr w:type="gramStart"/>
      <w:ins w:id="260" w:author="Unknown">
        <w:r w:rsidRPr="00D46658">
          <w:rPr>
            <w:rStyle w:val="Strong"/>
            <w:rFonts w:ascii="Verdana" w:hAnsi="Verdana"/>
            <w:color w:val="FF6600"/>
            <w:sz w:val="20"/>
            <w:szCs w:val="20"/>
          </w:rPr>
          <w:t>Q#59.</w:t>
        </w:r>
        <w:proofErr w:type="gramEnd"/>
        <w:r w:rsidRPr="00D46658">
          <w:rPr>
            <w:rStyle w:val="Strong"/>
            <w:rFonts w:ascii="Verdana" w:hAnsi="Verdana"/>
            <w:color w:val="FF6600"/>
            <w:sz w:val="20"/>
            <w:szCs w:val="20"/>
          </w:rPr>
          <w:t xml:space="preserve"> Write a SQL SELECT query that only returns each name only once from a table?</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To get the each name only once, we need to use the DISTINCT keyword.</w:t>
        </w:r>
      </w:ins>
    </w:p>
    <w:p w:rsidR="00D46658" w:rsidRPr="00D46658" w:rsidRDefault="00D46658" w:rsidP="00D46658">
      <w:pPr>
        <w:pStyle w:val="NormalWeb"/>
        <w:shd w:val="clear" w:color="auto" w:fill="FFFFFF"/>
        <w:spacing w:before="0" w:beforeAutospacing="0" w:after="369" w:afterAutospacing="0"/>
        <w:contextualSpacing/>
        <w:rPr>
          <w:ins w:id="261" w:author="Unknown"/>
          <w:rFonts w:ascii="Verdana" w:hAnsi="Verdana"/>
          <w:color w:val="222222"/>
          <w:sz w:val="20"/>
          <w:szCs w:val="20"/>
        </w:rPr>
      </w:pPr>
      <w:ins w:id="262" w:author="Unknown">
        <w:r w:rsidRPr="00D46658">
          <w:rPr>
            <w:rFonts w:ascii="Verdana" w:hAnsi="Verdana"/>
            <w:color w:val="222222"/>
            <w:sz w:val="20"/>
            <w:szCs w:val="20"/>
          </w:rPr>
          <w:t xml:space="preserve">SELECT DISTINCT name FROM </w:t>
        </w:r>
        <w:proofErr w:type="spellStart"/>
        <w:r w:rsidRPr="00D46658">
          <w:rPr>
            <w:rFonts w:ascii="Verdana" w:hAnsi="Verdana"/>
            <w:color w:val="222222"/>
            <w:sz w:val="20"/>
            <w:szCs w:val="20"/>
          </w:rPr>
          <w:t>table_name</w:t>
        </w:r>
        <w:proofErr w:type="spellEnd"/>
        <w:r w:rsidRPr="00D46658">
          <w:rPr>
            <w:rFonts w:ascii="Verdana" w:hAnsi="Verdana"/>
            <w:color w:val="222222"/>
            <w:sz w:val="20"/>
            <w:szCs w:val="20"/>
          </w:rPr>
          <w:t>;</w:t>
        </w:r>
      </w:ins>
    </w:p>
    <w:p w:rsidR="00D46658" w:rsidRPr="00D46658" w:rsidRDefault="00D46658" w:rsidP="00D46658">
      <w:pPr>
        <w:pStyle w:val="NormalWeb"/>
        <w:shd w:val="clear" w:color="auto" w:fill="FFFFFF"/>
        <w:spacing w:before="0" w:beforeAutospacing="0" w:after="0" w:afterAutospacing="0"/>
        <w:contextualSpacing/>
        <w:rPr>
          <w:ins w:id="263" w:author="Unknown"/>
          <w:rFonts w:ascii="Verdana" w:hAnsi="Verdana"/>
          <w:color w:val="222222"/>
          <w:sz w:val="20"/>
          <w:szCs w:val="20"/>
        </w:rPr>
      </w:pPr>
      <w:proofErr w:type="gramStart"/>
      <w:ins w:id="264" w:author="Unknown">
        <w:r w:rsidRPr="00D46658">
          <w:rPr>
            <w:rStyle w:val="Strong"/>
            <w:rFonts w:ascii="Verdana" w:hAnsi="Verdana"/>
            <w:color w:val="FF6600"/>
            <w:sz w:val="20"/>
            <w:szCs w:val="20"/>
          </w:rPr>
          <w:t>Q#60.</w:t>
        </w:r>
        <w:proofErr w:type="gramEnd"/>
        <w:r w:rsidRPr="00D46658">
          <w:rPr>
            <w:rStyle w:val="Strong"/>
            <w:rFonts w:ascii="Verdana" w:hAnsi="Verdana"/>
            <w:color w:val="FF6600"/>
            <w:sz w:val="20"/>
            <w:szCs w:val="20"/>
          </w:rPr>
          <w:t xml:space="preserve"> Explain DML and DDL?</w:t>
        </w:r>
        <w:r w:rsidRPr="00D46658">
          <w:rPr>
            <w:rFonts w:ascii="Verdana" w:hAnsi="Verdana"/>
            <w:color w:val="222222"/>
            <w:sz w:val="20"/>
            <w:szCs w:val="20"/>
          </w:rPr>
          <w:br/>
        </w:r>
        <w:r w:rsidRPr="00D46658">
          <w:rPr>
            <w:rStyle w:val="Strong"/>
            <w:rFonts w:ascii="Verdana" w:hAnsi="Verdana"/>
            <w:color w:val="222222"/>
            <w:sz w:val="20"/>
            <w:szCs w:val="20"/>
          </w:rPr>
          <w:t>Ans.</w:t>
        </w:r>
        <w:r w:rsidRPr="00D46658">
          <w:rPr>
            <w:rFonts w:ascii="Verdana" w:hAnsi="Verdana"/>
            <w:color w:val="222222"/>
            <w:sz w:val="20"/>
            <w:szCs w:val="20"/>
          </w:rPr>
          <w:t> DML stands for Data Manipulation Language. INSERT, UPDATE and DELETE</w:t>
        </w:r>
        <w:proofErr w:type="gramStart"/>
        <w:r w:rsidRPr="00D46658">
          <w:rPr>
            <w:rFonts w:ascii="Verdana" w:hAnsi="Verdana"/>
            <w:color w:val="222222"/>
            <w:sz w:val="20"/>
            <w:szCs w:val="20"/>
          </w:rPr>
          <w:t>  are</w:t>
        </w:r>
        <w:proofErr w:type="gramEnd"/>
        <w:r w:rsidRPr="00D46658">
          <w:rPr>
            <w:rFonts w:ascii="Verdana" w:hAnsi="Verdana"/>
            <w:color w:val="222222"/>
            <w:sz w:val="20"/>
            <w:szCs w:val="20"/>
          </w:rPr>
          <w:t xml:space="preserve"> DML statements.</w:t>
        </w:r>
      </w:ins>
    </w:p>
    <w:p w:rsidR="00D46658" w:rsidRPr="00D46658" w:rsidRDefault="00D46658" w:rsidP="00D46658">
      <w:pPr>
        <w:pStyle w:val="NormalWeb"/>
        <w:shd w:val="clear" w:color="auto" w:fill="FFFFFF"/>
        <w:spacing w:before="0" w:beforeAutospacing="0" w:after="369" w:afterAutospacing="0"/>
        <w:contextualSpacing/>
        <w:rPr>
          <w:ins w:id="265" w:author="Unknown"/>
          <w:rFonts w:ascii="Verdana" w:hAnsi="Verdana"/>
          <w:color w:val="222222"/>
          <w:sz w:val="20"/>
          <w:szCs w:val="20"/>
        </w:rPr>
      </w:pPr>
      <w:ins w:id="266" w:author="Unknown">
        <w:r w:rsidRPr="00D46658">
          <w:rPr>
            <w:rFonts w:ascii="Verdana" w:hAnsi="Verdana"/>
            <w:color w:val="222222"/>
            <w:sz w:val="20"/>
            <w:szCs w:val="20"/>
          </w:rPr>
          <w:t>DDL stands for Data Definition Language. </w:t>
        </w:r>
        <w:proofErr w:type="gramStart"/>
        <w:r w:rsidRPr="00D46658">
          <w:rPr>
            <w:rFonts w:ascii="Verdana" w:hAnsi="Verdana"/>
            <w:color w:val="222222"/>
            <w:sz w:val="20"/>
            <w:szCs w:val="20"/>
          </w:rPr>
          <w:t>CREATE ,</w:t>
        </w:r>
        <w:proofErr w:type="gramEnd"/>
        <w:r w:rsidRPr="00D46658">
          <w:rPr>
            <w:rFonts w:ascii="Verdana" w:hAnsi="Verdana"/>
            <w:color w:val="222222"/>
            <w:sz w:val="20"/>
            <w:szCs w:val="20"/>
          </w:rPr>
          <w:t xml:space="preserve"> ALTER, DROP, RENAME are DDL statements.</w:t>
        </w:r>
      </w:ins>
    </w:p>
    <w:p w:rsidR="00D46658" w:rsidRPr="00D46658" w:rsidRDefault="00D46658" w:rsidP="00D46658">
      <w:pPr>
        <w:pStyle w:val="NormalWeb"/>
        <w:shd w:val="clear" w:color="auto" w:fill="FFFFFF"/>
        <w:spacing w:before="0" w:beforeAutospacing="0" w:after="0" w:afterAutospacing="0"/>
        <w:contextualSpacing/>
        <w:rPr>
          <w:ins w:id="267" w:author="Unknown"/>
          <w:rFonts w:ascii="Verdana" w:hAnsi="Verdana"/>
          <w:color w:val="222222"/>
          <w:sz w:val="20"/>
          <w:szCs w:val="20"/>
        </w:rPr>
      </w:pPr>
      <w:proofErr w:type="gramStart"/>
      <w:ins w:id="268" w:author="Unknown">
        <w:r w:rsidRPr="00D46658">
          <w:rPr>
            <w:rStyle w:val="Strong"/>
            <w:rFonts w:ascii="Verdana" w:hAnsi="Verdana"/>
            <w:color w:val="FF6600"/>
            <w:sz w:val="20"/>
            <w:szCs w:val="20"/>
          </w:rPr>
          <w:t>Q#61.</w:t>
        </w:r>
        <w:proofErr w:type="gramEnd"/>
        <w:r w:rsidRPr="00D46658">
          <w:rPr>
            <w:rStyle w:val="Strong"/>
            <w:rFonts w:ascii="Verdana" w:hAnsi="Verdana"/>
            <w:color w:val="FF6600"/>
            <w:sz w:val="20"/>
            <w:szCs w:val="20"/>
          </w:rPr>
          <w:t xml:space="preserve"> Can we rename a column in the output of SQL query?</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Yes using the following syntax we can do this.</w:t>
        </w:r>
      </w:ins>
    </w:p>
    <w:p w:rsidR="00D46658" w:rsidRPr="00D46658" w:rsidRDefault="00D46658" w:rsidP="00D46658">
      <w:pPr>
        <w:pStyle w:val="NormalWeb"/>
        <w:shd w:val="clear" w:color="auto" w:fill="FFFFFF"/>
        <w:spacing w:before="0" w:beforeAutospacing="0" w:after="369" w:afterAutospacing="0"/>
        <w:contextualSpacing/>
        <w:rPr>
          <w:ins w:id="269" w:author="Unknown"/>
          <w:rFonts w:ascii="Verdana" w:hAnsi="Verdana"/>
          <w:color w:val="222222"/>
          <w:sz w:val="20"/>
          <w:szCs w:val="20"/>
        </w:rPr>
      </w:pPr>
      <w:ins w:id="270" w:author="Unknown">
        <w:r w:rsidRPr="00D46658">
          <w:rPr>
            <w:rFonts w:ascii="Verdana" w:hAnsi="Verdana"/>
            <w:color w:val="222222"/>
            <w:sz w:val="20"/>
            <w:szCs w:val="20"/>
          </w:rPr>
          <w:t xml:space="preserve">SELECT </w:t>
        </w:r>
        <w:proofErr w:type="spellStart"/>
        <w:r w:rsidRPr="00D46658">
          <w:rPr>
            <w:rFonts w:ascii="Verdana" w:hAnsi="Verdana"/>
            <w:color w:val="222222"/>
            <w:sz w:val="20"/>
            <w:szCs w:val="20"/>
          </w:rPr>
          <w:t>column_name</w:t>
        </w:r>
        <w:proofErr w:type="spellEnd"/>
        <w:r w:rsidRPr="00D46658">
          <w:rPr>
            <w:rFonts w:ascii="Verdana" w:hAnsi="Verdana"/>
            <w:color w:val="222222"/>
            <w:sz w:val="20"/>
            <w:szCs w:val="20"/>
          </w:rPr>
          <w:t xml:space="preserve"> AS </w:t>
        </w:r>
        <w:proofErr w:type="spellStart"/>
        <w:r w:rsidRPr="00D46658">
          <w:rPr>
            <w:rFonts w:ascii="Verdana" w:hAnsi="Verdana"/>
            <w:color w:val="222222"/>
            <w:sz w:val="20"/>
            <w:szCs w:val="20"/>
          </w:rPr>
          <w:t>new_name</w:t>
        </w:r>
        <w:proofErr w:type="spellEnd"/>
        <w:r w:rsidRPr="00D46658">
          <w:rPr>
            <w:rFonts w:ascii="Verdana" w:hAnsi="Verdana"/>
            <w:color w:val="222222"/>
            <w:sz w:val="20"/>
            <w:szCs w:val="20"/>
          </w:rPr>
          <w:t xml:space="preserve"> FROM </w:t>
        </w:r>
        <w:proofErr w:type="spellStart"/>
        <w:r w:rsidRPr="00D46658">
          <w:rPr>
            <w:rFonts w:ascii="Verdana" w:hAnsi="Verdana"/>
            <w:color w:val="222222"/>
            <w:sz w:val="20"/>
            <w:szCs w:val="20"/>
          </w:rPr>
          <w:t>table_name</w:t>
        </w:r>
        <w:proofErr w:type="spellEnd"/>
        <w:r w:rsidRPr="00D46658">
          <w:rPr>
            <w:rFonts w:ascii="Verdana" w:hAnsi="Verdana"/>
            <w:color w:val="222222"/>
            <w:sz w:val="20"/>
            <w:szCs w:val="20"/>
          </w:rPr>
          <w:t>;</w:t>
        </w:r>
      </w:ins>
    </w:p>
    <w:p w:rsidR="00D46658" w:rsidRPr="00D46658" w:rsidRDefault="00D46658" w:rsidP="00D46658">
      <w:pPr>
        <w:pStyle w:val="NormalWeb"/>
        <w:shd w:val="clear" w:color="auto" w:fill="FFFFFF"/>
        <w:spacing w:before="0" w:beforeAutospacing="0" w:after="0" w:afterAutospacing="0"/>
        <w:contextualSpacing/>
        <w:rPr>
          <w:ins w:id="271" w:author="Unknown"/>
          <w:rFonts w:ascii="Verdana" w:hAnsi="Verdana"/>
          <w:color w:val="222222"/>
          <w:sz w:val="20"/>
          <w:szCs w:val="20"/>
        </w:rPr>
      </w:pPr>
      <w:proofErr w:type="gramStart"/>
      <w:ins w:id="272" w:author="Unknown">
        <w:r w:rsidRPr="00D46658">
          <w:rPr>
            <w:rStyle w:val="Strong"/>
            <w:rFonts w:ascii="Verdana" w:hAnsi="Verdana"/>
            <w:color w:val="FF6600"/>
            <w:sz w:val="20"/>
            <w:szCs w:val="20"/>
          </w:rPr>
          <w:lastRenderedPageBreak/>
          <w:t>Q#62.</w:t>
        </w:r>
        <w:proofErr w:type="gramEnd"/>
        <w:r w:rsidRPr="00D46658">
          <w:rPr>
            <w:rStyle w:val="Strong"/>
            <w:rFonts w:ascii="Verdana" w:hAnsi="Verdana"/>
            <w:color w:val="FF6600"/>
            <w:sz w:val="20"/>
            <w:szCs w:val="20"/>
          </w:rPr>
          <w:t xml:space="preserve"> Give the order of SQL SELECT?</w:t>
        </w:r>
        <w:r w:rsidRPr="00D46658">
          <w:rPr>
            <w:rFonts w:ascii="Verdana" w:hAnsi="Verdana"/>
            <w:color w:val="222222"/>
            <w:sz w:val="20"/>
            <w:szCs w:val="20"/>
          </w:rPr>
          <w:br/>
        </w:r>
        <w:r w:rsidRPr="00D46658">
          <w:rPr>
            <w:rStyle w:val="Strong"/>
            <w:rFonts w:ascii="Verdana" w:hAnsi="Verdana"/>
            <w:color w:val="222222"/>
            <w:sz w:val="20"/>
            <w:szCs w:val="20"/>
          </w:rPr>
          <w:t>Ans.</w:t>
        </w:r>
        <w:r w:rsidRPr="00D46658">
          <w:rPr>
            <w:rFonts w:ascii="Verdana" w:hAnsi="Verdana"/>
            <w:color w:val="222222"/>
            <w:sz w:val="20"/>
            <w:szCs w:val="20"/>
          </w:rPr>
          <w:t> Order of SQL SELECT clauses is: SELECT, FROM, WHERE, GROUP BY, HAVING, ORDER BY. Only the SELECT and FROM clause are mandatory.</w:t>
        </w:r>
      </w:ins>
    </w:p>
    <w:p w:rsidR="00D46658" w:rsidRPr="00D46658" w:rsidRDefault="00D46658" w:rsidP="00D46658">
      <w:pPr>
        <w:pStyle w:val="NormalWeb"/>
        <w:shd w:val="clear" w:color="auto" w:fill="FFFFFF"/>
        <w:spacing w:before="0" w:beforeAutospacing="0" w:after="0" w:afterAutospacing="0"/>
        <w:rPr>
          <w:ins w:id="273" w:author="Unknown"/>
          <w:rFonts w:ascii="Verdana" w:hAnsi="Verdana"/>
          <w:color w:val="222222"/>
          <w:sz w:val="20"/>
          <w:szCs w:val="20"/>
        </w:rPr>
      </w:pPr>
      <w:proofErr w:type="gramStart"/>
      <w:ins w:id="274" w:author="Unknown">
        <w:r w:rsidRPr="00D46658">
          <w:rPr>
            <w:rStyle w:val="Strong"/>
            <w:rFonts w:ascii="Verdana" w:hAnsi="Verdana"/>
            <w:color w:val="FF6600"/>
            <w:sz w:val="20"/>
            <w:szCs w:val="20"/>
          </w:rPr>
          <w:t>Q#63.</w:t>
        </w:r>
        <w:proofErr w:type="gramEnd"/>
        <w:r w:rsidRPr="00D46658">
          <w:rPr>
            <w:rStyle w:val="Strong"/>
            <w:rFonts w:ascii="Verdana" w:hAnsi="Verdana"/>
            <w:color w:val="FF6600"/>
            <w:sz w:val="20"/>
            <w:szCs w:val="20"/>
          </w:rPr>
          <w:t xml:space="preserve"> Suppose a Student column has two columns, Name and Marks. </w:t>
        </w:r>
        <w:proofErr w:type="gramStart"/>
        <w:r w:rsidRPr="00D46658">
          <w:rPr>
            <w:rStyle w:val="Strong"/>
            <w:rFonts w:ascii="Verdana" w:hAnsi="Verdana"/>
            <w:color w:val="FF6600"/>
            <w:sz w:val="20"/>
            <w:szCs w:val="20"/>
          </w:rPr>
          <w:t>How to get name and marks of top three students.</w:t>
        </w:r>
        <w:proofErr w:type="gramEnd"/>
        <w:r w:rsidRPr="00D46658">
          <w:rPr>
            <w:rFonts w:ascii="Verdana" w:hAnsi="Verdana"/>
            <w:color w:val="222222"/>
            <w:sz w:val="20"/>
            <w:szCs w:val="20"/>
          </w:rPr>
          <w:br/>
        </w:r>
        <w:r w:rsidRPr="00D46658">
          <w:rPr>
            <w:rStyle w:val="Strong"/>
            <w:rFonts w:ascii="Verdana" w:hAnsi="Verdana"/>
            <w:color w:val="222222"/>
            <w:sz w:val="20"/>
            <w:szCs w:val="20"/>
          </w:rPr>
          <w:t>Ans.</w:t>
        </w:r>
        <w:r w:rsidRPr="00D46658">
          <w:rPr>
            <w:rFonts w:ascii="Verdana" w:hAnsi="Verdana"/>
            <w:color w:val="222222"/>
            <w:sz w:val="20"/>
            <w:szCs w:val="20"/>
          </w:rPr>
          <w:t xml:space="preserve"> SELECT Name, Marks FROM Student s1 where 3 &lt;= (SELECT </w:t>
        </w:r>
        <w:proofErr w:type="gramStart"/>
        <w:r w:rsidRPr="00D46658">
          <w:rPr>
            <w:rFonts w:ascii="Verdana" w:hAnsi="Verdana"/>
            <w:color w:val="222222"/>
            <w:sz w:val="20"/>
            <w:szCs w:val="20"/>
          </w:rPr>
          <w:t>COUNT(</w:t>
        </w:r>
        <w:proofErr w:type="gramEnd"/>
        <w:r w:rsidRPr="00D46658">
          <w:rPr>
            <w:rFonts w:ascii="Verdana" w:hAnsi="Verdana"/>
            <w:color w:val="222222"/>
            <w:sz w:val="20"/>
            <w:szCs w:val="20"/>
          </w:rPr>
          <w:t>*) FROM Students s2 WHERE s1.marks = s2.marks)</w:t>
        </w:r>
      </w:ins>
    </w:p>
    <w:p w:rsidR="00D46658" w:rsidRPr="00D46658" w:rsidRDefault="00D46658" w:rsidP="00D46658">
      <w:pPr>
        <w:pStyle w:val="NormalWeb"/>
        <w:shd w:val="clear" w:color="auto" w:fill="FFFFFF"/>
        <w:spacing w:before="0" w:beforeAutospacing="0" w:after="0" w:afterAutospacing="0"/>
        <w:rPr>
          <w:ins w:id="275" w:author="Unknown"/>
          <w:rFonts w:ascii="Verdana" w:hAnsi="Verdana"/>
          <w:color w:val="222222"/>
          <w:sz w:val="20"/>
          <w:szCs w:val="20"/>
        </w:rPr>
      </w:pPr>
      <w:proofErr w:type="gramStart"/>
      <w:ins w:id="276" w:author="Unknown">
        <w:r w:rsidRPr="00D46658">
          <w:rPr>
            <w:rStyle w:val="Strong"/>
            <w:rFonts w:ascii="Verdana" w:hAnsi="Verdana"/>
            <w:color w:val="FF6600"/>
            <w:sz w:val="20"/>
            <w:szCs w:val="20"/>
          </w:rPr>
          <w:t>Q#64.</w:t>
        </w:r>
        <w:proofErr w:type="gramEnd"/>
        <w:r w:rsidRPr="00D46658">
          <w:rPr>
            <w:rStyle w:val="Strong"/>
            <w:rFonts w:ascii="Verdana" w:hAnsi="Verdana"/>
            <w:color w:val="FF6600"/>
            <w:sz w:val="20"/>
            <w:szCs w:val="20"/>
          </w:rPr>
          <w:t xml:space="preserve"> What </w:t>
        </w:r>
        <w:proofErr w:type="gramStart"/>
        <w:r w:rsidRPr="00D46658">
          <w:rPr>
            <w:rStyle w:val="Strong"/>
            <w:rFonts w:ascii="Verdana" w:hAnsi="Verdana"/>
            <w:color w:val="FF6600"/>
            <w:sz w:val="20"/>
            <w:szCs w:val="20"/>
          </w:rPr>
          <w:t>is SQL comments</w:t>
        </w:r>
        <w:proofErr w:type="gramEnd"/>
        <w:r w:rsidRPr="00D46658">
          <w:rPr>
            <w:rStyle w:val="Strong"/>
            <w:rFonts w:ascii="Verdana" w:hAnsi="Verdana"/>
            <w:color w:val="FF6600"/>
            <w:sz w:val="20"/>
            <w:szCs w:val="20"/>
          </w:rPr>
          <w:t>?</w:t>
        </w:r>
        <w:r w:rsidRPr="00D46658">
          <w:rPr>
            <w:rFonts w:ascii="Verdana" w:hAnsi="Verdana"/>
            <w:color w:val="222222"/>
            <w:sz w:val="20"/>
            <w:szCs w:val="20"/>
          </w:rPr>
          <w:br/>
        </w:r>
        <w:r w:rsidRPr="00D46658">
          <w:rPr>
            <w:rStyle w:val="Strong"/>
            <w:rFonts w:ascii="Verdana" w:hAnsi="Verdana"/>
            <w:color w:val="222222"/>
            <w:sz w:val="20"/>
            <w:szCs w:val="20"/>
          </w:rPr>
          <w:t>Ans.</w:t>
        </w:r>
        <w:r w:rsidRPr="00D46658">
          <w:rPr>
            <w:rFonts w:ascii="Verdana" w:hAnsi="Verdana"/>
            <w:color w:val="222222"/>
            <w:sz w:val="20"/>
            <w:szCs w:val="20"/>
          </w:rPr>
          <w:t> SQL comments can be put by two consecutive hyphens (–).</w:t>
        </w:r>
      </w:ins>
    </w:p>
    <w:p w:rsidR="00D46658" w:rsidRPr="00D46658" w:rsidRDefault="00D46658" w:rsidP="00D46658">
      <w:pPr>
        <w:pStyle w:val="NormalWeb"/>
        <w:shd w:val="clear" w:color="auto" w:fill="FFFFFF"/>
        <w:spacing w:before="0" w:beforeAutospacing="0" w:after="0" w:afterAutospacing="0"/>
        <w:rPr>
          <w:ins w:id="277" w:author="Unknown"/>
          <w:rFonts w:ascii="Verdana" w:hAnsi="Verdana"/>
          <w:color w:val="222222"/>
          <w:sz w:val="20"/>
          <w:szCs w:val="20"/>
        </w:rPr>
      </w:pPr>
      <w:proofErr w:type="gramStart"/>
      <w:ins w:id="278" w:author="Unknown">
        <w:r w:rsidRPr="00D46658">
          <w:rPr>
            <w:rStyle w:val="Strong"/>
            <w:rFonts w:ascii="Verdana" w:hAnsi="Verdana"/>
            <w:color w:val="FF6600"/>
            <w:sz w:val="20"/>
            <w:szCs w:val="20"/>
          </w:rPr>
          <w:t>Q#65.</w:t>
        </w:r>
        <w:proofErr w:type="gramEnd"/>
        <w:r w:rsidRPr="00D46658">
          <w:rPr>
            <w:rStyle w:val="Strong"/>
            <w:rFonts w:ascii="Verdana" w:hAnsi="Verdana"/>
            <w:color w:val="FF6600"/>
            <w:sz w:val="20"/>
            <w:szCs w:val="20"/>
          </w:rPr>
          <w:t xml:space="preserve"> </w:t>
        </w:r>
        <w:proofErr w:type="gramStart"/>
        <w:r w:rsidRPr="00D46658">
          <w:rPr>
            <w:rStyle w:val="Strong"/>
            <w:rFonts w:ascii="Verdana" w:hAnsi="Verdana"/>
            <w:color w:val="FF6600"/>
            <w:sz w:val="20"/>
            <w:szCs w:val="20"/>
          </w:rPr>
          <w:t>Difference between TRUNCATE, DELETE and DROP commands?</w:t>
        </w:r>
        <w:proofErr w:type="gramEnd"/>
        <w:r w:rsidRPr="00D46658">
          <w:rPr>
            <w:rStyle w:val="Strong"/>
            <w:rFonts w:ascii="Verdana" w:hAnsi="Verdana"/>
            <w:color w:val="FF6600"/>
            <w:sz w:val="20"/>
            <w:szCs w:val="20"/>
          </w:rPr>
          <w:t> </w:t>
        </w:r>
        <w:r w:rsidRPr="00D46658">
          <w:rPr>
            <w:rFonts w:ascii="Verdana" w:hAnsi="Verdana"/>
            <w:color w:val="222222"/>
            <w:sz w:val="20"/>
            <w:szCs w:val="20"/>
          </w:rPr>
          <w:br/>
        </w:r>
        <w:r w:rsidRPr="00D46658">
          <w:rPr>
            <w:rStyle w:val="Strong"/>
            <w:rFonts w:ascii="Verdana" w:hAnsi="Verdana"/>
            <w:color w:val="222222"/>
            <w:sz w:val="20"/>
            <w:szCs w:val="20"/>
          </w:rPr>
          <w:t>Ans.</w:t>
        </w:r>
        <w:r w:rsidRPr="00D46658">
          <w:rPr>
            <w:rFonts w:ascii="Verdana" w:hAnsi="Verdana"/>
            <w:color w:val="222222"/>
            <w:sz w:val="20"/>
            <w:szCs w:val="20"/>
          </w:rPr>
          <w:t> DELETE removes some or all rows from a table based on the condition. It can be rolled back.</w:t>
        </w:r>
      </w:ins>
    </w:p>
    <w:p w:rsidR="00D46658" w:rsidRPr="00D46658" w:rsidRDefault="00D46658" w:rsidP="00D46658">
      <w:pPr>
        <w:pStyle w:val="NormalWeb"/>
        <w:shd w:val="clear" w:color="auto" w:fill="FFFFFF"/>
        <w:spacing w:before="0" w:beforeAutospacing="0" w:after="369" w:afterAutospacing="0"/>
        <w:contextualSpacing/>
        <w:rPr>
          <w:ins w:id="279" w:author="Unknown"/>
          <w:rFonts w:ascii="Verdana" w:hAnsi="Verdana"/>
          <w:color w:val="222222"/>
          <w:sz w:val="20"/>
          <w:szCs w:val="20"/>
        </w:rPr>
      </w:pPr>
      <w:ins w:id="280" w:author="Unknown">
        <w:r w:rsidRPr="00D46658">
          <w:rPr>
            <w:rFonts w:ascii="Verdana" w:hAnsi="Verdana"/>
            <w:color w:val="222222"/>
            <w:sz w:val="20"/>
            <w:szCs w:val="20"/>
          </w:rPr>
          <w:t>TRUNCATE removes ALL rows from a table by de-allocating the memory pages. The operation cannot be rolled back</w:t>
        </w:r>
      </w:ins>
    </w:p>
    <w:p w:rsidR="00D46658" w:rsidRPr="00D46658" w:rsidRDefault="00D46658" w:rsidP="00D46658">
      <w:pPr>
        <w:pStyle w:val="NormalWeb"/>
        <w:shd w:val="clear" w:color="auto" w:fill="FFFFFF"/>
        <w:spacing w:before="0" w:beforeAutospacing="0" w:after="369" w:afterAutospacing="0"/>
        <w:contextualSpacing/>
        <w:rPr>
          <w:ins w:id="281" w:author="Unknown"/>
          <w:rFonts w:ascii="Verdana" w:hAnsi="Verdana"/>
          <w:color w:val="222222"/>
          <w:sz w:val="20"/>
          <w:szCs w:val="20"/>
        </w:rPr>
      </w:pPr>
      <w:ins w:id="282" w:author="Unknown">
        <w:r w:rsidRPr="00D46658">
          <w:rPr>
            <w:rFonts w:ascii="Verdana" w:hAnsi="Verdana"/>
            <w:color w:val="222222"/>
            <w:sz w:val="20"/>
            <w:szCs w:val="20"/>
          </w:rPr>
          <w:t>DROP command removes a table from the database completely.</w:t>
        </w:r>
      </w:ins>
    </w:p>
    <w:p w:rsidR="00D46658" w:rsidRPr="00D46658" w:rsidRDefault="00D46658" w:rsidP="00D46658">
      <w:pPr>
        <w:pStyle w:val="NormalWeb"/>
        <w:shd w:val="clear" w:color="auto" w:fill="FFFFFF"/>
        <w:spacing w:before="0" w:beforeAutospacing="0" w:after="0" w:afterAutospacing="0"/>
        <w:rPr>
          <w:ins w:id="283" w:author="Unknown"/>
          <w:rFonts w:ascii="Verdana" w:hAnsi="Verdana"/>
          <w:color w:val="222222"/>
          <w:sz w:val="20"/>
          <w:szCs w:val="20"/>
        </w:rPr>
      </w:pPr>
      <w:proofErr w:type="gramStart"/>
      <w:ins w:id="284" w:author="Unknown">
        <w:r w:rsidRPr="00D46658">
          <w:rPr>
            <w:rStyle w:val="Strong"/>
            <w:rFonts w:ascii="Verdana" w:hAnsi="Verdana"/>
            <w:color w:val="FF6600"/>
            <w:sz w:val="20"/>
            <w:szCs w:val="20"/>
          </w:rPr>
          <w:t>Q#66.</w:t>
        </w:r>
        <w:proofErr w:type="gramEnd"/>
        <w:r w:rsidRPr="00D46658">
          <w:rPr>
            <w:rStyle w:val="Strong"/>
            <w:rFonts w:ascii="Verdana" w:hAnsi="Verdana"/>
            <w:color w:val="FF6600"/>
            <w:sz w:val="20"/>
            <w:szCs w:val="20"/>
          </w:rPr>
          <w:t xml:space="preserve"> What are the properties of a transaction?</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Generally, these properties are referred as ACID properties. They are:</w:t>
        </w:r>
      </w:ins>
    </w:p>
    <w:p w:rsidR="00D46658" w:rsidRPr="00D46658" w:rsidRDefault="00D46658" w:rsidP="00D46658">
      <w:pPr>
        <w:numPr>
          <w:ilvl w:val="0"/>
          <w:numId w:val="29"/>
        </w:numPr>
        <w:shd w:val="clear" w:color="auto" w:fill="FFFFFF"/>
        <w:spacing w:after="0" w:line="240" w:lineRule="auto"/>
        <w:rPr>
          <w:ins w:id="285" w:author="Unknown"/>
          <w:rFonts w:ascii="Verdana" w:hAnsi="Verdana"/>
          <w:color w:val="222222"/>
          <w:sz w:val="20"/>
          <w:szCs w:val="20"/>
        </w:rPr>
      </w:pPr>
      <w:ins w:id="286" w:author="Unknown">
        <w:r w:rsidRPr="00D46658">
          <w:rPr>
            <w:rFonts w:ascii="Verdana" w:hAnsi="Verdana"/>
            <w:color w:val="222222"/>
            <w:sz w:val="20"/>
            <w:szCs w:val="20"/>
          </w:rPr>
          <w:t>Atomicity</w:t>
        </w:r>
      </w:ins>
    </w:p>
    <w:p w:rsidR="00D46658" w:rsidRPr="00D46658" w:rsidRDefault="00D46658" w:rsidP="00D46658">
      <w:pPr>
        <w:numPr>
          <w:ilvl w:val="0"/>
          <w:numId w:val="29"/>
        </w:numPr>
        <w:shd w:val="clear" w:color="auto" w:fill="FFFFFF"/>
        <w:spacing w:after="0" w:line="240" w:lineRule="auto"/>
        <w:rPr>
          <w:ins w:id="287" w:author="Unknown"/>
          <w:rFonts w:ascii="Verdana" w:hAnsi="Verdana"/>
          <w:color w:val="222222"/>
          <w:sz w:val="20"/>
          <w:szCs w:val="20"/>
        </w:rPr>
      </w:pPr>
      <w:ins w:id="288" w:author="Unknown">
        <w:r w:rsidRPr="00D46658">
          <w:rPr>
            <w:rFonts w:ascii="Verdana" w:hAnsi="Verdana"/>
            <w:color w:val="222222"/>
            <w:sz w:val="20"/>
            <w:szCs w:val="20"/>
          </w:rPr>
          <w:t>Consistency</w:t>
        </w:r>
      </w:ins>
    </w:p>
    <w:p w:rsidR="00D46658" w:rsidRPr="00D46658" w:rsidRDefault="00D46658" w:rsidP="00D46658">
      <w:pPr>
        <w:numPr>
          <w:ilvl w:val="0"/>
          <w:numId w:val="29"/>
        </w:numPr>
        <w:shd w:val="clear" w:color="auto" w:fill="FFFFFF"/>
        <w:spacing w:after="0" w:line="240" w:lineRule="auto"/>
        <w:rPr>
          <w:ins w:id="289" w:author="Unknown"/>
          <w:rFonts w:ascii="Verdana" w:hAnsi="Verdana"/>
          <w:color w:val="222222"/>
          <w:sz w:val="20"/>
          <w:szCs w:val="20"/>
        </w:rPr>
      </w:pPr>
      <w:ins w:id="290" w:author="Unknown">
        <w:r w:rsidRPr="00D46658">
          <w:rPr>
            <w:rFonts w:ascii="Verdana" w:hAnsi="Verdana"/>
            <w:color w:val="222222"/>
            <w:sz w:val="20"/>
            <w:szCs w:val="20"/>
          </w:rPr>
          <w:t>Isolation</w:t>
        </w:r>
      </w:ins>
    </w:p>
    <w:p w:rsidR="00D46658" w:rsidRPr="00D46658" w:rsidRDefault="00D46658" w:rsidP="00D46658">
      <w:pPr>
        <w:numPr>
          <w:ilvl w:val="0"/>
          <w:numId w:val="29"/>
        </w:numPr>
        <w:shd w:val="clear" w:color="auto" w:fill="FFFFFF"/>
        <w:spacing w:after="0" w:line="240" w:lineRule="auto"/>
        <w:rPr>
          <w:ins w:id="291" w:author="Unknown"/>
          <w:rFonts w:ascii="Verdana" w:hAnsi="Verdana"/>
          <w:color w:val="222222"/>
          <w:sz w:val="20"/>
          <w:szCs w:val="20"/>
        </w:rPr>
      </w:pPr>
      <w:ins w:id="292" w:author="Unknown">
        <w:r w:rsidRPr="00D46658">
          <w:rPr>
            <w:rFonts w:ascii="Verdana" w:hAnsi="Verdana"/>
            <w:color w:val="222222"/>
            <w:sz w:val="20"/>
            <w:szCs w:val="20"/>
          </w:rPr>
          <w:t>Durability.</w:t>
        </w:r>
      </w:ins>
    </w:p>
    <w:p w:rsidR="00D46658" w:rsidRPr="00D46658" w:rsidRDefault="00D46658" w:rsidP="00D46658">
      <w:pPr>
        <w:pStyle w:val="NormalWeb"/>
        <w:shd w:val="clear" w:color="auto" w:fill="FFFFFF"/>
        <w:spacing w:before="0" w:beforeAutospacing="0" w:after="0" w:afterAutospacing="0"/>
        <w:rPr>
          <w:ins w:id="293" w:author="Unknown"/>
          <w:rFonts w:ascii="Verdana" w:hAnsi="Verdana"/>
          <w:color w:val="222222"/>
          <w:sz w:val="20"/>
          <w:szCs w:val="20"/>
        </w:rPr>
      </w:pPr>
      <w:proofErr w:type="gramStart"/>
      <w:ins w:id="294" w:author="Unknown">
        <w:r w:rsidRPr="00D46658">
          <w:rPr>
            <w:rStyle w:val="Strong"/>
            <w:rFonts w:ascii="Verdana" w:hAnsi="Verdana"/>
            <w:color w:val="FF6600"/>
            <w:sz w:val="20"/>
            <w:szCs w:val="20"/>
          </w:rPr>
          <w:t>Q#67.</w:t>
        </w:r>
        <w:proofErr w:type="gramEnd"/>
        <w:r w:rsidRPr="00D46658">
          <w:rPr>
            <w:rStyle w:val="Strong"/>
            <w:rFonts w:ascii="Verdana" w:hAnsi="Verdana"/>
            <w:color w:val="FF6600"/>
            <w:sz w:val="20"/>
            <w:szCs w:val="20"/>
          </w:rPr>
          <w:t xml:space="preserve"> What do you mean by ROWID?</w:t>
        </w:r>
        <w:r w:rsidRPr="00D46658">
          <w:rPr>
            <w:rStyle w:val="Strong"/>
            <w:rFonts w:ascii="Verdana" w:hAnsi="Verdana"/>
            <w:color w:val="222222"/>
            <w:sz w:val="20"/>
            <w:szCs w:val="20"/>
          </w:rPr>
          <w:t> </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It’s an 18 character long pseudo column attached with each row of a table.</w:t>
        </w:r>
      </w:ins>
    </w:p>
    <w:p w:rsidR="00D46658" w:rsidRPr="00D46658" w:rsidRDefault="00D46658" w:rsidP="00D46658">
      <w:pPr>
        <w:pStyle w:val="NormalWeb"/>
        <w:shd w:val="clear" w:color="auto" w:fill="FFFFFF"/>
        <w:spacing w:before="0" w:beforeAutospacing="0" w:after="0" w:afterAutospacing="0"/>
        <w:contextualSpacing/>
        <w:rPr>
          <w:ins w:id="295" w:author="Unknown"/>
          <w:rFonts w:ascii="Verdana" w:hAnsi="Verdana"/>
          <w:color w:val="222222"/>
          <w:sz w:val="20"/>
          <w:szCs w:val="20"/>
        </w:rPr>
      </w:pPr>
      <w:proofErr w:type="gramStart"/>
      <w:ins w:id="296" w:author="Unknown">
        <w:r w:rsidRPr="00D46658">
          <w:rPr>
            <w:rStyle w:val="Strong"/>
            <w:rFonts w:ascii="Verdana" w:hAnsi="Verdana"/>
            <w:color w:val="FF6600"/>
            <w:sz w:val="20"/>
            <w:szCs w:val="20"/>
          </w:rPr>
          <w:t>Q#68.</w:t>
        </w:r>
        <w:proofErr w:type="gramEnd"/>
        <w:r w:rsidRPr="00D46658">
          <w:rPr>
            <w:rStyle w:val="Strong"/>
            <w:rFonts w:ascii="Verdana" w:hAnsi="Verdana"/>
            <w:color w:val="FF6600"/>
            <w:sz w:val="20"/>
            <w:szCs w:val="20"/>
          </w:rPr>
          <w:t xml:space="preserve"> Define UNION, MINUS, UNION ALL, </w:t>
        </w:r>
        <w:proofErr w:type="gramStart"/>
        <w:r w:rsidRPr="00D46658">
          <w:rPr>
            <w:rStyle w:val="Strong"/>
            <w:rFonts w:ascii="Verdana" w:hAnsi="Verdana"/>
            <w:color w:val="FF6600"/>
            <w:sz w:val="20"/>
            <w:szCs w:val="20"/>
          </w:rPr>
          <w:t>INTERSECT ?</w:t>
        </w:r>
        <w:proofErr w:type="gramEnd"/>
        <w:r w:rsidRPr="00D46658">
          <w:rPr>
            <w:rFonts w:ascii="Verdana" w:hAnsi="Verdana"/>
            <w:color w:val="222222"/>
            <w:sz w:val="20"/>
            <w:szCs w:val="20"/>
          </w:rPr>
          <w:br/>
        </w:r>
        <w:r w:rsidRPr="00D46658">
          <w:rPr>
            <w:rStyle w:val="Strong"/>
            <w:rFonts w:ascii="Verdana" w:hAnsi="Verdana"/>
            <w:color w:val="222222"/>
            <w:sz w:val="20"/>
            <w:szCs w:val="20"/>
          </w:rPr>
          <w:t>Ans.</w:t>
        </w:r>
        <w:r w:rsidRPr="00D46658">
          <w:rPr>
            <w:rFonts w:ascii="Verdana" w:hAnsi="Verdana"/>
            <w:color w:val="222222"/>
            <w:sz w:val="20"/>
            <w:szCs w:val="20"/>
          </w:rPr>
          <w:t> MINUS – returns all distinct rows selected by the first query but not by the second.</w:t>
        </w:r>
      </w:ins>
    </w:p>
    <w:p w:rsidR="00D46658" w:rsidRPr="00D46658" w:rsidRDefault="00D46658" w:rsidP="00D46658">
      <w:pPr>
        <w:pStyle w:val="NormalWeb"/>
        <w:shd w:val="clear" w:color="auto" w:fill="FFFFFF"/>
        <w:spacing w:before="0" w:beforeAutospacing="0" w:after="369" w:afterAutospacing="0"/>
        <w:contextualSpacing/>
        <w:rPr>
          <w:ins w:id="297" w:author="Unknown"/>
          <w:rFonts w:ascii="Verdana" w:hAnsi="Verdana"/>
          <w:color w:val="222222"/>
          <w:sz w:val="20"/>
          <w:szCs w:val="20"/>
        </w:rPr>
      </w:pPr>
      <w:ins w:id="298" w:author="Unknown">
        <w:r w:rsidRPr="00D46658">
          <w:rPr>
            <w:rFonts w:ascii="Verdana" w:hAnsi="Verdana"/>
            <w:color w:val="222222"/>
            <w:sz w:val="20"/>
            <w:szCs w:val="20"/>
          </w:rPr>
          <w:t>UNION – returns all distinct rows selected by either query</w:t>
        </w:r>
      </w:ins>
    </w:p>
    <w:p w:rsidR="00D46658" w:rsidRPr="00D46658" w:rsidRDefault="00D46658" w:rsidP="00D46658">
      <w:pPr>
        <w:pStyle w:val="NormalWeb"/>
        <w:shd w:val="clear" w:color="auto" w:fill="FFFFFF"/>
        <w:spacing w:before="0" w:beforeAutospacing="0" w:after="369" w:afterAutospacing="0"/>
        <w:contextualSpacing/>
        <w:rPr>
          <w:ins w:id="299" w:author="Unknown"/>
          <w:rFonts w:ascii="Verdana" w:hAnsi="Verdana"/>
          <w:color w:val="222222"/>
          <w:sz w:val="20"/>
          <w:szCs w:val="20"/>
        </w:rPr>
      </w:pPr>
      <w:ins w:id="300" w:author="Unknown">
        <w:r w:rsidRPr="00D46658">
          <w:rPr>
            <w:rFonts w:ascii="Verdana" w:hAnsi="Verdana"/>
            <w:color w:val="222222"/>
            <w:sz w:val="20"/>
            <w:szCs w:val="20"/>
          </w:rPr>
          <w:t>UNION ALL – returns all rows selected by either query, including all duplicates.</w:t>
        </w:r>
      </w:ins>
    </w:p>
    <w:p w:rsidR="00D46658" w:rsidRPr="00D46658" w:rsidRDefault="00D46658" w:rsidP="00D46658">
      <w:pPr>
        <w:pStyle w:val="NormalWeb"/>
        <w:shd w:val="clear" w:color="auto" w:fill="FFFFFF"/>
        <w:spacing w:before="0" w:beforeAutospacing="0" w:after="369" w:afterAutospacing="0"/>
        <w:contextualSpacing/>
        <w:rPr>
          <w:ins w:id="301" w:author="Unknown"/>
          <w:rFonts w:ascii="Verdana" w:hAnsi="Verdana"/>
          <w:color w:val="222222"/>
          <w:sz w:val="20"/>
          <w:szCs w:val="20"/>
        </w:rPr>
      </w:pPr>
      <w:ins w:id="302" w:author="Unknown">
        <w:r w:rsidRPr="00D46658">
          <w:rPr>
            <w:rFonts w:ascii="Verdana" w:hAnsi="Verdana"/>
            <w:color w:val="222222"/>
            <w:sz w:val="20"/>
            <w:szCs w:val="20"/>
          </w:rPr>
          <w:t>INTERSECT – returns all distinct rows selected by both queries.</w:t>
        </w:r>
      </w:ins>
    </w:p>
    <w:p w:rsidR="00D46658" w:rsidRPr="00D46658" w:rsidRDefault="00D46658" w:rsidP="00D46658">
      <w:pPr>
        <w:pStyle w:val="NormalWeb"/>
        <w:shd w:val="clear" w:color="auto" w:fill="FFFFFF"/>
        <w:spacing w:before="0" w:beforeAutospacing="0" w:after="0" w:afterAutospacing="0"/>
        <w:contextualSpacing/>
        <w:rPr>
          <w:ins w:id="303" w:author="Unknown"/>
          <w:rFonts w:ascii="Verdana" w:hAnsi="Verdana"/>
          <w:color w:val="222222"/>
          <w:sz w:val="20"/>
          <w:szCs w:val="20"/>
        </w:rPr>
      </w:pPr>
      <w:proofErr w:type="gramStart"/>
      <w:ins w:id="304" w:author="Unknown">
        <w:r w:rsidRPr="00D46658">
          <w:rPr>
            <w:rStyle w:val="Strong"/>
            <w:rFonts w:ascii="Verdana" w:hAnsi="Verdana"/>
            <w:color w:val="FF6600"/>
            <w:sz w:val="20"/>
            <w:szCs w:val="20"/>
          </w:rPr>
          <w:t>Q#69.</w:t>
        </w:r>
        <w:proofErr w:type="gramEnd"/>
        <w:r w:rsidRPr="00D46658">
          <w:rPr>
            <w:rStyle w:val="Strong"/>
            <w:rFonts w:ascii="Verdana" w:hAnsi="Verdana"/>
            <w:color w:val="FF6600"/>
            <w:sz w:val="20"/>
            <w:szCs w:val="20"/>
          </w:rPr>
          <w:t xml:space="preserve"> What is a transaction?</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A transaction is a sequence of code that runs against a database. It takes the database from one consistent state to another.</w:t>
        </w:r>
      </w:ins>
    </w:p>
    <w:p w:rsidR="00D46658" w:rsidRPr="00D46658" w:rsidRDefault="00D46658" w:rsidP="00D46658">
      <w:pPr>
        <w:pStyle w:val="NormalWeb"/>
        <w:shd w:val="clear" w:color="auto" w:fill="FFFFFF"/>
        <w:spacing w:before="0" w:beforeAutospacing="0" w:after="0" w:afterAutospacing="0"/>
        <w:contextualSpacing/>
        <w:rPr>
          <w:ins w:id="305" w:author="Unknown"/>
          <w:rFonts w:ascii="Verdana" w:hAnsi="Verdana"/>
          <w:color w:val="222222"/>
          <w:sz w:val="20"/>
          <w:szCs w:val="20"/>
        </w:rPr>
      </w:pPr>
      <w:proofErr w:type="gramStart"/>
      <w:ins w:id="306" w:author="Unknown">
        <w:r w:rsidRPr="00D46658">
          <w:rPr>
            <w:rStyle w:val="Strong"/>
            <w:rFonts w:ascii="Verdana" w:hAnsi="Verdana"/>
            <w:color w:val="FF6600"/>
            <w:sz w:val="20"/>
            <w:szCs w:val="20"/>
          </w:rPr>
          <w:t>Q#70.</w:t>
        </w:r>
        <w:proofErr w:type="gramEnd"/>
        <w:r w:rsidRPr="00D46658">
          <w:rPr>
            <w:rStyle w:val="Strong"/>
            <w:rFonts w:ascii="Verdana" w:hAnsi="Verdana"/>
            <w:color w:val="FF6600"/>
            <w:sz w:val="20"/>
            <w:szCs w:val="20"/>
          </w:rPr>
          <w:t xml:space="preserve"> What is the difference between UNIQUE and PRIMARY KEY constraints?</w:t>
        </w:r>
        <w:r w:rsidRPr="00D46658">
          <w:rPr>
            <w:rStyle w:val="Strong"/>
            <w:rFonts w:ascii="Verdana" w:hAnsi="Verdana"/>
            <w:color w:val="222222"/>
            <w:sz w:val="20"/>
            <w:szCs w:val="20"/>
          </w:rPr>
          <w:t> </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A table can have only one PRIMARY KEY whereas there can be any number of UNIQUE keys.</w:t>
        </w:r>
      </w:ins>
    </w:p>
    <w:p w:rsidR="00D46658" w:rsidRPr="00D46658" w:rsidRDefault="00D46658" w:rsidP="00D46658">
      <w:pPr>
        <w:pStyle w:val="NormalWeb"/>
        <w:shd w:val="clear" w:color="auto" w:fill="FFFFFF"/>
        <w:spacing w:before="0" w:beforeAutospacing="0" w:after="369" w:afterAutospacing="0"/>
        <w:contextualSpacing/>
        <w:rPr>
          <w:ins w:id="307" w:author="Unknown"/>
          <w:rFonts w:ascii="Verdana" w:hAnsi="Verdana"/>
          <w:color w:val="222222"/>
          <w:sz w:val="20"/>
          <w:szCs w:val="20"/>
        </w:rPr>
      </w:pPr>
      <w:ins w:id="308" w:author="Unknown">
        <w:r w:rsidRPr="00D46658">
          <w:rPr>
            <w:rFonts w:ascii="Verdana" w:hAnsi="Verdana"/>
            <w:color w:val="222222"/>
            <w:sz w:val="20"/>
            <w:szCs w:val="20"/>
          </w:rPr>
          <w:t xml:space="preserve">The primary key cannot contain Null values whereas </w:t>
        </w:r>
        <w:proofErr w:type="gramStart"/>
        <w:r w:rsidRPr="00D46658">
          <w:rPr>
            <w:rFonts w:ascii="Verdana" w:hAnsi="Verdana"/>
            <w:color w:val="222222"/>
            <w:sz w:val="20"/>
            <w:szCs w:val="20"/>
          </w:rPr>
          <w:t>Unique</w:t>
        </w:r>
        <w:proofErr w:type="gramEnd"/>
        <w:r w:rsidRPr="00D46658">
          <w:rPr>
            <w:rFonts w:ascii="Verdana" w:hAnsi="Verdana"/>
            <w:color w:val="222222"/>
            <w:sz w:val="20"/>
            <w:szCs w:val="20"/>
          </w:rPr>
          <w:t xml:space="preserve"> key can contain Null values.</w:t>
        </w:r>
      </w:ins>
    </w:p>
    <w:p w:rsidR="00D46658" w:rsidRPr="00D46658" w:rsidRDefault="00D46658" w:rsidP="00D46658">
      <w:pPr>
        <w:pStyle w:val="NormalWeb"/>
        <w:shd w:val="clear" w:color="auto" w:fill="FFFFFF"/>
        <w:spacing w:before="0" w:beforeAutospacing="0" w:after="0" w:afterAutospacing="0"/>
        <w:contextualSpacing/>
        <w:rPr>
          <w:ins w:id="309" w:author="Unknown"/>
          <w:rFonts w:ascii="Verdana" w:hAnsi="Verdana"/>
          <w:color w:val="222222"/>
          <w:sz w:val="20"/>
          <w:szCs w:val="20"/>
        </w:rPr>
      </w:pPr>
      <w:proofErr w:type="gramStart"/>
      <w:ins w:id="310" w:author="Unknown">
        <w:r w:rsidRPr="00D46658">
          <w:rPr>
            <w:rStyle w:val="Strong"/>
            <w:rFonts w:ascii="Verdana" w:hAnsi="Verdana"/>
            <w:color w:val="FF6600"/>
            <w:sz w:val="20"/>
            <w:szCs w:val="20"/>
          </w:rPr>
          <w:t>Q#71.</w:t>
        </w:r>
        <w:proofErr w:type="gramEnd"/>
        <w:r w:rsidRPr="00D46658">
          <w:rPr>
            <w:rStyle w:val="Strong"/>
            <w:rFonts w:ascii="Verdana" w:hAnsi="Verdana"/>
            <w:color w:val="FF6600"/>
            <w:sz w:val="20"/>
            <w:szCs w:val="20"/>
          </w:rPr>
          <w:t xml:space="preserve"> What is a composite primary key?</w:t>
        </w:r>
        <w:r w:rsidRPr="00D46658">
          <w:rPr>
            <w:rFonts w:ascii="Verdana" w:hAnsi="Verdana"/>
            <w:color w:val="222222"/>
            <w:sz w:val="20"/>
            <w:szCs w:val="20"/>
          </w:rPr>
          <w:br/>
        </w:r>
        <w:r w:rsidRPr="00D46658">
          <w:rPr>
            <w:rStyle w:val="Strong"/>
            <w:rFonts w:ascii="Verdana" w:hAnsi="Verdana"/>
            <w:color w:val="222222"/>
            <w:sz w:val="20"/>
            <w:szCs w:val="20"/>
          </w:rPr>
          <w:t>Ans.</w:t>
        </w:r>
        <w:r w:rsidRPr="00D46658">
          <w:rPr>
            <w:rFonts w:ascii="Verdana" w:hAnsi="Verdana"/>
            <w:color w:val="222222"/>
            <w:sz w:val="20"/>
            <w:szCs w:val="20"/>
          </w:rPr>
          <w:t> Primary key created on more than one column is called composite primary key.</w:t>
        </w:r>
      </w:ins>
    </w:p>
    <w:p w:rsidR="00D46658" w:rsidRPr="00D46658" w:rsidRDefault="00D46658" w:rsidP="00D46658">
      <w:pPr>
        <w:pStyle w:val="NormalWeb"/>
        <w:shd w:val="clear" w:color="auto" w:fill="FFFFFF"/>
        <w:spacing w:before="0" w:beforeAutospacing="0" w:after="0" w:afterAutospacing="0"/>
        <w:rPr>
          <w:ins w:id="311" w:author="Unknown"/>
          <w:rFonts w:ascii="Verdana" w:hAnsi="Verdana"/>
          <w:color w:val="222222"/>
          <w:sz w:val="20"/>
          <w:szCs w:val="20"/>
        </w:rPr>
      </w:pPr>
      <w:proofErr w:type="gramStart"/>
      <w:ins w:id="312" w:author="Unknown">
        <w:r w:rsidRPr="00D46658">
          <w:rPr>
            <w:rStyle w:val="Strong"/>
            <w:rFonts w:ascii="Verdana" w:hAnsi="Verdana"/>
            <w:color w:val="FF6600"/>
            <w:sz w:val="20"/>
            <w:szCs w:val="20"/>
          </w:rPr>
          <w:t>Q#72.</w:t>
        </w:r>
        <w:proofErr w:type="gramEnd"/>
        <w:r w:rsidRPr="00D46658">
          <w:rPr>
            <w:rStyle w:val="Strong"/>
            <w:rFonts w:ascii="Verdana" w:hAnsi="Verdana"/>
            <w:color w:val="FF6600"/>
            <w:sz w:val="20"/>
            <w:szCs w:val="20"/>
          </w:rPr>
          <w:t xml:space="preserve"> What is an Index?</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An Index is a special structure associated with a table speed up the performance of queries. The index can be created on one or more columns of a table.</w:t>
        </w:r>
      </w:ins>
    </w:p>
    <w:p w:rsidR="00D46658" w:rsidRPr="00D46658" w:rsidRDefault="00D46658" w:rsidP="00D46658">
      <w:pPr>
        <w:pStyle w:val="NormalWeb"/>
        <w:shd w:val="clear" w:color="auto" w:fill="FFFFFF"/>
        <w:spacing w:before="0" w:beforeAutospacing="0" w:after="0" w:afterAutospacing="0"/>
        <w:rPr>
          <w:ins w:id="313" w:author="Unknown"/>
          <w:rFonts w:ascii="Verdana" w:hAnsi="Verdana"/>
          <w:color w:val="222222"/>
          <w:sz w:val="20"/>
          <w:szCs w:val="20"/>
        </w:rPr>
      </w:pPr>
      <w:proofErr w:type="gramStart"/>
      <w:ins w:id="314" w:author="Unknown">
        <w:r w:rsidRPr="00D46658">
          <w:rPr>
            <w:rStyle w:val="Strong"/>
            <w:rFonts w:ascii="Verdana" w:hAnsi="Verdana"/>
            <w:color w:val="FF6600"/>
            <w:sz w:val="20"/>
            <w:szCs w:val="20"/>
          </w:rPr>
          <w:t>Q#73.</w:t>
        </w:r>
        <w:proofErr w:type="gramEnd"/>
        <w:r w:rsidRPr="00D46658">
          <w:rPr>
            <w:rStyle w:val="Strong"/>
            <w:rFonts w:ascii="Verdana" w:hAnsi="Verdana"/>
            <w:color w:val="FF6600"/>
            <w:sz w:val="20"/>
            <w:szCs w:val="20"/>
          </w:rPr>
          <w:t xml:space="preserve"> What is the </w:t>
        </w:r>
        <w:proofErr w:type="spellStart"/>
        <w:r w:rsidRPr="00D46658">
          <w:rPr>
            <w:rStyle w:val="Strong"/>
            <w:rFonts w:ascii="Verdana" w:hAnsi="Verdana"/>
            <w:color w:val="FF6600"/>
            <w:sz w:val="20"/>
            <w:szCs w:val="20"/>
          </w:rPr>
          <w:t>Subquery</w:t>
        </w:r>
        <w:proofErr w:type="spellEnd"/>
        <w:r w:rsidRPr="00D46658">
          <w:rPr>
            <w:rStyle w:val="Strong"/>
            <w:rFonts w:ascii="Verdana" w:hAnsi="Verdana"/>
            <w:color w:val="FF6600"/>
            <w:sz w:val="20"/>
            <w:szCs w:val="20"/>
          </w:rPr>
          <w:t>?</w:t>
        </w:r>
        <w:r w:rsidRPr="00D46658">
          <w:rPr>
            <w:rStyle w:val="Strong"/>
            <w:rFonts w:ascii="Verdana" w:hAnsi="Verdana"/>
            <w:color w:val="222222"/>
            <w:sz w:val="20"/>
            <w:szCs w:val="20"/>
          </w:rPr>
          <w:t> </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xml:space="preserve"> A </w:t>
        </w:r>
        <w:proofErr w:type="spellStart"/>
        <w:r w:rsidRPr="00D46658">
          <w:rPr>
            <w:rFonts w:ascii="Verdana" w:hAnsi="Verdana"/>
            <w:color w:val="222222"/>
            <w:sz w:val="20"/>
            <w:szCs w:val="20"/>
          </w:rPr>
          <w:t>Subquery</w:t>
        </w:r>
        <w:proofErr w:type="spellEnd"/>
        <w:r w:rsidRPr="00D46658">
          <w:rPr>
            <w:rFonts w:ascii="Verdana" w:hAnsi="Verdana"/>
            <w:color w:val="222222"/>
            <w:sz w:val="20"/>
            <w:szCs w:val="20"/>
          </w:rPr>
          <w:t xml:space="preserve"> is a subset of select statements whose return values are used in filtering conditions of the main query.</w:t>
        </w:r>
      </w:ins>
    </w:p>
    <w:p w:rsidR="00D46658" w:rsidRPr="00D46658" w:rsidRDefault="00D46658" w:rsidP="00D46658">
      <w:pPr>
        <w:pStyle w:val="NormalWeb"/>
        <w:shd w:val="clear" w:color="auto" w:fill="FFFFFF"/>
        <w:spacing w:before="0" w:beforeAutospacing="0" w:after="0" w:afterAutospacing="0"/>
        <w:rPr>
          <w:ins w:id="315" w:author="Unknown"/>
          <w:rFonts w:ascii="Verdana" w:hAnsi="Verdana"/>
          <w:color w:val="222222"/>
          <w:sz w:val="20"/>
          <w:szCs w:val="20"/>
        </w:rPr>
      </w:pPr>
      <w:proofErr w:type="gramStart"/>
      <w:ins w:id="316" w:author="Unknown">
        <w:r w:rsidRPr="00D46658">
          <w:rPr>
            <w:rStyle w:val="Strong"/>
            <w:rFonts w:ascii="Verdana" w:hAnsi="Verdana"/>
            <w:color w:val="FF6600"/>
            <w:sz w:val="20"/>
            <w:szCs w:val="20"/>
          </w:rPr>
          <w:t>Q#74.</w:t>
        </w:r>
        <w:proofErr w:type="gramEnd"/>
        <w:r w:rsidRPr="00D46658">
          <w:rPr>
            <w:rStyle w:val="Strong"/>
            <w:rFonts w:ascii="Verdana" w:hAnsi="Verdana"/>
            <w:color w:val="FF6600"/>
            <w:sz w:val="20"/>
            <w:szCs w:val="20"/>
          </w:rPr>
          <w:t xml:space="preserve"> What do you mean by query optimization?</w:t>
        </w:r>
        <w:r w:rsidRPr="00D46658">
          <w:rPr>
            <w:rStyle w:val="Strong"/>
            <w:rFonts w:ascii="Verdana" w:hAnsi="Verdana"/>
            <w:color w:val="222222"/>
            <w:sz w:val="20"/>
            <w:szCs w:val="20"/>
          </w:rPr>
          <w:t> </w:t>
        </w:r>
        <w:r w:rsidRPr="00D46658">
          <w:rPr>
            <w:rFonts w:ascii="Verdana" w:hAnsi="Verdana"/>
            <w:color w:val="222222"/>
            <w:sz w:val="20"/>
            <w:szCs w:val="20"/>
          </w:rPr>
          <w:br/>
        </w:r>
        <w:r w:rsidRPr="00D46658">
          <w:rPr>
            <w:rStyle w:val="Strong"/>
            <w:rFonts w:ascii="Verdana" w:hAnsi="Verdana"/>
            <w:color w:val="222222"/>
            <w:sz w:val="20"/>
            <w:szCs w:val="20"/>
          </w:rPr>
          <w:t>Ans.</w:t>
        </w:r>
        <w:r w:rsidRPr="00D46658">
          <w:rPr>
            <w:rFonts w:ascii="Verdana" w:hAnsi="Verdana"/>
            <w:color w:val="222222"/>
            <w:sz w:val="20"/>
            <w:szCs w:val="20"/>
          </w:rPr>
          <w:t xml:space="preserve"> Query optimization is a process in which database </w:t>
        </w:r>
        <w:proofErr w:type="gramStart"/>
        <w:r w:rsidRPr="00D46658">
          <w:rPr>
            <w:rFonts w:ascii="Verdana" w:hAnsi="Verdana"/>
            <w:color w:val="222222"/>
            <w:sz w:val="20"/>
            <w:szCs w:val="20"/>
          </w:rPr>
          <w:t>system compares different query strategies and select</w:t>
        </w:r>
        <w:proofErr w:type="gramEnd"/>
        <w:r w:rsidRPr="00D46658">
          <w:rPr>
            <w:rFonts w:ascii="Verdana" w:hAnsi="Verdana"/>
            <w:color w:val="222222"/>
            <w:sz w:val="20"/>
            <w:szCs w:val="20"/>
          </w:rPr>
          <w:t xml:space="preserve"> the query with the least cost.</w:t>
        </w:r>
      </w:ins>
    </w:p>
    <w:p w:rsidR="00D46658" w:rsidRPr="00D46658" w:rsidRDefault="00D46658" w:rsidP="00D46658">
      <w:pPr>
        <w:pStyle w:val="NormalWeb"/>
        <w:shd w:val="clear" w:color="auto" w:fill="FFFFFF"/>
        <w:spacing w:before="0" w:beforeAutospacing="0" w:after="0" w:afterAutospacing="0"/>
        <w:rPr>
          <w:ins w:id="317" w:author="Unknown"/>
          <w:rFonts w:ascii="Verdana" w:hAnsi="Verdana"/>
          <w:color w:val="222222"/>
          <w:sz w:val="20"/>
          <w:szCs w:val="20"/>
        </w:rPr>
      </w:pPr>
      <w:proofErr w:type="gramStart"/>
      <w:ins w:id="318" w:author="Unknown">
        <w:r w:rsidRPr="00D46658">
          <w:rPr>
            <w:rStyle w:val="Strong"/>
            <w:rFonts w:ascii="Verdana" w:hAnsi="Verdana"/>
            <w:color w:val="FF6600"/>
            <w:sz w:val="20"/>
            <w:szCs w:val="20"/>
          </w:rPr>
          <w:t>Q#75.</w:t>
        </w:r>
        <w:proofErr w:type="gramEnd"/>
        <w:r w:rsidRPr="00D46658">
          <w:rPr>
            <w:rStyle w:val="Strong"/>
            <w:rFonts w:ascii="Verdana" w:hAnsi="Verdana"/>
            <w:color w:val="FF6600"/>
            <w:sz w:val="20"/>
            <w:szCs w:val="20"/>
          </w:rPr>
          <w:t xml:space="preserve"> What is Collation?</w:t>
        </w:r>
        <w:r w:rsidRPr="00D46658">
          <w:rPr>
            <w:rStyle w:val="Strong"/>
            <w:rFonts w:ascii="Verdana" w:hAnsi="Verdana"/>
            <w:color w:val="222222"/>
            <w:sz w:val="20"/>
            <w:szCs w:val="20"/>
          </w:rPr>
          <w:t> </w:t>
        </w:r>
        <w:r w:rsidRPr="00D46658">
          <w:rPr>
            <w:rFonts w:ascii="Verdana" w:hAnsi="Verdana"/>
            <w:color w:val="222222"/>
            <w:sz w:val="20"/>
            <w:szCs w:val="20"/>
          </w:rPr>
          <w:br/>
        </w:r>
        <w:r w:rsidRPr="00D46658">
          <w:rPr>
            <w:rStyle w:val="Strong"/>
            <w:rFonts w:ascii="Verdana" w:hAnsi="Verdana"/>
            <w:color w:val="222222"/>
            <w:sz w:val="20"/>
            <w:szCs w:val="20"/>
          </w:rPr>
          <w:t>Ans.</w:t>
        </w:r>
        <w:r w:rsidRPr="00D46658">
          <w:rPr>
            <w:rFonts w:ascii="Verdana" w:hAnsi="Verdana"/>
            <w:color w:val="222222"/>
            <w:sz w:val="20"/>
            <w:szCs w:val="20"/>
          </w:rPr>
          <w:t> Set of rules that define how data is stored, how case sensitivity and Kana character can be treated etc.</w:t>
        </w:r>
      </w:ins>
    </w:p>
    <w:p w:rsidR="00D46658" w:rsidRPr="00D46658" w:rsidRDefault="00D46658" w:rsidP="00D46658">
      <w:pPr>
        <w:pStyle w:val="NormalWeb"/>
        <w:shd w:val="clear" w:color="auto" w:fill="FFFFFF"/>
        <w:spacing w:before="0" w:beforeAutospacing="0" w:after="0" w:afterAutospacing="0"/>
        <w:rPr>
          <w:ins w:id="319" w:author="Unknown"/>
          <w:rFonts w:ascii="Verdana" w:hAnsi="Verdana"/>
          <w:color w:val="222222"/>
          <w:sz w:val="20"/>
          <w:szCs w:val="20"/>
        </w:rPr>
      </w:pPr>
      <w:proofErr w:type="gramStart"/>
      <w:ins w:id="320" w:author="Unknown">
        <w:r w:rsidRPr="00D46658">
          <w:rPr>
            <w:rStyle w:val="Strong"/>
            <w:rFonts w:ascii="Verdana" w:hAnsi="Verdana"/>
            <w:color w:val="FF6600"/>
            <w:sz w:val="20"/>
            <w:szCs w:val="20"/>
          </w:rPr>
          <w:t>Q#76.</w:t>
        </w:r>
        <w:proofErr w:type="gramEnd"/>
        <w:r w:rsidRPr="00D46658">
          <w:rPr>
            <w:rStyle w:val="Strong"/>
            <w:rFonts w:ascii="Verdana" w:hAnsi="Verdana"/>
            <w:color w:val="FF6600"/>
            <w:sz w:val="20"/>
            <w:szCs w:val="20"/>
          </w:rPr>
          <w:t xml:space="preserve"> What is Referential Integrity?</w:t>
        </w:r>
        <w:r w:rsidRPr="00D46658">
          <w:rPr>
            <w:rFonts w:ascii="Verdana" w:hAnsi="Verdana"/>
            <w:color w:val="222222"/>
            <w:sz w:val="20"/>
            <w:szCs w:val="20"/>
          </w:rPr>
          <w:br/>
        </w:r>
        <w:r w:rsidRPr="00D46658">
          <w:rPr>
            <w:rStyle w:val="Strong"/>
            <w:rFonts w:ascii="Verdana" w:hAnsi="Verdana"/>
            <w:color w:val="222222"/>
            <w:sz w:val="20"/>
            <w:szCs w:val="20"/>
          </w:rPr>
          <w:t>Ans.</w:t>
        </w:r>
        <w:r w:rsidRPr="00D46658">
          <w:rPr>
            <w:rFonts w:ascii="Verdana" w:hAnsi="Verdana"/>
            <w:color w:val="222222"/>
            <w:sz w:val="20"/>
            <w:szCs w:val="20"/>
          </w:rPr>
          <w:t> Set of rules that restrict the values of one or more columns of the tables based on the values of the primary key or unique key of the referenced table.</w:t>
        </w:r>
      </w:ins>
    </w:p>
    <w:p w:rsidR="00D46658" w:rsidRPr="00D46658" w:rsidRDefault="00D46658" w:rsidP="00D46658">
      <w:pPr>
        <w:pStyle w:val="NormalWeb"/>
        <w:shd w:val="clear" w:color="auto" w:fill="FFFFFF"/>
        <w:spacing w:before="0" w:beforeAutospacing="0" w:after="0" w:afterAutospacing="0"/>
        <w:rPr>
          <w:ins w:id="321" w:author="Unknown"/>
          <w:rFonts w:ascii="Verdana" w:hAnsi="Verdana"/>
          <w:color w:val="222222"/>
          <w:sz w:val="20"/>
          <w:szCs w:val="20"/>
        </w:rPr>
      </w:pPr>
      <w:proofErr w:type="gramStart"/>
      <w:ins w:id="322" w:author="Unknown">
        <w:r w:rsidRPr="00D46658">
          <w:rPr>
            <w:rStyle w:val="Strong"/>
            <w:rFonts w:ascii="Verdana" w:hAnsi="Verdana"/>
            <w:color w:val="FF6600"/>
            <w:sz w:val="20"/>
            <w:szCs w:val="20"/>
          </w:rPr>
          <w:lastRenderedPageBreak/>
          <w:t>Q#77.</w:t>
        </w:r>
        <w:proofErr w:type="gramEnd"/>
        <w:r w:rsidRPr="00D46658">
          <w:rPr>
            <w:rStyle w:val="Strong"/>
            <w:rFonts w:ascii="Verdana" w:hAnsi="Verdana"/>
            <w:color w:val="FF6600"/>
            <w:sz w:val="20"/>
            <w:szCs w:val="20"/>
          </w:rPr>
          <w:t xml:space="preserve"> What is Case Function? </w:t>
        </w:r>
        <w:r w:rsidRPr="00D46658">
          <w:rPr>
            <w:rFonts w:ascii="Verdana" w:hAnsi="Verdana"/>
            <w:color w:val="222222"/>
            <w:sz w:val="20"/>
            <w:szCs w:val="20"/>
          </w:rPr>
          <w:br/>
        </w:r>
        <w:r w:rsidRPr="00D46658">
          <w:rPr>
            <w:rStyle w:val="Strong"/>
            <w:rFonts w:ascii="Verdana" w:hAnsi="Verdana"/>
            <w:color w:val="222222"/>
            <w:sz w:val="20"/>
            <w:szCs w:val="20"/>
          </w:rPr>
          <w:t>Ans.</w:t>
        </w:r>
        <w:r w:rsidRPr="00D46658">
          <w:rPr>
            <w:rFonts w:ascii="Verdana" w:hAnsi="Verdana"/>
            <w:color w:val="222222"/>
            <w:sz w:val="20"/>
            <w:szCs w:val="20"/>
          </w:rPr>
          <w:t> Case facilitates if-then-else type of logic in SQL. It evaluates a list of conditions and returns one of multiple possible result expressions.</w:t>
        </w:r>
      </w:ins>
    </w:p>
    <w:p w:rsidR="00D46658" w:rsidRPr="00D46658" w:rsidRDefault="00D46658" w:rsidP="00D46658">
      <w:pPr>
        <w:pStyle w:val="NormalWeb"/>
        <w:shd w:val="clear" w:color="auto" w:fill="FFFFFF"/>
        <w:spacing w:before="0" w:beforeAutospacing="0" w:after="0" w:afterAutospacing="0"/>
        <w:rPr>
          <w:ins w:id="323" w:author="Unknown"/>
          <w:rFonts w:ascii="Verdana" w:hAnsi="Verdana"/>
          <w:color w:val="222222"/>
          <w:sz w:val="20"/>
          <w:szCs w:val="20"/>
        </w:rPr>
      </w:pPr>
      <w:proofErr w:type="gramStart"/>
      <w:ins w:id="324" w:author="Unknown">
        <w:r w:rsidRPr="00D46658">
          <w:rPr>
            <w:rStyle w:val="Strong"/>
            <w:rFonts w:ascii="Verdana" w:hAnsi="Verdana"/>
            <w:color w:val="FF6600"/>
            <w:sz w:val="20"/>
            <w:szCs w:val="20"/>
          </w:rPr>
          <w:t>Q#78.</w:t>
        </w:r>
        <w:proofErr w:type="gramEnd"/>
        <w:r w:rsidRPr="00D46658">
          <w:rPr>
            <w:rStyle w:val="Strong"/>
            <w:rFonts w:ascii="Verdana" w:hAnsi="Verdana"/>
            <w:color w:val="FF6600"/>
            <w:sz w:val="20"/>
            <w:szCs w:val="20"/>
          </w:rPr>
          <w:t xml:space="preserve"> Define a temp table?</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A temp table is a temporary storage structure to store the data temporarily.</w:t>
        </w:r>
      </w:ins>
    </w:p>
    <w:p w:rsidR="00D46658" w:rsidRPr="00D46658" w:rsidRDefault="00D46658" w:rsidP="00D46658">
      <w:pPr>
        <w:pStyle w:val="NormalWeb"/>
        <w:shd w:val="clear" w:color="auto" w:fill="FFFFFF"/>
        <w:spacing w:before="0" w:beforeAutospacing="0" w:after="0" w:afterAutospacing="0"/>
        <w:rPr>
          <w:ins w:id="325" w:author="Unknown"/>
          <w:rFonts w:ascii="Verdana" w:hAnsi="Verdana"/>
          <w:color w:val="222222"/>
          <w:sz w:val="20"/>
          <w:szCs w:val="20"/>
        </w:rPr>
      </w:pPr>
      <w:proofErr w:type="gramStart"/>
      <w:ins w:id="326" w:author="Unknown">
        <w:r w:rsidRPr="00D46658">
          <w:rPr>
            <w:rStyle w:val="Strong"/>
            <w:rFonts w:ascii="Verdana" w:hAnsi="Verdana"/>
            <w:color w:val="FF6600"/>
            <w:sz w:val="20"/>
            <w:szCs w:val="20"/>
          </w:rPr>
          <w:t>Q#79.</w:t>
        </w:r>
        <w:proofErr w:type="gramEnd"/>
        <w:r w:rsidRPr="00D46658">
          <w:rPr>
            <w:rStyle w:val="Strong"/>
            <w:rFonts w:ascii="Verdana" w:hAnsi="Verdana"/>
            <w:color w:val="FF6600"/>
            <w:sz w:val="20"/>
            <w:szCs w:val="20"/>
          </w:rPr>
          <w:t xml:space="preserve"> How can we avoid duplicating records in a query?</w:t>
        </w:r>
        <w:r w:rsidRPr="00D46658">
          <w:rPr>
            <w:rStyle w:val="Strong"/>
            <w:rFonts w:ascii="Verdana" w:hAnsi="Verdana"/>
            <w:color w:val="222222"/>
            <w:sz w:val="20"/>
            <w:szCs w:val="20"/>
          </w:rPr>
          <w:t> </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By using DISTINCT keyword duplicating records in a query can be avoided.</w:t>
        </w:r>
      </w:ins>
    </w:p>
    <w:p w:rsidR="00D46658" w:rsidRPr="00D46658" w:rsidRDefault="00D46658" w:rsidP="00D46658">
      <w:pPr>
        <w:pStyle w:val="NormalWeb"/>
        <w:shd w:val="clear" w:color="auto" w:fill="FFFFFF"/>
        <w:spacing w:before="0" w:beforeAutospacing="0" w:after="0" w:afterAutospacing="0"/>
        <w:rPr>
          <w:ins w:id="327" w:author="Unknown"/>
          <w:rFonts w:ascii="Verdana" w:hAnsi="Verdana"/>
          <w:color w:val="222222"/>
          <w:sz w:val="20"/>
          <w:szCs w:val="20"/>
        </w:rPr>
      </w:pPr>
      <w:proofErr w:type="gramStart"/>
      <w:ins w:id="328" w:author="Unknown">
        <w:r w:rsidRPr="00D46658">
          <w:rPr>
            <w:rStyle w:val="Strong"/>
            <w:rFonts w:ascii="Verdana" w:hAnsi="Verdana"/>
            <w:color w:val="FF6600"/>
            <w:sz w:val="20"/>
            <w:szCs w:val="20"/>
          </w:rPr>
          <w:t>Q#80.</w:t>
        </w:r>
        <w:proofErr w:type="gramEnd"/>
        <w:r w:rsidRPr="00D46658">
          <w:rPr>
            <w:rStyle w:val="Strong"/>
            <w:rFonts w:ascii="Verdana" w:hAnsi="Verdana"/>
            <w:color w:val="FF6600"/>
            <w:sz w:val="20"/>
            <w:szCs w:val="20"/>
          </w:rPr>
          <w:t xml:space="preserve"> Explain the difference between Rename and Alias?</w:t>
        </w:r>
        <w:r w:rsidRPr="00D46658">
          <w:rPr>
            <w:rFonts w:ascii="Verdana" w:hAnsi="Verdana"/>
            <w:color w:val="222222"/>
            <w:sz w:val="20"/>
            <w:szCs w:val="20"/>
          </w:rPr>
          <w:br/>
        </w:r>
        <w:r w:rsidRPr="00D46658">
          <w:rPr>
            <w:rStyle w:val="Strong"/>
            <w:rFonts w:ascii="Verdana" w:hAnsi="Verdana"/>
            <w:color w:val="222222"/>
            <w:sz w:val="20"/>
            <w:szCs w:val="20"/>
          </w:rPr>
          <w:t>Ans.</w:t>
        </w:r>
        <w:r w:rsidRPr="00D46658">
          <w:rPr>
            <w:rFonts w:ascii="Verdana" w:hAnsi="Verdana"/>
            <w:color w:val="222222"/>
            <w:sz w:val="20"/>
            <w:szCs w:val="20"/>
          </w:rPr>
          <w:t> Rename is a permanent name given to a table or column whereas Alias is a temporary name given to a table or column.</w:t>
        </w:r>
      </w:ins>
    </w:p>
    <w:p w:rsidR="00D46658" w:rsidRPr="00D46658" w:rsidRDefault="00D46658" w:rsidP="00D46658">
      <w:pPr>
        <w:pStyle w:val="NormalWeb"/>
        <w:shd w:val="clear" w:color="auto" w:fill="FFFFFF"/>
        <w:spacing w:before="0" w:beforeAutospacing="0" w:after="0" w:afterAutospacing="0"/>
        <w:rPr>
          <w:ins w:id="329" w:author="Unknown"/>
          <w:rFonts w:ascii="Verdana" w:hAnsi="Verdana"/>
          <w:color w:val="222222"/>
          <w:sz w:val="20"/>
          <w:szCs w:val="20"/>
        </w:rPr>
      </w:pPr>
      <w:proofErr w:type="gramStart"/>
      <w:ins w:id="330" w:author="Unknown">
        <w:r w:rsidRPr="00D46658">
          <w:rPr>
            <w:rStyle w:val="Strong"/>
            <w:rFonts w:ascii="Verdana" w:hAnsi="Verdana"/>
            <w:color w:val="FF6600"/>
            <w:sz w:val="20"/>
            <w:szCs w:val="20"/>
          </w:rPr>
          <w:t>Q#81.</w:t>
        </w:r>
        <w:proofErr w:type="gramEnd"/>
        <w:r w:rsidRPr="00D46658">
          <w:rPr>
            <w:rStyle w:val="Strong"/>
            <w:rFonts w:ascii="Verdana" w:hAnsi="Verdana"/>
            <w:color w:val="FF6600"/>
            <w:sz w:val="20"/>
            <w:szCs w:val="20"/>
          </w:rPr>
          <w:t xml:space="preserve"> What is a View?</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A view is a virtual table which contains data from one or more tables. Views restrict data access of table by selecting only required values and make complex queries easy.</w:t>
        </w:r>
      </w:ins>
    </w:p>
    <w:p w:rsidR="00D46658" w:rsidRPr="00D46658" w:rsidRDefault="00D46658" w:rsidP="00D46658">
      <w:pPr>
        <w:pStyle w:val="NormalWeb"/>
        <w:shd w:val="clear" w:color="auto" w:fill="FFFFFF"/>
        <w:spacing w:before="0" w:beforeAutospacing="0" w:after="0" w:afterAutospacing="0"/>
        <w:rPr>
          <w:ins w:id="331" w:author="Unknown"/>
          <w:rFonts w:ascii="Verdana" w:hAnsi="Verdana"/>
          <w:color w:val="222222"/>
          <w:sz w:val="20"/>
          <w:szCs w:val="20"/>
        </w:rPr>
      </w:pPr>
      <w:proofErr w:type="gramStart"/>
      <w:ins w:id="332" w:author="Unknown">
        <w:r w:rsidRPr="00D46658">
          <w:rPr>
            <w:rStyle w:val="Strong"/>
            <w:rFonts w:ascii="Verdana" w:hAnsi="Verdana"/>
            <w:color w:val="FF6600"/>
            <w:sz w:val="20"/>
            <w:szCs w:val="20"/>
          </w:rPr>
          <w:t>Q#82.</w:t>
        </w:r>
        <w:proofErr w:type="gramEnd"/>
        <w:r w:rsidRPr="00D46658">
          <w:rPr>
            <w:rStyle w:val="Strong"/>
            <w:rFonts w:ascii="Verdana" w:hAnsi="Verdana"/>
            <w:color w:val="FF6600"/>
            <w:sz w:val="20"/>
            <w:szCs w:val="20"/>
          </w:rPr>
          <w:t xml:space="preserve"> What are the advantages of Views?</w:t>
        </w:r>
        <w:r w:rsidRPr="00D46658">
          <w:rPr>
            <w:rFonts w:ascii="Verdana" w:hAnsi="Verdana"/>
            <w:color w:val="222222"/>
            <w:sz w:val="20"/>
            <w:szCs w:val="20"/>
          </w:rPr>
          <w:br/>
        </w:r>
        <w:r w:rsidRPr="00D46658">
          <w:rPr>
            <w:rStyle w:val="Strong"/>
            <w:rFonts w:ascii="Verdana" w:hAnsi="Verdana"/>
            <w:color w:val="222222"/>
            <w:sz w:val="20"/>
            <w:szCs w:val="20"/>
          </w:rPr>
          <w:t>Ans.</w:t>
        </w:r>
        <w:r w:rsidRPr="00D46658">
          <w:rPr>
            <w:rFonts w:ascii="Verdana" w:hAnsi="Verdana"/>
            <w:color w:val="222222"/>
            <w:sz w:val="20"/>
            <w:szCs w:val="20"/>
          </w:rPr>
          <w:t> Advantages of Views:</w:t>
        </w:r>
      </w:ins>
    </w:p>
    <w:p w:rsidR="00D46658" w:rsidRPr="00D46658" w:rsidRDefault="00D46658" w:rsidP="00D46658">
      <w:pPr>
        <w:numPr>
          <w:ilvl w:val="0"/>
          <w:numId w:val="30"/>
        </w:numPr>
        <w:shd w:val="clear" w:color="auto" w:fill="FFFFFF"/>
        <w:spacing w:after="0" w:line="240" w:lineRule="auto"/>
        <w:rPr>
          <w:ins w:id="333" w:author="Unknown"/>
          <w:rFonts w:ascii="Verdana" w:hAnsi="Verdana"/>
          <w:color w:val="222222"/>
          <w:sz w:val="20"/>
          <w:szCs w:val="20"/>
        </w:rPr>
      </w:pPr>
      <w:ins w:id="334" w:author="Unknown">
        <w:r w:rsidRPr="00D46658">
          <w:rPr>
            <w:rFonts w:ascii="Verdana" w:hAnsi="Verdana"/>
            <w:color w:val="222222"/>
            <w:sz w:val="20"/>
            <w:szCs w:val="20"/>
          </w:rPr>
          <w:t>Views restrict access to the data because the view can display selective columns from the table.</w:t>
        </w:r>
      </w:ins>
    </w:p>
    <w:p w:rsidR="00D46658" w:rsidRPr="00D46658" w:rsidRDefault="00D46658" w:rsidP="00D46658">
      <w:pPr>
        <w:numPr>
          <w:ilvl w:val="0"/>
          <w:numId w:val="30"/>
        </w:numPr>
        <w:shd w:val="clear" w:color="auto" w:fill="FFFFFF"/>
        <w:spacing w:after="0" w:line="240" w:lineRule="auto"/>
        <w:rPr>
          <w:ins w:id="335" w:author="Unknown"/>
          <w:rFonts w:ascii="Verdana" w:hAnsi="Verdana"/>
          <w:color w:val="222222"/>
          <w:sz w:val="20"/>
          <w:szCs w:val="20"/>
        </w:rPr>
      </w:pPr>
      <w:ins w:id="336" w:author="Unknown">
        <w:r w:rsidRPr="00D46658">
          <w:rPr>
            <w:rFonts w:ascii="Verdana" w:hAnsi="Verdana"/>
            <w:color w:val="222222"/>
            <w:sz w:val="20"/>
            <w:szCs w:val="20"/>
          </w:rPr>
          <w:t>Views can be used to make simple queries to retrieve the results of complicated queries. For example, views can be used to query information from multiple tables without the user knowing.</w:t>
        </w:r>
      </w:ins>
    </w:p>
    <w:p w:rsidR="00D46658" w:rsidRPr="00D46658" w:rsidRDefault="00D46658" w:rsidP="00D46658">
      <w:pPr>
        <w:pStyle w:val="NormalWeb"/>
        <w:shd w:val="clear" w:color="auto" w:fill="FFFFFF"/>
        <w:spacing w:before="0" w:beforeAutospacing="0" w:after="0" w:afterAutospacing="0"/>
        <w:rPr>
          <w:ins w:id="337" w:author="Unknown"/>
          <w:rFonts w:ascii="Verdana" w:hAnsi="Verdana"/>
          <w:color w:val="222222"/>
          <w:sz w:val="20"/>
          <w:szCs w:val="20"/>
        </w:rPr>
      </w:pPr>
      <w:proofErr w:type="gramStart"/>
      <w:ins w:id="338" w:author="Unknown">
        <w:r w:rsidRPr="00D46658">
          <w:rPr>
            <w:rStyle w:val="Strong"/>
            <w:rFonts w:ascii="Verdana" w:hAnsi="Verdana"/>
            <w:color w:val="FF6600"/>
            <w:sz w:val="20"/>
            <w:szCs w:val="20"/>
          </w:rPr>
          <w:t>Q#83.</w:t>
        </w:r>
        <w:proofErr w:type="gramEnd"/>
        <w:r w:rsidRPr="00D46658">
          <w:rPr>
            <w:rStyle w:val="Strong"/>
            <w:rFonts w:ascii="Verdana" w:hAnsi="Verdana"/>
            <w:color w:val="FF6600"/>
            <w:sz w:val="20"/>
            <w:szCs w:val="20"/>
          </w:rPr>
          <w:t xml:space="preserve"> List the various privileges that a user can grant to another user?</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SELECT, CONNECT, RESOURCES.</w:t>
        </w:r>
      </w:ins>
    </w:p>
    <w:p w:rsidR="00D46658" w:rsidRPr="00D46658" w:rsidRDefault="00D46658" w:rsidP="00D46658">
      <w:pPr>
        <w:pStyle w:val="NormalWeb"/>
        <w:shd w:val="clear" w:color="auto" w:fill="FFFFFF"/>
        <w:spacing w:before="0" w:beforeAutospacing="0" w:after="0" w:afterAutospacing="0"/>
        <w:rPr>
          <w:ins w:id="339" w:author="Unknown"/>
          <w:rFonts w:ascii="Verdana" w:hAnsi="Verdana"/>
          <w:color w:val="222222"/>
          <w:sz w:val="20"/>
          <w:szCs w:val="20"/>
        </w:rPr>
      </w:pPr>
      <w:proofErr w:type="gramStart"/>
      <w:ins w:id="340" w:author="Unknown">
        <w:r w:rsidRPr="00D46658">
          <w:rPr>
            <w:rStyle w:val="Strong"/>
            <w:rFonts w:ascii="Verdana" w:hAnsi="Verdana"/>
            <w:color w:val="FF6600"/>
            <w:sz w:val="20"/>
            <w:szCs w:val="20"/>
          </w:rPr>
          <w:t>Q#84.</w:t>
        </w:r>
        <w:proofErr w:type="gramEnd"/>
        <w:r w:rsidRPr="00D46658">
          <w:rPr>
            <w:rStyle w:val="Strong"/>
            <w:rFonts w:ascii="Verdana" w:hAnsi="Verdana"/>
            <w:color w:val="FF6600"/>
            <w:sz w:val="20"/>
            <w:szCs w:val="20"/>
          </w:rPr>
          <w:t xml:space="preserve"> What is schema?</w:t>
        </w:r>
        <w:r w:rsidRPr="00D46658">
          <w:rPr>
            <w:rStyle w:val="Strong"/>
            <w:rFonts w:ascii="Verdana" w:hAnsi="Verdana"/>
            <w:color w:val="222222"/>
            <w:sz w:val="20"/>
            <w:szCs w:val="20"/>
          </w:rPr>
          <w:t> </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A schema is a collection of database objects of a User.</w:t>
        </w:r>
      </w:ins>
    </w:p>
    <w:p w:rsidR="00D46658" w:rsidRPr="00D46658" w:rsidRDefault="00D46658" w:rsidP="00D46658">
      <w:pPr>
        <w:pStyle w:val="NormalWeb"/>
        <w:shd w:val="clear" w:color="auto" w:fill="FFFFFF"/>
        <w:spacing w:before="0" w:beforeAutospacing="0" w:after="0" w:afterAutospacing="0"/>
        <w:rPr>
          <w:ins w:id="341" w:author="Unknown"/>
          <w:rFonts w:ascii="Verdana" w:hAnsi="Verdana"/>
          <w:color w:val="222222"/>
          <w:sz w:val="20"/>
          <w:szCs w:val="20"/>
        </w:rPr>
      </w:pPr>
      <w:proofErr w:type="gramStart"/>
      <w:ins w:id="342" w:author="Unknown">
        <w:r w:rsidRPr="00D46658">
          <w:rPr>
            <w:rStyle w:val="Strong"/>
            <w:rFonts w:ascii="Verdana" w:hAnsi="Verdana"/>
            <w:color w:val="FF6600"/>
            <w:sz w:val="20"/>
            <w:szCs w:val="20"/>
          </w:rPr>
          <w:t>Q#85.</w:t>
        </w:r>
        <w:proofErr w:type="gramEnd"/>
        <w:r w:rsidRPr="00D46658">
          <w:rPr>
            <w:rStyle w:val="Strong"/>
            <w:rFonts w:ascii="Verdana" w:hAnsi="Verdana"/>
            <w:color w:val="FF6600"/>
            <w:sz w:val="20"/>
            <w:szCs w:val="20"/>
          </w:rPr>
          <w:t xml:space="preserve"> What is Table?</w:t>
        </w:r>
        <w:r w:rsidRPr="00D46658">
          <w:rPr>
            <w:rStyle w:val="Strong"/>
            <w:rFonts w:ascii="Verdana" w:hAnsi="Verdana"/>
            <w:color w:val="222222"/>
            <w:sz w:val="20"/>
            <w:szCs w:val="20"/>
          </w:rPr>
          <w:t> </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A table is the basic unit of data storage in the database management system. Table data is stored in rows and columns.</w:t>
        </w:r>
      </w:ins>
    </w:p>
    <w:p w:rsidR="00D46658" w:rsidRPr="00D46658" w:rsidRDefault="00D46658" w:rsidP="00D46658">
      <w:pPr>
        <w:pStyle w:val="NormalWeb"/>
        <w:shd w:val="clear" w:color="auto" w:fill="FFFFFF"/>
        <w:spacing w:before="0" w:beforeAutospacing="0" w:after="0" w:afterAutospacing="0"/>
        <w:rPr>
          <w:ins w:id="343" w:author="Unknown"/>
          <w:rFonts w:ascii="Verdana" w:hAnsi="Verdana"/>
          <w:color w:val="222222"/>
          <w:sz w:val="20"/>
          <w:szCs w:val="20"/>
        </w:rPr>
      </w:pPr>
      <w:proofErr w:type="gramStart"/>
      <w:ins w:id="344" w:author="Unknown">
        <w:r w:rsidRPr="00D46658">
          <w:rPr>
            <w:rStyle w:val="Strong"/>
            <w:rFonts w:ascii="Verdana" w:hAnsi="Verdana"/>
            <w:color w:val="FF6600"/>
            <w:sz w:val="20"/>
            <w:szCs w:val="20"/>
          </w:rPr>
          <w:t>Q#86.</w:t>
        </w:r>
        <w:proofErr w:type="gramEnd"/>
        <w:r w:rsidRPr="00D46658">
          <w:rPr>
            <w:rStyle w:val="Strong"/>
            <w:rFonts w:ascii="Verdana" w:hAnsi="Verdana"/>
            <w:color w:val="FF6600"/>
            <w:sz w:val="20"/>
            <w:szCs w:val="20"/>
          </w:rPr>
          <w:t xml:space="preserve"> </w:t>
        </w:r>
        <w:proofErr w:type="gramStart"/>
        <w:r w:rsidRPr="00D46658">
          <w:rPr>
            <w:rStyle w:val="Strong"/>
            <w:rFonts w:ascii="Verdana" w:hAnsi="Verdana"/>
            <w:color w:val="FF6600"/>
            <w:sz w:val="20"/>
            <w:szCs w:val="20"/>
          </w:rPr>
          <w:t>Do</w:t>
        </w:r>
        <w:proofErr w:type="gramEnd"/>
        <w:r w:rsidRPr="00D46658">
          <w:rPr>
            <w:rStyle w:val="Strong"/>
            <w:rFonts w:ascii="Verdana" w:hAnsi="Verdana"/>
            <w:color w:val="FF6600"/>
            <w:sz w:val="20"/>
            <w:szCs w:val="20"/>
          </w:rPr>
          <w:t xml:space="preserve"> View contain Data?</w:t>
        </w:r>
        <w:r w:rsidRPr="00D46658">
          <w:rPr>
            <w:rStyle w:val="Strong"/>
            <w:rFonts w:ascii="Verdana" w:hAnsi="Verdana"/>
            <w:color w:val="222222"/>
            <w:sz w:val="20"/>
            <w:szCs w:val="20"/>
          </w:rPr>
          <w:t> </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No, Views are virtual structure.</w:t>
        </w:r>
      </w:ins>
    </w:p>
    <w:p w:rsidR="00D46658" w:rsidRPr="00D46658" w:rsidRDefault="00D46658" w:rsidP="00D46658">
      <w:pPr>
        <w:pStyle w:val="NormalWeb"/>
        <w:shd w:val="clear" w:color="auto" w:fill="FFFFFF"/>
        <w:spacing w:before="0" w:beforeAutospacing="0" w:after="0" w:afterAutospacing="0"/>
        <w:rPr>
          <w:ins w:id="345" w:author="Unknown"/>
          <w:rFonts w:ascii="Verdana" w:hAnsi="Verdana"/>
          <w:color w:val="222222"/>
          <w:sz w:val="20"/>
          <w:szCs w:val="20"/>
        </w:rPr>
      </w:pPr>
      <w:proofErr w:type="gramStart"/>
      <w:ins w:id="346" w:author="Unknown">
        <w:r w:rsidRPr="00D46658">
          <w:rPr>
            <w:rStyle w:val="Strong"/>
            <w:rFonts w:ascii="Verdana" w:hAnsi="Verdana"/>
            <w:color w:val="FF6600"/>
            <w:sz w:val="20"/>
            <w:szCs w:val="20"/>
          </w:rPr>
          <w:t>Q#87.</w:t>
        </w:r>
        <w:proofErr w:type="gramEnd"/>
        <w:r w:rsidRPr="00D46658">
          <w:rPr>
            <w:rStyle w:val="Strong"/>
            <w:rFonts w:ascii="Verdana" w:hAnsi="Verdana"/>
            <w:color w:val="FF6600"/>
            <w:sz w:val="20"/>
            <w:szCs w:val="20"/>
          </w:rPr>
          <w:t xml:space="preserve"> Can a View based on another View?</w:t>
        </w:r>
        <w:r w:rsidRPr="00D46658">
          <w:rPr>
            <w:rStyle w:val="Strong"/>
            <w:rFonts w:ascii="Verdana" w:hAnsi="Verdana"/>
            <w:color w:val="222222"/>
            <w:sz w:val="20"/>
            <w:szCs w:val="20"/>
          </w:rPr>
          <w:t> </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Yes, A View is based on another View.</w:t>
        </w:r>
      </w:ins>
    </w:p>
    <w:p w:rsidR="00D46658" w:rsidRPr="00D46658" w:rsidRDefault="00D46658" w:rsidP="00D46658">
      <w:pPr>
        <w:pStyle w:val="NormalWeb"/>
        <w:shd w:val="clear" w:color="auto" w:fill="FFFFFF"/>
        <w:spacing w:before="0" w:beforeAutospacing="0" w:after="0" w:afterAutospacing="0"/>
        <w:rPr>
          <w:ins w:id="347" w:author="Unknown"/>
          <w:rFonts w:ascii="Verdana" w:hAnsi="Verdana"/>
          <w:color w:val="222222"/>
          <w:sz w:val="20"/>
          <w:szCs w:val="20"/>
        </w:rPr>
      </w:pPr>
      <w:proofErr w:type="gramStart"/>
      <w:ins w:id="348" w:author="Unknown">
        <w:r w:rsidRPr="00D46658">
          <w:rPr>
            <w:rStyle w:val="Strong"/>
            <w:rFonts w:ascii="Verdana" w:hAnsi="Verdana"/>
            <w:color w:val="FF6600"/>
            <w:sz w:val="20"/>
            <w:szCs w:val="20"/>
          </w:rPr>
          <w:t>Q#88.</w:t>
        </w:r>
        <w:proofErr w:type="gramEnd"/>
        <w:r w:rsidRPr="00D46658">
          <w:rPr>
            <w:rStyle w:val="Strong"/>
            <w:rFonts w:ascii="Verdana" w:hAnsi="Verdana"/>
            <w:color w:val="FF6600"/>
            <w:sz w:val="20"/>
            <w:szCs w:val="20"/>
          </w:rPr>
          <w:t xml:space="preserve"> What is the difference between </w:t>
        </w:r>
        <w:proofErr w:type="gramStart"/>
        <w:r w:rsidRPr="00D46658">
          <w:rPr>
            <w:rStyle w:val="Strong"/>
            <w:rFonts w:ascii="Verdana" w:hAnsi="Verdana"/>
            <w:color w:val="FF6600"/>
            <w:sz w:val="20"/>
            <w:szCs w:val="20"/>
          </w:rPr>
          <w:t>Having</w:t>
        </w:r>
        <w:proofErr w:type="gramEnd"/>
        <w:r w:rsidRPr="00D46658">
          <w:rPr>
            <w:rStyle w:val="Strong"/>
            <w:rFonts w:ascii="Verdana" w:hAnsi="Verdana"/>
            <w:color w:val="FF6600"/>
            <w:sz w:val="20"/>
            <w:szCs w:val="20"/>
          </w:rPr>
          <w:t xml:space="preserve"> clause and Where clause?</w:t>
        </w:r>
        <w:r w:rsidRPr="00D46658">
          <w:rPr>
            <w:rStyle w:val="Strong"/>
            <w:rFonts w:ascii="Verdana" w:hAnsi="Verdana"/>
            <w:color w:val="222222"/>
            <w:sz w:val="20"/>
            <w:szCs w:val="20"/>
          </w:rPr>
          <w:t> </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xml:space="preserve"> Both specify a search condition but </w:t>
        </w:r>
        <w:proofErr w:type="gramStart"/>
        <w:r w:rsidRPr="00D46658">
          <w:rPr>
            <w:rFonts w:ascii="Verdana" w:hAnsi="Verdana"/>
            <w:color w:val="222222"/>
            <w:sz w:val="20"/>
            <w:szCs w:val="20"/>
          </w:rPr>
          <w:t>Having</w:t>
        </w:r>
        <w:proofErr w:type="gramEnd"/>
        <w:r w:rsidRPr="00D46658">
          <w:rPr>
            <w:rFonts w:ascii="Verdana" w:hAnsi="Verdana"/>
            <w:color w:val="222222"/>
            <w:sz w:val="20"/>
            <w:szCs w:val="20"/>
          </w:rPr>
          <w:t xml:space="preserve"> clause is used only with the SELECT statement and typically used with GROUP BY clause.</w:t>
        </w:r>
        <w:r w:rsidRPr="00D46658">
          <w:rPr>
            <w:rFonts w:ascii="Verdana" w:hAnsi="Verdana"/>
            <w:color w:val="222222"/>
            <w:sz w:val="20"/>
            <w:szCs w:val="20"/>
          </w:rPr>
          <w:br/>
          <w:t xml:space="preserve">If GROUP BY clause is not used then </w:t>
        </w:r>
        <w:proofErr w:type="gramStart"/>
        <w:r w:rsidRPr="00D46658">
          <w:rPr>
            <w:rFonts w:ascii="Verdana" w:hAnsi="Verdana"/>
            <w:color w:val="222222"/>
            <w:sz w:val="20"/>
            <w:szCs w:val="20"/>
          </w:rPr>
          <w:t>Having</w:t>
        </w:r>
        <w:proofErr w:type="gramEnd"/>
        <w:r w:rsidRPr="00D46658">
          <w:rPr>
            <w:rFonts w:ascii="Verdana" w:hAnsi="Verdana"/>
            <w:color w:val="222222"/>
            <w:sz w:val="20"/>
            <w:szCs w:val="20"/>
          </w:rPr>
          <w:t xml:space="preserve"> behaves like WHERE clause only.</w:t>
        </w:r>
      </w:ins>
    </w:p>
    <w:p w:rsidR="00D46658" w:rsidRPr="00D46658" w:rsidRDefault="00D46658" w:rsidP="00D46658">
      <w:pPr>
        <w:pStyle w:val="NormalWeb"/>
        <w:shd w:val="clear" w:color="auto" w:fill="FFFFFF"/>
        <w:spacing w:before="0" w:beforeAutospacing="0" w:after="0" w:afterAutospacing="0"/>
        <w:rPr>
          <w:ins w:id="349" w:author="Unknown"/>
          <w:rFonts w:ascii="Verdana" w:hAnsi="Verdana"/>
          <w:color w:val="222222"/>
          <w:sz w:val="20"/>
          <w:szCs w:val="20"/>
        </w:rPr>
      </w:pPr>
      <w:proofErr w:type="gramStart"/>
      <w:ins w:id="350" w:author="Unknown">
        <w:r w:rsidRPr="00D46658">
          <w:rPr>
            <w:rStyle w:val="Strong"/>
            <w:rFonts w:ascii="Verdana" w:hAnsi="Verdana"/>
            <w:color w:val="FF6600"/>
            <w:sz w:val="20"/>
            <w:szCs w:val="20"/>
          </w:rPr>
          <w:t>Q#89.</w:t>
        </w:r>
        <w:proofErr w:type="gramEnd"/>
        <w:r w:rsidRPr="00D46658">
          <w:rPr>
            <w:rStyle w:val="Strong"/>
            <w:rFonts w:ascii="Verdana" w:hAnsi="Verdana"/>
            <w:color w:val="FF6600"/>
            <w:sz w:val="20"/>
            <w:szCs w:val="20"/>
          </w:rPr>
          <w:t xml:space="preserve"> What is the difference between Local and Global temporary table?</w:t>
        </w:r>
        <w:r w:rsidRPr="00D46658">
          <w:rPr>
            <w:rStyle w:val="Strong"/>
            <w:rFonts w:ascii="Verdana" w:hAnsi="Verdana"/>
            <w:color w:val="222222"/>
            <w:sz w:val="20"/>
            <w:szCs w:val="20"/>
          </w:rPr>
          <w:t> </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If defined in inside a compound statement a local temporary table exists only for the duration of that statement but a global temporary table exists permanently in the DB but its rows disappear when the connection is closed.</w:t>
        </w:r>
      </w:ins>
    </w:p>
    <w:p w:rsidR="00D46658" w:rsidRPr="00D46658" w:rsidRDefault="00D46658" w:rsidP="00D46658">
      <w:pPr>
        <w:pStyle w:val="NormalWeb"/>
        <w:shd w:val="clear" w:color="auto" w:fill="FFFFFF"/>
        <w:spacing w:before="0" w:beforeAutospacing="0" w:after="0" w:afterAutospacing="0"/>
        <w:rPr>
          <w:ins w:id="351" w:author="Unknown"/>
          <w:rFonts w:ascii="Verdana" w:hAnsi="Verdana"/>
          <w:color w:val="222222"/>
          <w:sz w:val="20"/>
          <w:szCs w:val="20"/>
        </w:rPr>
      </w:pPr>
      <w:proofErr w:type="gramStart"/>
      <w:ins w:id="352" w:author="Unknown">
        <w:r w:rsidRPr="00D46658">
          <w:rPr>
            <w:rStyle w:val="Strong"/>
            <w:rFonts w:ascii="Verdana" w:hAnsi="Verdana"/>
            <w:color w:val="FF6600"/>
            <w:sz w:val="20"/>
            <w:szCs w:val="20"/>
          </w:rPr>
          <w:t>Q#90.</w:t>
        </w:r>
        <w:proofErr w:type="gramEnd"/>
        <w:r w:rsidRPr="00D46658">
          <w:rPr>
            <w:rStyle w:val="Strong"/>
            <w:rFonts w:ascii="Verdana" w:hAnsi="Verdana"/>
            <w:color w:val="FF6600"/>
            <w:sz w:val="20"/>
            <w:szCs w:val="20"/>
          </w:rPr>
          <w:t xml:space="preserve"> What is CTE?</w:t>
        </w:r>
        <w:r w:rsidRPr="00D46658">
          <w:rPr>
            <w:rFonts w:ascii="Verdana" w:hAnsi="Verdana"/>
            <w:color w:val="222222"/>
            <w:sz w:val="20"/>
            <w:szCs w:val="20"/>
          </w:rPr>
          <w:br/>
        </w:r>
        <w:proofErr w:type="gramStart"/>
        <w:r w:rsidRPr="00D46658">
          <w:rPr>
            <w:rStyle w:val="Strong"/>
            <w:rFonts w:ascii="Verdana" w:hAnsi="Verdana"/>
            <w:color w:val="222222"/>
            <w:sz w:val="20"/>
            <w:szCs w:val="20"/>
          </w:rPr>
          <w:t>Ans.</w:t>
        </w:r>
        <w:proofErr w:type="gramEnd"/>
        <w:r w:rsidRPr="00D46658">
          <w:rPr>
            <w:rFonts w:ascii="Verdana" w:hAnsi="Verdana"/>
            <w:color w:val="222222"/>
            <w:sz w:val="20"/>
            <w:szCs w:val="20"/>
          </w:rPr>
          <w:t xml:space="preserve"> A CTE or common table expression is an expression which contains temporary result </w:t>
        </w:r>
        <w:r w:rsidRPr="00D46658">
          <w:rPr>
            <w:rFonts w:asciiTheme="majorHAnsi" w:hAnsiTheme="majorHAnsi"/>
            <w:color w:val="222222"/>
            <w:sz w:val="20"/>
            <w:szCs w:val="20"/>
          </w:rPr>
          <w:t>set which is defined in a SQL statement.</w:t>
        </w:r>
      </w:ins>
    </w:p>
    <w:p w:rsidR="00D46658" w:rsidRPr="00D46658" w:rsidRDefault="00D46658" w:rsidP="00D46658">
      <w:pPr>
        <w:shd w:val="clear" w:color="auto" w:fill="FFFFFF"/>
        <w:spacing w:after="0" w:line="343" w:lineRule="atLeast"/>
        <w:outlineLvl w:val="1"/>
        <w:rPr>
          <w:rFonts w:ascii="Helvetica" w:eastAsia="Times New Roman" w:hAnsi="Helvetica" w:cs="Helvetica"/>
          <w:b/>
          <w:bCs/>
          <w:color w:val="000000"/>
          <w:spacing w:val="-15"/>
          <w:sz w:val="36"/>
          <w:szCs w:val="36"/>
        </w:rPr>
      </w:pPr>
    </w:p>
    <w:p w:rsidR="00F7166A" w:rsidRPr="00D46658" w:rsidRDefault="00F7166A"/>
    <w:sectPr w:rsidR="00F7166A" w:rsidRPr="00D46658" w:rsidSect="00F716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F210F"/>
    <w:multiLevelType w:val="multilevel"/>
    <w:tmpl w:val="0110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EA5589"/>
    <w:multiLevelType w:val="multilevel"/>
    <w:tmpl w:val="5410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620822"/>
    <w:multiLevelType w:val="multilevel"/>
    <w:tmpl w:val="654E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4C0D95"/>
    <w:multiLevelType w:val="multilevel"/>
    <w:tmpl w:val="66181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8D26E3"/>
    <w:multiLevelType w:val="multilevel"/>
    <w:tmpl w:val="39E8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1675CB"/>
    <w:multiLevelType w:val="multilevel"/>
    <w:tmpl w:val="9420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CC63A2"/>
    <w:multiLevelType w:val="multilevel"/>
    <w:tmpl w:val="2158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1D22EB"/>
    <w:multiLevelType w:val="multilevel"/>
    <w:tmpl w:val="9276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FC62ED"/>
    <w:multiLevelType w:val="multilevel"/>
    <w:tmpl w:val="BD969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C40DAE"/>
    <w:multiLevelType w:val="multilevel"/>
    <w:tmpl w:val="1E4C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321BA5"/>
    <w:multiLevelType w:val="multilevel"/>
    <w:tmpl w:val="8D88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631C0F"/>
    <w:multiLevelType w:val="multilevel"/>
    <w:tmpl w:val="2EB2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EF64CF"/>
    <w:multiLevelType w:val="multilevel"/>
    <w:tmpl w:val="659E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EA02A6"/>
    <w:multiLevelType w:val="multilevel"/>
    <w:tmpl w:val="9CE2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B55FBF"/>
    <w:multiLevelType w:val="multilevel"/>
    <w:tmpl w:val="D1AC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E008E4"/>
    <w:multiLevelType w:val="multilevel"/>
    <w:tmpl w:val="846C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02F0507"/>
    <w:multiLevelType w:val="multilevel"/>
    <w:tmpl w:val="F682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1E0232"/>
    <w:multiLevelType w:val="multilevel"/>
    <w:tmpl w:val="C512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DC347B"/>
    <w:multiLevelType w:val="multilevel"/>
    <w:tmpl w:val="303C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E258AB"/>
    <w:multiLevelType w:val="multilevel"/>
    <w:tmpl w:val="C452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2D7306C"/>
    <w:multiLevelType w:val="multilevel"/>
    <w:tmpl w:val="C5D4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4474582"/>
    <w:multiLevelType w:val="multilevel"/>
    <w:tmpl w:val="8056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49D307C"/>
    <w:multiLevelType w:val="multilevel"/>
    <w:tmpl w:val="8FF2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53E4C3B"/>
    <w:multiLevelType w:val="multilevel"/>
    <w:tmpl w:val="E846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8B81B8A"/>
    <w:multiLevelType w:val="multilevel"/>
    <w:tmpl w:val="5046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1944B6"/>
    <w:multiLevelType w:val="multilevel"/>
    <w:tmpl w:val="5F10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A974D45"/>
    <w:multiLevelType w:val="multilevel"/>
    <w:tmpl w:val="278E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B681707"/>
    <w:multiLevelType w:val="multilevel"/>
    <w:tmpl w:val="1E5A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88424D"/>
    <w:multiLevelType w:val="multilevel"/>
    <w:tmpl w:val="A442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D614EF0"/>
    <w:multiLevelType w:val="multilevel"/>
    <w:tmpl w:val="144A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4"/>
  </w:num>
  <w:num w:numId="3">
    <w:abstractNumId w:val="16"/>
  </w:num>
  <w:num w:numId="4">
    <w:abstractNumId w:val="21"/>
  </w:num>
  <w:num w:numId="5">
    <w:abstractNumId w:val="13"/>
  </w:num>
  <w:num w:numId="6">
    <w:abstractNumId w:val="2"/>
  </w:num>
  <w:num w:numId="7">
    <w:abstractNumId w:val="0"/>
  </w:num>
  <w:num w:numId="8">
    <w:abstractNumId w:val="29"/>
  </w:num>
  <w:num w:numId="9">
    <w:abstractNumId w:val="11"/>
  </w:num>
  <w:num w:numId="10">
    <w:abstractNumId w:val="26"/>
  </w:num>
  <w:num w:numId="11">
    <w:abstractNumId w:val="6"/>
  </w:num>
  <w:num w:numId="12">
    <w:abstractNumId w:val="15"/>
  </w:num>
  <w:num w:numId="13">
    <w:abstractNumId w:val="5"/>
  </w:num>
  <w:num w:numId="14">
    <w:abstractNumId w:val="9"/>
  </w:num>
  <w:num w:numId="15">
    <w:abstractNumId w:val="17"/>
  </w:num>
  <w:num w:numId="16">
    <w:abstractNumId w:val="7"/>
  </w:num>
  <w:num w:numId="17">
    <w:abstractNumId w:val="28"/>
  </w:num>
  <w:num w:numId="18">
    <w:abstractNumId w:val="19"/>
  </w:num>
  <w:num w:numId="19">
    <w:abstractNumId w:val="20"/>
  </w:num>
  <w:num w:numId="20">
    <w:abstractNumId w:val="10"/>
  </w:num>
  <w:num w:numId="21">
    <w:abstractNumId w:val="1"/>
  </w:num>
  <w:num w:numId="22">
    <w:abstractNumId w:val="14"/>
  </w:num>
  <w:num w:numId="23">
    <w:abstractNumId w:val="18"/>
  </w:num>
  <w:num w:numId="24">
    <w:abstractNumId w:val="4"/>
  </w:num>
  <w:num w:numId="25">
    <w:abstractNumId w:val="22"/>
  </w:num>
  <w:num w:numId="26">
    <w:abstractNumId w:val="25"/>
  </w:num>
  <w:num w:numId="27">
    <w:abstractNumId w:val="12"/>
  </w:num>
  <w:num w:numId="28">
    <w:abstractNumId w:val="3"/>
  </w:num>
  <w:num w:numId="29">
    <w:abstractNumId w:val="27"/>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6658"/>
    <w:rsid w:val="00096E32"/>
    <w:rsid w:val="00D46658"/>
    <w:rsid w:val="00F716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66A"/>
  </w:style>
  <w:style w:type="paragraph" w:styleId="Heading2">
    <w:name w:val="heading 2"/>
    <w:basedOn w:val="Normal"/>
    <w:link w:val="Heading2Char"/>
    <w:uiPriority w:val="9"/>
    <w:qFormat/>
    <w:rsid w:val="00D466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66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6658"/>
    <w:rPr>
      <w:rFonts w:ascii="Times New Roman" w:eastAsia="Times New Roman" w:hAnsi="Times New Roman" w:cs="Times New Roman"/>
      <w:b/>
      <w:bCs/>
      <w:sz w:val="36"/>
      <w:szCs w:val="36"/>
    </w:rPr>
  </w:style>
  <w:style w:type="character" w:styleId="Strong">
    <w:name w:val="Strong"/>
    <w:basedOn w:val="DefaultParagraphFont"/>
    <w:uiPriority w:val="22"/>
    <w:qFormat/>
    <w:rsid w:val="00D46658"/>
    <w:rPr>
      <w:b/>
      <w:bCs/>
    </w:rPr>
  </w:style>
  <w:style w:type="paragraph" w:styleId="NormalWeb">
    <w:name w:val="Normal (Web)"/>
    <w:basedOn w:val="Normal"/>
    <w:uiPriority w:val="99"/>
    <w:unhideWhenUsed/>
    <w:rsid w:val="00D466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6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658"/>
    <w:rPr>
      <w:rFonts w:ascii="Tahoma" w:hAnsi="Tahoma" w:cs="Tahoma"/>
      <w:sz w:val="16"/>
      <w:szCs w:val="16"/>
    </w:rPr>
  </w:style>
  <w:style w:type="character" w:styleId="Emphasis">
    <w:name w:val="Emphasis"/>
    <w:basedOn w:val="DefaultParagraphFont"/>
    <w:uiPriority w:val="20"/>
    <w:qFormat/>
    <w:rsid w:val="00D46658"/>
    <w:rPr>
      <w:i/>
      <w:iCs/>
    </w:rPr>
  </w:style>
  <w:style w:type="paragraph" w:styleId="HTMLPreformatted">
    <w:name w:val="HTML Preformatted"/>
    <w:basedOn w:val="Normal"/>
    <w:link w:val="HTMLPreformattedChar"/>
    <w:uiPriority w:val="99"/>
    <w:semiHidden/>
    <w:unhideWhenUsed/>
    <w:rsid w:val="00D4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6658"/>
    <w:rPr>
      <w:rFonts w:ascii="Courier New" w:eastAsia="Times New Roman" w:hAnsi="Courier New" w:cs="Courier New"/>
      <w:sz w:val="20"/>
      <w:szCs w:val="20"/>
    </w:rPr>
  </w:style>
  <w:style w:type="paragraph" w:styleId="ListParagraph">
    <w:name w:val="List Paragraph"/>
    <w:basedOn w:val="Normal"/>
    <w:uiPriority w:val="34"/>
    <w:qFormat/>
    <w:rsid w:val="00D46658"/>
    <w:pPr>
      <w:ind w:left="720"/>
      <w:contextualSpacing/>
    </w:pPr>
  </w:style>
  <w:style w:type="character" w:customStyle="1" w:styleId="Heading3Char">
    <w:name w:val="Heading 3 Char"/>
    <w:basedOn w:val="DefaultParagraphFont"/>
    <w:link w:val="Heading3"/>
    <w:uiPriority w:val="9"/>
    <w:semiHidden/>
    <w:rsid w:val="00D4665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46658"/>
    <w:rPr>
      <w:color w:val="0000FF"/>
      <w:u w:val="single"/>
    </w:rPr>
  </w:style>
</w:styles>
</file>

<file path=word/webSettings.xml><?xml version="1.0" encoding="utf-8"?>
<w:webSettings xmlns:r="http://schemas.openxmlformats.org/officeDocument/2006/relationships" xmlns:w="http://schemas.openxmlformats.org/wordprocessingml/2006/main">
  <w:divs>
    <w:div w:id="486479966">
      <w:bodyDiv w:val="1"/>
      <w:marLeft w:val="0"/>
      <w:marRight w:val="0"/>
      <w:marTop w:val="0"/>
      <w:marBottom w:val="0"/>
      <w:divBdr>
        <w:top w:val="none" w:sz="0" w:space="0" w:color="auto"/>
        <w:left w:val="none" w:sz="0" w:space="0" w:color="auto"/>
        <w:bottom w:val="none" w:sz="0" w:space="0" w:color="auto"/>
        <w:right w:val="none" w:sz="0" w:space="0" w:color="auto"/>
      </w:divBdr>
    </w:div>
    <w:div w:id="715936041">
      <w:bodyDiv w:val="1"/>
      <w:marLeft w:val="0"/>
      <w:marRight w:val="0"/>
      <w:marTop w:val="0"/>
      <w:marBottom w:val="0"/>
      <w:divBdr>
        <w:top w:val="none" w:sz="0" w:space="0" w:color="auto"/>
        <w:left w:val="none" w:sz="0" w:space="0" w:color="auto"/>
        <w:bottom w:val="none" w:sz="0" w:space="0" w:color="auto"/>
        <w:right w:val="none" w:sz="0" w:space="0" w:color="auto"/>
      </w:divBdr>
    </w:div>
    <w:div w:id="909198204">
      <w:bodyDiv w:val="1"/>
      <w:marLeft w:val="0"/>
      <w:marRight w:val="0"/>
      <w:marTop w:val="0"/>
      <w:marBottom w:val="0"/>
      <w:divBdr>
        <w:top w:val="none" w:sz="0" w:space="0" w:color="auto"/>
        <w:left w:val="none" w:sz="0" w:space="0" w:color="auto"/>
        <w:bottom w:val="none" w:sz="0" w:space="0" w:color="auto"/>
        <w:right w:val="none" w:sz="0" w:space="0" w:color="auto"/>
      </w:divBdr>
      <w:divsChild>
        <w:div w:id="1861964982">
          <w:marLeft w:val="0"/>
          <w:marRight w:val="0"/>
          <w:marTop w:val="0"/>
          <w:marBottom w:val="0"/>
          <w:divBdr>
            <w:top w:val="none" w:sz="0" w:space="0" w:color="auto"/>
            <w:left w:val="none" w:sz="0" w:space="0" w:color="auto"/>
            <w:bottom w:val="none" w:sz="0" w:space="0" w:color="auto"/>
            <w:right w:val="none" w:sz="0" w:space="0" w:color="auto"/>
          </w:divBdr>
        </w:div>
      </w:divsChild>
    </w:div>
    <w:div w:id="941571258">
      <w:bodyDiv w:val="1"/>
      <w:marLeft w:val="0"/>
      <w:marRight w:val="0"/>
      <w:marTop w:val="0"/>
      <w:marBottom w:val="0"/>
      <w:divBdr>
        <w:top w:val="none" w:sz="0" w:space="0" w:color="auto"/>
        <w:left w:val="none" w:sz="0" w:space="0" w:color="auto"/>
        <w:bottom w:val="none" w:sz="0" w:space="0" w:color="auto"/>
        <w:right w:val="none" w:sz="0" w:space="0" w:color="auto"/>
      </w:divBdr>
    </w:div>
    <w:div w:id="980428770">
      <w:bodyDiv w:val="1"/>
      <w:marLeft w:val="0"/>
      <w:marRight w:val="0"/>
      <w:marTop w:val="0"/>
      <w:marBottom w:val="0"/>
      <w:divBdr>
        <w:top w:val="none" w:sz="0" w:space="0" w:color="auto"/>
        <w:left w:val="none" w:sz="0" w:space="0" w:color="auto"/>
        <w:bottom w:val="none" w:sz="0" w:space="0" w:color="auto"/>
        <w:right w:val="none" w:sz="0" w:space="0" w:color="auto"/>
      </w:divBdr>
    </w:div>
    <w:div w:id="179486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dn.softwaretestinghelp.com/wp-content/qa/uploads/2016/07/joining.jpg" TargetMode="Externa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dn.softwaretestinghelp.com/wp-content/qa/uploads/2016/07/result-of-RIGHT-OUTER-JOIN.jpg" TargetMode="External"/><Relationship Id="rId7" Type="http://schemas.openxmlformats.org/officeDocument/2006/relationships/hyperlink" Target="https://cdn.softwaretestinghelp.com/wp-content/qa/uploads/2016/07/Clauses-used-in-SQL.jpg" TargetMode="External"/><Relationship Id="rId12" Type="http://schemas.openxmlformats.org/officeDocument/2006/relationships/image" Target="media/image4.jpeg"/><Relationship Id="rId17" Type="http://schemas.openxmlformats.org/officeDocument/2006/relationships/hyperlink" Target="https://cdn.softwaretestinghelp.com/wp-content/qa/uploads/2016/07/joining-1.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dn.softwaretestinghelp.com/wp-content/qa/uploads/2016/07/Employee-table-1.jpg" TargetMode="External"/><Relationship Id="rId24" Type="http://schemas.openxmlformats.org/officeDocument/2006/relationships/image" Target="media/image10.jpeg"/><Relationship Id="rId5" Type="http://schemas.openxmlformats.org/officeDocument/2006/relationships/hyperlink" Target="https://cdn.softwaretestinghelp.com/wp-content/qa/uploads/2016/07/statements-supported-by-SQL.jpg" TargetMode="External"/><Relationship Id="rId15" Type="http://schemas.openxmlformats.org/officeDocument/2006/relationships/hyperlink" Target="https://cdn.softwaretestinghelp.com/wp-content/qa/uploads/2016/07/result-of-innerjoin.jpg" TargetMode="External"/><Relationship Id="rId23" Type="http://schemas.openxmlformats.org/officeDocument/2006/relationships/hyperlink" Target="https://cdn.softwaretestinghelp.com/wp-content/qa/uploads/2016/07/result-of-FULL-OUTER-JOIN.jpg" TargetMode="External"/><Relationship Id="rId10" Type="http://schemas.openxmlformats.org/officeDocument/2006/relationships/image" Target="media/image3.jpeg"/><Relationship Id="rId19" Type="http://schemas.openxmlformats.org/officeDocument/2006/relationships/hyperlink" Target="https://cdn.softwaretestinghelp.com/wp-content/qa/uploads/2016/07/result-of-LEFT-OUTER-JOIN.jpg" TargetMode="External"/><Relationship Id="rId4" Type="http://schemas.openxmlformats.org/officeDocument/2006/relationships/webSettings" Target="webSettings.xml"/><Relationship Id="rId9" Type="http://schemas.openxmlformats.org/officeDocument/2006/relationships/hyperlink" Target="https://cdn.softwaretestinghelp.com/wp-content/qa/uploads/2016/07/SQL-Joins.jpg" TargetMode="External"/><Relationship Id="rId14" Type="http://schemas.openxmlformats.org/officeDocument/2006/relationships/image" Target="media/image5.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14</Pages>
  <Words>4233</Words>
  <Characters>24129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Aabha</dc:creator>
  <cp:lastModifiedBy>Aabha</cp:lastModifiedBy>
  <cp:revision>1</cp:revision>
  <dcterms:created xsi:type="dcterms:W3CDTF">2018-07-16T01:10:00Z</dcterms:created>
  <dcterms:modified xsi:type="dcterms:W3CDTF">2018-07-16T01:29:00Z</dcterms:modified>
</cp:coreProperties>
</file>